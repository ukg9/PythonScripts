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Narrow" w:hAnsi="Arial Narrow" w:cs="Times New Roman"/>
        </w:rPr>
        <w:id w:val="-575433204"/>
        <w:docPartObj>
          <w:docPartGallery w:val="Cover Pages"/>
          <w:docPartUnique/>
        </w:docPartObj>
      </w:sdtPr>
      <w:sdtContent>
        <w:p w14:paraId="0E219827" w14:textId="77777777" w:rsidR="007F5A87" w:rsidRPr="00314EFA" w:rsidRDefault="007F5A87" w:rsidP="006A692F">
          <w:pPr>
            <w:rPr>
              <w:rFonts w:ascii="Arial Narrow" w:hAnsi="Arial Narrow" w:cs="Times New Roman"/>
            </w:rPr>
          </w:pPr>
        </w:p>
        <w:p w14:paraId="39D6B7CE" w14:textId="77777777" w:rsidR="007F5A87" w:rsidRPr="00314EFA" w:rsidRDefault="00E04891" w:rsidP="006A692F">
          <w:pPr>
            <w:rPr>
              <w:rFonts w:ascii="Arial Narrow" w:hAnsi="Arial Narrow" w:cs="Times New Roman"/>
            </w:rPr>
          </w:pPr>
          <w:r w:rsidRPr="00314EFA">
            <w:rPr>
              <w:rFonts w:ascii="Arial Narrow" w:hAnsi="Arial Narrow"/>
              <w:b/>
              <w:noProof/>
              <w:sz w:val="20"/>
              <w:szCs w:val="20"/>
            </w:rPr>
            <w:drawing>
              <wp:anchor distT="0" distB="0" distL="114300" distR="114300" simplePos="0" relativeHeight="251658243" behindDoc="0" locked="0" layoutInCell="1" allowOverlap="1" wp14:anchorId="655D8D52" wp14:editId="5103805E">
                <wp:simplePos x="0" y="0"/>
                <wp:positionH relativeFrom="margin">
                  <wp:align>center</wp:align>
                </wp:positionH>
                <wp:positionV relativeFrom="paragraph">
                  <wp:posOffset>10795</wp:posOffset>
                </wp:positionV>
                <wp:extent cx="4461482" cy="613955"/>
                <wp:effectExtent l="0" t="0" r="0" b="0"/>
                <wp:wrapNone/>
                <wp:docPr id="5" name="Picture 5" descr="Y:\BSA_OFFICE_SECURED\Policy and Procedures\Templates\Logo\Screen - EWB English Logo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BSA_OFFICE_SECURED\Policy and Procedures\Templates\Logo\Screen - EWB English Logo - smal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61482" cy="6139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56370B" w14:textId="77777777" w:rsidR="007F5A87" w:rsidRPr="00314EFA" w:rsidRDefault="007F5A87" w:rsidP="006A692F">
          <w:pPr>
            <w:rPr>
              <w:rFonts w:ascii="Arial Narrow" w:hAnsi="Arial Narrow" w:cs="Times New Roman"/>
            </w:rPr>
          </w:pPr>
        </w:p>
        <w:p w14:paraId="6F8A9FB2" w14:textId="77777777" w:rsidR="0077214D" w:rsidRPr="00314EFA" w:rsidRDefault="0077214D" w:rsidP="006A692F">
          <w:pPr>
            <w:rPr>
              <w:rFonts w:ascii="Arial Narrow" w:hAnsi="Arial Narrow" w:cs="Times New Roman"/>
            </w:rPr>
          </w:pPr>
        </w:p>
        <w:p w14:paraId="341D75DD" w14:textId="77777777" w:rsidR="0077214D" w:rsidRPr="00314EFA" w:rsidRDefault="0077214D" w:rsidP="006A692F">
          <w:pPr>
            <w:rPr>
              <w:rFonts w:ascii="Arial Narrow" w:hAnsi="Arial Narrow" w:cs="Times New Roman"/>
            </w:rPr>
          </w:pPr>
        </w:p>
        <w:p w14:paraId="693F5F0C" w14:textId="77777777" w:rsidR="00E04891" w:rsidRPr="00314EFA" w:rsidRDefault="00E04891" w:rsidP="006A692F">
          <w:pPr>
            <w:rPr>
              <w:rFonts w:ascii="Arial Narrow" w:hAnsi="Arial Narrow" w:cs="Times New Roman"/>
            </w:rPr>
          </w:pPr>
        </w:p>
        <w:p w14:paraId="3F2E3F4D" w14:textId="77777777" w:rsidR="00E04891" w:rsidRPr="00314EFA" w:rsidRDefault="00E04891" w:rsidP="006A692F">
          <w:pPr>
            <w:rPr>
              <w:rFonts w:ascii="Arial Narrow" w:hAnsi="Arial Narrow" w:cs="Times New Roman"/>
            </w:rPr>
          </w:pPr>
        </w:p>
        <w:p w14:paraId="6C3F550C" w14:textId="77777777" w:rsidR="00E04891" w:rsidRPr="00314EFA" w:rsidRDefault="00E04891" w:rsidP="006A692F">
          <w:pPr>
            <w:rPr>
              <w:rFonts w:ascii="Arial Narrow" w:hAnsi="Arial Narrow" w:cs="Times New Roman"/>
            </w:rPr>
          </w:pPr>
        </w:p>
        <w:p w14:paraId="54AE92A9" w14:textId="77777777" w:rsidR="00E04891" w:rsidRPr="00314EFA" w:rsidRDefault="00E04891" w:rsidP="006A692F">
          <w:pPr>
            <w:rPr>
              <w:rFonts w:ascii="Arial Narrow" w:hAnsi="Arial Narrow" w:cs="Times New Roman"/>
            </w:rPr>
          </w:pPr>
        </w:p>
        <w:p w14:paraId="483D4D6A" w14:textId="77777777" w:rsidR="00E04891" w:rsidRPr="00314EFA" w:rsidRDefault="00E04891" w:rsidP="006A692F">
          <w:pPr>
            <w:rPr>
              <w:rFonts w:ascii="Arial Narrow" w:hAnsi="Arial Narrow" w:cs="Times New Roman"/>
            </w:rPr>
          </w:pPr>
        </w:p>
        <w:p w14:paraId="72CFA42F" w14:textId="4CE1AF27" w:rsidR="00E04891" w:rsidRPr="00314EFA" w:rsidRDefault="00E04891" w:rsidP="006A692F">
          <w:pPr>
            <w:rPr>
              <w:rFonts w:ascii="Arial Narrow" w:hAnsi="Arial Narrow" w:cs="Times New Roman"/>
            </w:rPr>
          </w:pPr>
        </w:p>
        <w:p w14:paraId="22DAA69F" w14:textId="43E77E61" w:rsidR="0077214D" w:rsidRPr="00314EFA" w:rsidRDefault="0077214D" w:rsidP="006A692F">
          <w:pPr>
            <w:rPr>
              <w:rFonts w:ascii="Arial Narrow" w:hAnsi="Arial Narrow" w:cs="Times New Roman"/>
            </w:rPr>
          </w:pPr>
        </w:p>
        <w:p w14:paraId="3936EBDE" w14:textId="13CA9907" w:rsidR="0077214D" w:rsidRPr="00314EFA" w:rsidRDefault="0077214D" w:rsidP="006A692F">
          <w:pPr>
            <w:rPr>
              <w:rFonts w:ascii="Arial Narrow" w:hAnsi="Arial Narrow" w:cs="Times New Roman"/>
            </w:rPr>
          </w:pPr>
        </w:p>
        <w:p w14:paraId="0B036FC7" w14:textId="6FBA4902" w:rsidR="00E04891" w:rsidRPr="00314EFA" w:rsidRDefault="00E04891" w:rsidP="006A692F">
          <w:pPr>
            <w:rPr>
              <w:rFonts w:ascii="Arial Narrow" w:hAnsi="Arial Narrow" w:cs="Times New Roman"/>
            </w:rPr>
          </w:pPr>
        </w:p>
        <w:p w14:paraId="1DE3EDC0" w14:textId="3F972001" w:rsidR="00E04891" w:rsidRPr="00314EFA" w:rsidRDefault="00E04891" w:rsidP="006A692F">
          <w:pPr>
            <w:rPr>
              <w:rFonts w:ascii="Arial Narrow" w:hAnsi="Arial Narrow" w:cs="Times New Roman"/>
            </w:rPr>
          </w:pPr>
        </w:p>
        <w:p w14:paraId="4C24AB07" w14:textId="72A49284" w:rsidR="00E04891" w:rsidRPr="00314EFA" w:rsidRDefault="00E04891" w:rsidP="006A692F">
          <w:pPr>
            <w:rPr>
              <w:rFonts w:ascii="Arial Narrow" w:hAnsi="Arial Narrow" w:cs="Times New Roman"/>
            </w:rPr>
          </w:pPr>
        </w:p>
        <w:p w14:paraId="35C201F0" w14:textId="02151A98" w:rsidR="00E04891" w:rsidRPr="00314EFA" w:rsidRDefault="00E04891" w:rsidP="006A692F">
          <w:pPr>
            <w:rPr>
              <w:rFonts w:ascii="Arial Narrow" w:hAnsi="Arial Narrow" w:cs="Times New Roman"/>
            </w:rPr>
          </w:pPr>
        </w:p>
        <w:p w14:paraId="6ED11838" w14:textId="2E95BB74" w:rsidR="00E04891" w:rsidRPr="00314EFA" w:rsidRDefault="00DA435B" w:rsidP="006A692F">
          <w:pPr>
            <w:rPr>
              <w:rFonts w:ascii="Arial Narrow" w:hAnsi="Arial Narrow" w:cs="Times New Roman"/>
            </w:rPr>
          </w:pPr>
          <w:r w:rsidRPr="00314EFA">
            <w:rPr>
              <w:rFonts w:ascii="Arial Narrow" w:hAnsi="Arial Narrow" w:cs="Times New Roman"/>
              <w:noProof/>
            </w:rPr>
            <mc:AlternateContent>
              <mc:Choice Requires="wps">
                <w:drawing>
                  <wp:anchor distT="0" distB="0" distL="114300" distR="114300" simplePos="0" relativeHeight="251658242" behindDoc="0" locked="0" layoutInCell="1" allowOverlap="1" wp14:anchorId="0E60807A" wp14:editId="64C37845">
                    <wp:simplePos x="0" y="0"/>
                    <wp:positionH relativeFrom="margin">
                      <wp:align>center</wp:align>
                    </wp:positionH>
                    <wp:positionV relativeFrom="margin">
                      <wp:posOffset>3229745</wp:posOffset>
                    </wp:positionV>
                    <wp:extent cx="5900420" cy="2256790"/>
                    <wp:effectExtent l="0" t="0" r="508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0420" cy="2256790"/>
                            </a:xfrm>
                            <a:prstGeom prst="rect">
                              <a:avLst/>
                            </a:prstGeom>
                            <a:solidFill>
                              <a:srgbClr val="FFFFFF"/>
                            </a:solidFill>
                            <a:ln w="9525">
                              <a:noFill/>
                              <a:miter lim="800000"/>
                              <a:headEnd/>
                              <a:tailEnd/>
                            </a:ln>
                          </wps:spPr>
                          <wps:txbx>
                            <w:txbxContent>
                              <w:p w14:paraId="75E43988" w14:textId="1E951A76" w:rsidR="00BF516E" w:rsidRDefault="00987F0E" w:rsidP="00BF516E">
                                <w:pPr>
                                  <w:jc w:val="center"/>
                                  <w:rPr>
                                    <w:rFonts w:ascii="Arial" w:hAnsi="Arial" w:cs="Arial"/>
                                    <w:b/>
                                    <w:sz w:val="36"/>
                                    <w:szCs w:val="40"/>
                                  </w:rPr>
                                </w:pPr>
                                <w:r w:rsidRPr="00987F0E">
                                  <w:rPr>
                                    <w:rFonts w:ascii="Arial" w:hAnsi="Arial" w:cs="Arial"/>
                                    <w:b/>
                                    <w:bCs/>
                                    <w:sz w:val="56"/>
                                    <w:szCs w:val="56"/>
                                  </w:rPr>
                                  <w:t>Actimize Suspicious Activity Monitoring (“SAM”)</w:t>
                                </w:r>
                              </w:p>
                              <w:p w14:paraId="014920E7" w14:textId="7EB2F94C" w:rsidR="00BF516E" w:rsidRDefault="000615D1" w:rsidP="00BF516E">
                                <w:pPr>
                                  <w:jc w:val="center"/>
                                  <w:rPr>
                                    <w:rFonts w:ascii="Arial" w:hAnsi="Arial" w:cs="Arial"/>
                                    <w:b/>
                                    <w:sz w:val="36"/>
                                    <w:szCs w:val="40"/>
                                  </w:rPr>
                                </w:pPr>
                                <w:r>
                                  <w:rPr>
                                    <w:rFonts w:ascii="Arial" w:hAnsi="Arial" w:cs="Arial"/>
                                    <w:b/>
                                    <w:sz w:val="36"/>
                                    <w:szCs w:val="40"/>
                                  </w:rPr>
                                  <w:t>Risk &amp; Operations</w:t>
                                </w:r>
                              </w:p>
                              <w:p w14:paraId="7279934F" w14:textId="33B3AC47" w:rsidR="000615D1" w:rsidRPr="00CE1CEA" w:rsidRDefault="000615D1" w:rsidP="00BF516E">
                                <w:pPr>
                                  <w:jc w:val="center"/>
                                  <w:rPr>
                                    <w:rFonts w:ascii="Arial" w:hAnsi="Arial" w:cs="Arial"/>
                                    <w:b/>
                                    <w:sz w:val="36"/>
                                    <w:szCs w:val="40"/>
                                  </w:rPr>
                                </w:pPr>
                                <w:r>
                                  <w:rPr>
                                    <w:rFonts w:ascii="Arial" w:hAnsi="Arial" w:cs="Arial"/>
                                    <w:b/>
                                    <w:sz w:val="36"/>
                                    <w:szCs w:val="40"/>
                                  </w:rPr>
                                  <w:t>(Anti-Money Launder Group)</w:t>
                                </w:r>
                              </w:p>
                              <w:p w14:paraId="6D7FFC1B" w14:textId="19F52A5C" w:rsidR="00BF516E" w:rsidRPr="00701055" w:rsidRDefault="00987F0E" w:rsidP="00BF516E">
                                <w:pPr>
                                  <w:jc w:val="center"/>
                                  <w:rPr>
                                    <w:rFonts w:ascii="Arial" w:hAnsi="Arial" w:cs="Arial"/>
                                    <w:b/>
                                    <w:sz w:val="48"/>
                                    <w:szCs w:val="50"/>
                                  </w:rPr>
                                </w:pPr>
                                <w:r>
                                  <w:rPr>
                                    <w:rFonts w:ascii="Arial" w:hAnsi="Arial" w:cs="Arial"/>
                                    <w:b/>
                                    <w:sz w:val="36"/>
                                    <w:szCs w:val="40"/>
                                  </w:rPr>
                                  <w:t>February</w:t>
                                </w:r>
                                <w:r w:rsidR="00BF516E" w:rsidRPr="00CE1CEA">
                                  <w:rPr>
                                    <w:rFonts w:ascii="Arial" w:hAnsi="Arial" w:cs="Arial"/>
                                    <w:b/>
                                    <w:sz w:val="36"/>
                                    <w:szCs w:val="40"/>
                                  </w:rPr>
                                  <w:t>/202</w:t>
                                </w:r>
                                <w:r>
                                  <w:rPr>
                                    <w:rFonts w:ascii="Arial" w:hAnsi="Arial" w:cs="Arial"/>
                                    <w:b/>
                                    <w:sz w:val="36"/>
                                    <w:szCs w:val="40"/>
                                  </w:rPr>
                                  <w:t>5</w:t>
                                </w:r>
                              </w:p>
                              <w:p w14:paraId="18EFACB0" w14:textId="77777777" w:rsidR="00ED568D" w:rsidRPr="00F31030" w:rsidRDefault="00ED568D" w:rsidP="00710FDA">
                                <w:pPr>
                                  <w:jc w:val="center"/>
                                  <w:rPr>
                                    <w:rFonts w:ascii="Arial Narrow" w:hAnsi="Arial Narrow" w:cs="Times New Roman"/>
                                    <w:b/>
                                    <w:sz w:val="48"/>
                                    <w:szCs w:val="50"/>
                                  </w:rPr>
                                </w:pPr>
                              </w:p>
                              <w:p w14:paraId="3DC09E8D" w14:textId="77777777" w:rsidR="00ED568D" w:rsidRPr="00F31030" w:rsidRDefault="00ED568D" w:rsidP="00710FDA">
                                <w:pPr>
                                  <w:jc w:val="center"/>
                                  <w:rPr>
                                    <w:rFonts w:ascii="Arial Narrow" w:hAnsi="Arial Narrow" w:cs="Times New Roman"/>
                                    <w:b/>
                                    <w:sz w:val="48"/>
                                    <w:szCs w:val="50"/>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E60807A" id="_x0000_t202" coordsize="21600,21600" o:spt="202" path="m,l,21600r21600,l21600,xe">
                    <v:stroke joinstyle="miter"/>
                    <v:path gradientshapeok="t" o:connecttype="rect"/>
                  </v:shapetype>
                  <v:shape id="Text Box 2" o:spid="_x0000_s1026" type="#_x0000_t202" style="position:absolute;margin-left:0;margin-top:254.3pt;width:464.6pt;height:177.7pt;z-index:25165824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" stroked="f">
                    <v:textbox>
                      <w:txbxContent>
                        <w:p w14:paraId="75E43988" w14:textId="1E951A76" w:rsidR="00BF516E" w:rsidRDefault="00987F0E" w:rsidP="00BF516E">
                          <w:pPr>
                            <w:jc w:val="center"/>
                            <w:rPr>
                              <w:rFonts w:ascii="Arial" w:hAnsi="Arial" w:cs="Arial"/>
                              <w:b/>
                              <w:sz w:val="36"/>
                              <w:szCs w:val="40"/>
                            </w:rPr>
                          </w:pPr>
                          <w:r w:rsidRPr="00987F0E">
                            <w:rPr>
                              <w:rFonts w:ascii="Arial" w:hAnsi="Arial" w:cs="Arial"/>
                              <w:b/>
                              <w:bCs/>
                              <w:sz w:val="56"/>
                              <w:szCs w:val="56"/>
                            </w:rPr>
                            <w:t>Actimize Suspicious Activity Monitoring (“SAM”)</w:t>
                          </w:r>
                        </w:p>
                        <w:p w14:paraId="014920E7" w14:textId="7EB2F94C" w:rsidR="00BF516E" w:rsidRDefault="000615D1" w:rsidP="00BF516E">
                          <w:pPr>
                            <w:jc w:val="center"/>
                            <w:rPr>
                              <w:rFonts w:ascii="Arial" w:hAnsi="Arial" w:cs="Arial"/>
                              <w:b/>
                              <w:sz w:val="36"/>
                              <w:szCs w:val="40"/>
                            </w:rPr>
                          </w:pPr>
                          <w:r>
                            <w:rPr>
                              <w:rFonts w:ascii="Arial" w:hAnsi="Arial" w:cs="Arial"/>
                              <w:b/>
                              <w:sz w:val="36"/>
                              <w:szCs w:val="40"/>
                            </w:rPr>
                            <w:t>Risk &amp; Operations</w:t>
                          </w:r>
                        </w:p>
                        <w:p w14:paraId="7279934F" w14:textId="33B3AC47" w:rsidR="000615D1" w:rsidRPr="00CE1CEA" w:rsidRDefault="000615D1" w:rsidP="00BF516E">
                          <w:pPr>
                            <w:jc w:val="center"/>
                            <w:rPr>
                              <w:rFonts w:ascii="Arial" w:hAnsi="Arial" w:cs="Arial"/>
                              <w:b/>
                              <w:sz w:val="36"/>
                              <w:szCs w:val="40"/>
                            </w:rPr>
                          </w:pPr>
                          <w:r>
                            <w:rPr>
                              <w:rFonts w:ascii="Arial" w:hAnsi="Arial" w:cs="Arial"/>
                              <w:b/>
                              <w:sz w:val="36"/>
                              <w:szCs w:val="40"/>
                            </w:rPr>
                            <w:t>(Anti-Money Launder Group)</w:t>
                          </w:r>
                        </w:p>
                        <w:p w14:paraId="6D7FFC1B" w14:textId="19F52A5C" w:rsidR="00BF516E" w:rsidRPr="00701055" w:rsidRDefault="00987F0E" w:rsidP="00BF516E">
                          <w:pPr>
                            <w:jc w:val="center"/>
                            <w:rPr>
                              <w:rFonts w:ascii="Arial" w:hAnsi="Arial" w:cs="Arial"/>
                              <w:b/>
                              <w:sz w:val="48"/>
                              <w:szCs w:val="50"/>
                            </w:rPr>
                          </w:pPr>
                          <w:r>
                            <w:rPr>
                              <w:rFonts w:ascii="Arial" w:hAnsi="Arial" w:cs="Arial"/>
                              <w:b/>
                              <w:sz w:val="36"/>
                              <w:szCs w:val="40"/>
                            </w:rPr>
                            <w:t>February</w:t>
                          </w:r>
                          <w:r w:rsidR="00BF516E" w:rsidRPr="00CE1CEA">
                            <w:rPr>
                              <w:rFonts w:ascii="Arial" w:hAnsi="Arial" w:cs="Arial"/>
                              <w:b/>
                              <w:sz w:val="36"/>
                              <w:szCs w:val="40"/>
                            </w:rPr>
                            <w:t>/202</w:t>
                          </w:r>
                          <w:r>
                            <w:rPr>
                              <w:rFonts w:ascii="Arial" w:hAnsi="Arial" w:cs="Arial"/>
                              <w:b/>
                              <w:sz w:val="36"/>
                              <w:szCs w:val="40"/>
                            </w:rPr>
                            <w:t>5</w:t>
                          </w:r>
                        </w:p>
                        <w:p w14:paraId="18EFACB0" w14:textId="77777777" w:rsidR="00ED568D" w:rsidRPr="00F31030" w:rsidRDefault="00ED568D" w:rsidP="00710FDA">
                          <w:pPr>
                            <w:jc w:val="center"/>
                            <w:rPr>
                              <w:rFonts w:ascii="Arial Narrow" w:hAnsi="Arial Narrow" w:cs="Times New Roman"/>
                              <w:b/>
                              <w:sz w:val="48"/>
                              <w:szCs w:val="50"/>
                            </w:rPr>
                          </w:pPr>
                        </w:p>
                        <w:p w14:paraId="3DC09E8D" w14:textId="77777777" w:rsidR="00ED568D" w:rsidRPr="00F31030" w:rsidRDefault="00ED568D" w:rsidP="00710FDA">
                          <w:pPr>
                            <w:jc w:val="center"/>
                            <w:rPr>
                              <w:rFonts w:ascii="Arial Narrow" w:hAnsi="Arial Narrow" w:cs="Times New Roman"/>
                              <w:b/>
                              <w:sz w:val="48"/>
                              <w:szCs w:val="50"/>
                            </w:rPr>
                          </w:pPr>
                        </w:p>
                      </w:txbxContent>
                    </v:textbox>
                    <w10:wrap anchorx="margin" anchory="margin"/>
                  </v:shape>
                </w:pict>
              </mc:Fallback>
            </mc:AlternateContent>
          </w:r>
        </w:p>
        <w:p w14:paraId="669B19D9" w14:textId="77777777" w:rsidR="00E04891" w:rsidRPr="00314EFA" w:rsidRDefault="00E04891" w:rsidP="006A692F">
          <w:pPr>
            <w:rPr>
              <w:rFonts w:ascii="Arial Narrow" w:hAnsi="Arial Narrow" w:cs="Times New Roman"/>
            </w:rPr>
          </w:pPr>
        </w:p>
        <w:p w14:paraId="673B7D43" w14:textId="77777777" w:rsidR="00E04891" w:rsidRPr="00314EFA" w:rsidRDefault="00E04891" w:rsidP="006A692F">
          <w:pPr>
            <w:rPr>
              <w:rFonts w:ascii="Arial Narrow" w:hAnsi="Arial Narrow" w:cs="Times New Roman"/>
            </w:rPr>
          </w:pPr>
        </w:p>
        <w:p w14:paraId="70414E9A" w14:textId="77777777" w:rsidR="00E04891" w:rsidRPr="00314EFA" w:rsidRDefault="00E04891" w:rsidP="006A692F">
          <w:pPr>
            <w:rPr>
              <w:rFonts w:ascii="Arial Narrow" w:hAnsi="Arial Narrow" w:cs="Times New Roman"/>
            </w:rPr>
          </w:pPr>
        </w:p>
        <w:p w14:paraId="14714CEE" w14:textId="77777777" w:rsidR="00F440EB" w:rsidRPr="00314EFA" w:rsidRDefault="00F440EB" w:rsidP="006A692F">
          <w:pPr>
            <w:rPr>
              <w:rFonts w:ascii="Arial Narrow" w:hAnsi="Arial Narrow" w:cs="Times New Roman"/>
            </w:rPr>
          </w:pPr>
        </w:p>
        <w:p w14:paraId="59A0F7FD" w14:textId="77777777" w:rsidR="00F440EB" w:rsidRPr="00314EFA" w:rsidRDefault="00F440EB" w:rsidP="006A692F">
          <w:pPr>
            <w:rPr>
              <w:rFonts w:ascii="Arial Narrow" w:hAnsi="Arial Narrow" w:cs="Times New Roman"/>
            </w:rPr>
          </w:pPr>
        </w:p>
        <w:p w14:paraId="0F56813A" w14:textId="77777777" w:rsidR="00F440EB" w:rsidRPr="00314EFA" w:rsidRDefault="00F440EB" w:rsidP="006A692F">
          <w:pPr>
            <w:rPr>
              <w:rFonts w:ascii="Arial Narrow" w:hAnsi="Arial Narrow" w:cs="Times New Roman"/>
            </w:rPr>
          </w:pPr>
        </w:p>
        <w:p w14:paraId="04A83928" w14:textId="77777777" w:rsidR="00D37BEF" w:rsidRPr="00314EFA" w:rsidRDefault="00D37BEF" w:rsidP="006A692F">
          <w:pPr>
            <w:rPr>
              <w:rFonts w:ascii="Arial Narrow" w:hAnsi="Arial Narrow" w:cs="Times New Roman"/>
            </w:rPr>
          </w:pPr>
        </w:p>
        <w:p w14:paraId="55A8AAC7" w14:textId="77777777" w:rsidR="00DA435B" w:rsidRDefault="00DA435B" w:rsidP="006A692F">
          <w:pPr>
            <w:rPr>
              <w:rFonts w:ascii="Arial Narrow" w:hAnsi="Arial Narrow" w:cs="Times New Roman"/>
            </w:rPr>
          </w:pPr>
        </w:p>
        <w:p w14:paraId="4A0D7AF4" w14:textId="77777777" w:rsidR="00DA435B" w:rsidRDefault="00DA435B" w:rsidP="006A692F">
          <w:pPr>
            <w:rPr>
              <w:rFonts w:ascii="Arial Narrow" w:hAnsi="Arial Narrow" w:cs="Times New Roman"/>
            </w:rPr>
          </w:pPr>
        </w:p>
        <w:p w14:paraId="52AF9FE5" w14:textId="77777777" w:rsidR="00DA435B" w:rsidRDefault="00DA435B" w:rsidP="006A692F">
          <w:pPr>
            <w:rPr>
              <w:rFonts w:ascii="Arial Narrow" w:hAnsi="Arial Narrow" w:cs="Times New Roman"/>
            </w:rPr>
          </w:pPr>
        </w:p>
        <w:p w14:paraId="3F6E0368" w14:textId="77777777" w:rsidR="00DA435B" w:rsidRDefault="00DA435B" w:rsidP="006A692F">
          <w:pPr>
            <w:rPr>
              <w:rFonts w:ascii="Arial Narrow" w:hAnsi="Arial Narrow" w:cs="Times New Roman"/>
            </w:rPr>
          </w:pPr>
        </w:p>
        <w:p w14:paraId="719E1B81" w14:textId="77777777" w:rsidR="00DA435B" w:rsidRDefault="00DA435B" w:rsidP="006A692F">
          <w:pPr>
            <w:rPr>
              <w:rFonts w:ascii="Arial Narrow" w:hAnsi="Arial Narrow" w:cs="Times New Roman"/>
            </w:rPr>
          </w:pPr>
        </w:p>
        <w:p w14:paraId="184B0CF7" w14:textId="77777777" w:rsidR="00DA435B" w:rsidRDefault="00DA435B" w:rsidP="006A692F">
          <w:pPr>
            <w:rPr>
              <w:rFonts w:ascii="Arial Narrow" w:hAnsi="Arial Narrow" w:cs="Times New Roman"/>
            </w:rPr>
          </w:pPr>
        </w:p>
        <w:p w14:paraId="1BBAD668" w14:textId="77777777" w:rsidR="00DA435B" w:rsidRDefault="00DA435B" w:rsidP="006A692F">
          <w:pPr>
            <w:rPr>
              <w:rFonts w:ascii="Arial Narrow" w:hAnsi="Arial Narrow" w:cs="Times New Roman"/>
            </w:rPr>
          </w:pPr>
        </w:p>
        <w:p w14:paraId="481EFAA4" w14:textId="77777777" w:rsidR="00DA435B" w:rsidRDefault="00DA435B" w:rsidP="006A692F">
          <w:pPr>
            <w:rPr>
              <w:rFonts w:ascii="Arial Narrow" w:hAnsi="Arial Narrow" w:cs="Times New Roman"/>
            </w:rPr>
          </w:pPr>
        </w:p>
        <w:p w14:paraId="124F3AB1" w14:textId="77777777" w:rsidR="00DA435B" w:rsidRDefault="00DA435B" w:rsidP="006A692F">
          <w:pPr>
            <w:rPr>
              <w:rFonts w:ascii="Arial Narrow" w:hAnsi="Arial Narrow" w:cs="Times New Roman"/>
            </w:rPr>
          </w:pPr>
        </w:p>
        <w:p w14:paraId="32792E71" w14:textId="77777777" w:rsidR="00DA435B" w:rsidRDefault="00DA435B" w:rsidP="006A692F">
          <w:pPr>
            <w:rPr>
              <w:rFonts w:ascii="Arial Narrow" w:hAnsi="Arial Narrow" w:cs="Times New Roman"/>
            </w:rPr>
          </w:pPr>
        </w:p>
        <w:p w14:paraId="3B80E41C" w14:textId="77777777" w:rsidR="00DA435B" w:rsidRDefault="00DA435B" w:rsidP="006A692F">
          <w:pPr>
            <w:rPr>
              <w:rFonts w:ascii="Arial Narrow" w:hAnsi="Arial Narrow" w:cs="Times New Roman"/>
            </w:rPr>
          </w:pPr>
        </w:p>
        <w:p w14:paraId="1A8C92A0" w14:textId="77777777" w:rsidR="00DA435B" w:rsidRDefault="00DA435B" w:rsidP="006A692F">
          <w:pPr>
            <w:rPr>
              <w:rFonts w:ascii="Arial Narrow" w:hAnsi="Arial Narrow" w:cs="Times New Roman"/>
            </w:rPr>
          </w:pPr>
        </w:p>
        <w:p w14:paraId="3F9700F2" w14:textId="77777777" w:rsidR="00DA435B" w:rsidRDefault="00DA435B" w:rsidP="006A692F">
          <w:pPr>
            <w:rPr>
              <w:rFonts w:ascii="Arial Narrow" w:hAnsi="Arial Narrow" w:cs="Times New Roman"/>
            </w:rPr>
          </w:pPr>
        </w:p>
        <w:p w14:paraId="7457E2CD" w14:textId="77777777" w:rsidR="00DA435B" w:rsidRDefault="00DA435B" w:rsidP="006A692F">
          <w:pPr>
            <w:rPr>
              <w:rFonts w:ascii="Arial Narrow" w:hAnsi="Arial Narrow" w:cs="Times New Roman"/>
            </w:rPr>
          </w:pPr>
        </w:p>
        <w:p w14:paraId="79E934F0" w14:textId="77777777" w:rsidR="00DA435B" w:rsidRDefault="00DA435B" w:rsidP="006A692F">
          <w:pPr>
            <w:rPr>
              <w:rFonts w:ascii="Arial Narrow" w:hAnsi="Arial Narrow" w:cs="Times New Roman"/>
            </w:rPr>
          </w:pPr>
        </w:p>
        <w:p w14:paraId="434E373B" w14:textId="77777777" w:rsidR="00DA435B" w:rsidRDefault="00DA435B" w:rsidP="006A692F">
          <w:pPr>
            <w:rPr>
              <w:rFonts w:ascii="Arial Narrow" w:hAnsi="Arial Narrow" w:cs="Times New Roman"/>
            </w:rPr>
          </w:pPr>
        </w:p>
        <w:p w14:paraId="4FB8F2FE" w14:textId="77777777" w:rsidR="00DA435B" w:rsidRDefault="00DA435B" w:rsidP="006A692F">
          <w:pPr>
            <w:rPr>
              <w:rFonts w:ascii="Arial Narrow" w:hAnsi="Arial Narrow" w:cs="Times New Roman"/>
            </w:rPr>
          </w:pPr>
        </w:p>
        <w:p w14:paraId="3642BFA6" w14:textId="77777777" w:rsidR="00DA435B" w:rsidRDefault="00DA435B" w:rsidP="006A692F">
          <w:pPr>
            <w:rPr>
              <w:rFonts w:ascii="Arial Narrow" w:hAnsi="Arial Narrow" w:cs="Times New Roman"/>
            </w:rPr>
          </w:pPr>
        </w:p>
        <w:p w14:paraId="18D0DB08" w14:textId="77777777" w:rsidR="00DA435B" w:rsidRDefault="00DA435B" w:rsidP="006A692F">
          <w:pPr>
            <w:rPr>
              <w:rFonts w:ascii="Arial Narrow" w:hAnsi="Arial Narrow" w:cs="Times New Roman"/>
            </w:rPr>
          </w:pPr>
        </w:p>
        <w:p w14:paraId="40CF0F59" w14:textId="77777777" w:rsidR="00DA435B" w:rsidRPr="00E668D5" w:rsidRDefault="00DA435B" w:rsidP="00DA435B">
          <w:pPr>
            <w:pStyle w:val="Subtitle"/>
            <w:rPr>
              <w:rStyle w:val="Strong"/>
              <w:rFonts w:ascii="Aptos" w:hAnsi="Aptos"/>
            </w:rPr>
          </w:pPr>
          <w:r w:rsidRPr="00E668D5">
            <w:rPr>
              <w:rStyle w:val="Strong"/>
              <w:rFonts w:ascii="Aptos" w:hAnsi="Aptos"/>
            </w:rPr>
            <w:lastRenderedPageBreak/>
            <w:t>Model Documentation Change Log</w:t>
          </w:r>
        </w:p>
        <w:tbl>
          <w:tblPr>
            <w:tblStyle w:val="TableGrid"/>
            <w:tblW w:w="10075" w:type="dxa"/>
            <w:tblLook w:val="04A0" w:firstRow="1" w:lastRow="0" w:firstColumn="1" w:lastColumn="0" w:noHBand="0" w:noVBand="1"/>
          </w:tblPr>
          <w:tblGrid>
            <w:gridCol w:w="1458"/>
            <w:gridCol w:w="1530"/>
            <w:gridCol w:w="1890"/>
            <w:gridCol w:w="5197"/>
          </w:tblGrid>
          <w:tr w:rsidR="001A06DC" w:rsidRPr="00E668D5" w14:paraId="697E1931" w14:textId="77777777" w:rsidTr="7190948E">
            <w:tc>
              <w:tcPr>
                <w:tcW w:w="1458"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628C9A54" w14:textId="77777777" w:rsidR="00DA435B" w:rsidRPr="00E668D5" w:rsidRDefault="00DA435B">
                <w:pPr>
                  <w:rPr>
                    <w:rFonts w:ascii="Aptos" w:hAnsi="Aptos"/>
                    <w:color w:val="FFFFFF" w:themeColor="background1"/>
                  </w:rPr>
                </w:pPr>
                <w:r w:rsidRPr="00E668D5">
                  <w:rPr>
                    <w:rFonts w:ascii="Aptos" w:hAnsi="Aptos"/>
                    <w:b/>
                    <w:color w:val="FFFFFF" w:themeColor="background1"/>
                  </w:rPr>
                  <w:t>Author</w:t>
                </w:r>
              </w:p>
            </w:tc>
            <w:tc>
              <w:tcPr>
                <w:tcW w:w="1530"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47096FEB" w14:textId="77777777" w:rsidR="00DA435B" w:rsidRPr="00E668D5" w:rsidRDefault="00DA435B">
                <w:pPr>
                  <w:rPr>
                    <w:rFonts w:ascii="Aptos" w:hAnsi="Aptos"/>
                    <w:b/>
                    <w:color w:val="FFFFFF" w:themeColor="background1"/>
                  </w:rPr>
                </w:pPr>
                <w:r w:rsidRPr="00E668D5">
                  <w:rPr>
                    <w:rFonts w:ascii="Aptos" w:hAnsi="Aptos"/>
                    <w:b/>
                    <w:color w:val="FFFFFF" w:themeColor="background1"/>
                  </w:rPr>
                  <w:t>Reviewer</w:t>
                </w:r>
              </w:p>
            </w:tc>
            <w:tc>
              <w:tcPr>
                <w:tcW w:w="1890"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50175752" w14:textId="77777777" w:rsidR="00DA435B" w:rsidRPr="00E668D5" w:rsidRDefault="00DA435B">
                <w:pPr>
                  <w:rPr>
                    <w:rFonts w:ascii="Aptos" w:hAnsi="Aptos"/>
                    <w:b/>
                    <w:color w:val="FFFFFF" w:themeColor="background1"/>
                  </w:rPr>
                </w:pPr>
                <w:r w:rsidRPr="00E668D5">
                  <w:rPr>
                    <w:rFonts w:ascii="Aptos" w:hAnsi="Aptos"/>
                    <w:b/>
                    <w:color w:val="FFFFFF" w:themeColor="background1"/>
                  </w:rPr>
                  <w:t>Date</w:t>
                </w:r>
              </w:p>
            </w:tc>
            <w:tc>
              <w:tcPr>
                <w:tcW w:w="5197"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2A7DD389" w14:textId="77777777" w:rsidR="00DA435B" w:rsidRPr="00E668D5" w:rsidRDefault="00DA435B">
                <w:pPr>
                  <w:rPr>
                    <w:rFonts w:ascii="Aptos" w:hAnsi="Aptos"/>
                    <w:b/>
                    <w:color w:val="FFFFFF" w:themeColor="background1"/>
                  </w:rPr>
                </w:pPr>
                <w:r w:rsidRPr="00E668D5">
                  <w:rPr>
                    <w:rFonts w:ascii="Aptos" w:hAnsi="Aptos"/>
                    <w:b/>
                    <w:color w:val="FFFFFF" w:themeColor="background1"/>
                  </w:rPr>
                  <w:t>Details of the Changes</w:t>
                </w:r>
              </w:p>
            </w:tc>
          </w:tr>
          <w:tr w:rsidR="00A05765" w:rsidRPr="00E668D5" w14:paraId="26AFB1F0" w14:textId="77777777" w:rsidTr="7190948E">
            <w:tc>
              <w:tcPr>
                <w:tcW w:w="1458" w:type="dxa"/>
                <w:tcBorders>
                  <w:top w:val="single" w:sz="4" w:space="0" w:color="auto"/>
                  <w:left w:val="single" w:sz="4" w:space="0" w:color="auto"/>
                  <w:bottom w:val="single" w:sz="4" w:space="0" w:color="auto"/>
                  <w:right w:val="single" w:sz="4" w:space="0" w:color="auto"/>
                </w:tcBorders>
              </w:tcPr>
              <w:p w14:paraId="16287DC8" w14:textId="1AEEE317" w:rsidR="00DA435B" w:rsidRPr="00E668D5" w:rsidRDefault="462C9AAC">
                <w:pPr>
                  <w:rPr>
                    <w:rFonts w:ascii="Aptos" w:hAnsi="Aptos"/>
                  </w:rPr>
                </w:pPr>
                <w:commentRangeStart w:id="0"/>
                <w:commentRangeStart w:id="1"/>
                <w:r w:rsidRPr="7190948E">
                  <w:rPr>
                    <w:rFonts w:ascii="Aptos" w:hAnsi="Aptos"/>
                  </w:rPr>
                  <w:t xml:space="preserve">EWB </w:t>
                </w:r>
                <w:commentRangeEnd w:id="0"/>
                <w:r w:rsidR="00DA435B">
                  <w:rPr>
                    <w:rStyle w:val="CommentReference"/>
                  </w:rPr>
                  <w:commentReference w:id="0"/>
                </w:r>
                <w:commentRangeEnd w:id="1"/>
                <w:r w:rsidR="00A82D96">
                  <w:rPr>
                    <w:rStyle w:val="CommentReference"/>
                  </w:rPr>
                  <w:commentReference w:id="1"/>
                </w:r>
              </w:p>
            </w:tc>
            <w:tc>
              <w:tcPr>
                <w:tcW w:w="1530" w:type="dxa"/>
                <w:tcBorders>
                  <w:top w:val="single" w:sz="4" w:space="0" w:color="auto"/>
                  <w:left w:val="single" w:sz="4" w:space="0" w:color="auto"/>
                  <w:bottom w:val="single" w:sz="4" w:space="0" w:color="auto"/>
                  <w:right w:val="single" w:sz="4" w:space="0" w:color="auto"/>
                </w:tcBorders>
              </w:tcPr>
              <w:p w14:paraId="2A6E2551" w14:textId="77777777" w:rsidR="00DA435B" w:rsidRPr="00E668D5" w:rsidRDefault="00DA435B">
                <w:pPr>
                  <w:rPr>
                    <w:rFonts w:ascii="Aptos" w:hAnsi="Aptos"/>
                  </w:rPr>
                </w:pPr>
              </w:p>
            </w:tc>
            <w:tc>
              <w:tcPr>
                <w:tcW w:w="1890" w:type="dxa"/>
                <w:tcBorders>
                  <w:top w:val="single" w:sz="4" w:space="0" w:color="auto"/>
                  <w:left w:val="single" w:sz="4" w:space="0" w:color="auto"/>
                  <w:bottom w:val="single" w:sz="4" w:space="0" w:color="auto"/>
                  <w:right w:val="single" w:sz="4" w:space="0" w:color="auto"/>
                </w:tcBorders>
              </w:tcPr>
              <w:p w14:paraId="5E9A6F16" w14:textId="4E201357" w:rsidR="00DA435B" w:rsidRPr="00E668D5" w:rsidRDefault="00987F0E">
                <w:pPr>
                  <w:rPr>
                    <w:rFonts w:ascii="Aptos" w:hAnsi="Aptos"/>
                  </w:rPr>
                </w:pPr>
                <w:r>
                  <w:rPr>
                    <w:rFonts w:ascii="Aptos" w:hAnsi="Aptos"/>
                  </w:rPr>
                  <w:t>1</w:t>
                </w:r>
                <w:r w:rsidR="462C9AAC" w:rsidRPr="7190948E">
                  <w:rPr>
                    <w:rFonts w:ascii="Aptos" w:hAnsi="Aptos"/>
                  </w:rPr>
                  <w:t>/</w:t>
                </w:r>
                <w:r>
                  <w:rPr>
                    <w:rFonts w:ascii="Aptos" w:hAnsi="Aptos"/>
                  </w:rPr>
                  <w:t>1</w:t>
                </w:r>
                <w:r w:rsidR="462C9AAC" w:rsidRPr="7190948E">
                  <w:rPr>
                    <w:rFonts w:ascii="Aptos" w:hAnsi="Aptos"/>
                  </w:rPr>
                  <w:t>/202</w:t>
                </w:r>
                <w:r>
                  <w:rPr>
                    <w:rFonts w:ascii="Aptos" w:hAnsi="Aptos"/>
                  </w:rPr>
                  <w:t>5</w:t>
                </w:r>
              </w:p>
            </w:tc>
            <w:tc>
              <w:tcPr>
                <w:tcW w:w="5197" w:type="dxa"/>
                <w:tcBorders>
                  <w:top w:val="single" w:sz="4" w:space="0" w:color="auto"/>
                  <w:left w:val="single" w:sz="4" w:space="0" w:color="auto"/>
                  <w:bottom w:val="single" w:sz="4" w:space="0" w:color="auto"/>
                  <w:right w:val="single" w:sz="4" w:space="0" w:color="auto"/>
                </w:tcBorders>
              </w:tcPr>
              <w:p w14:paraId="65A496F3" w14:textId="4A032D7B" w:rsidR="00DA435B" w:rsidRPr="00E668D5" w:rsidRDefault="00A82D96">
                <w:pPr>
                  <w:rPr>
                    <w:rFonts w:ascii="Aptos" w:hAnsi="Aptos"/>
                  </w:rPr>
                </w:pPr>
                <w:r>
                  <w:rPr>
                    <w:rFonts w:ascii="Aptos" w:hAnsi="Aptos"/>
                  </w:rPr>
                  <w:t>Initial draft created</w:t>
                </w:r>
              </w:p>
            </w:tc>
          </w:tr>
          <w:tr w:rsidR="00A05765" w:rsidRPr="00E668D5" w14:paraId="3B142D04" w14:textId="77777777" w:rsidTr="7190948E">
            <w:tc>
              <w:tcPr>
                <w:tcW w:w="1458" w:type="dxa"/>
                <w:tcBorders>
                  <w:top w:val="single" w:sz="4" w:space="0" w:color="auto"/>
                  <w:left w:val="single" w:sz="4" w:space="0" w:color="auto"/>
                  <w:bottom w:val="single" w:sz="4" w:space="0" w:color="auto"/>
                  <w:right w:val="single" w:sz="4" w:space="0" w:color="auto"/>
                </w:tcBorders>
              </w:tcPr>
              <w:p w14:paraId="0BA9F52A" w14:textId="2F1EFB2E" w:rsidR="00DA435B" w:rsidRPr="00E668D5" w:rsidRDefault="00DA435B">
                <w:pPr>
                  <w:rPr>
                    <w:rFonts w:ascii="Aptos" w:hAnsi="Aptos"/>
                  </w:rPr>
                </w:pPr>
              </w:p>
            </w:tc>
            <w:tc>
              <w:tcPr>
                <w:tcW w:w="1530" w:type="dxa"/>
                <w:tcBorders>
                  <w:top w:val="single" w:sz="4" w:space="0" w:color="auto"/>
                  <w:left w:val="single" w:sz="4" w:space="0" w:color="auto"/>
                  <w:bottom w:val="single" w:sz="4" w:space="0" w:color="auto"/>
                  <w:right w:val="single" w:sz="4" w:space="0" w:color="auto"/>
                </w:tcBorders>
              </w:tcPr>
              <w:p w14:paraId="122EF15A" w14:textId="77777777" w:rsidR="00DA435B" w:rsidRPr="00E668D5" w:rsidRDefault="00DA435B">
                <w:pPr>
                  <w:rPr>
                    <w:rFonts w:ascii="Aptos" w:hAnsi="Aptos"/>
                  </w:rPr>
                </w:pPr>
              </w:p>
            </w:tc>
            <w:tc>
              <w:tcPr>
                <w:tcW w:w="1890" w:type="dxa"/>
                <w:tcBorders>
                  <w:top w:val="single" w:sz="4" w:space="0" w:color="auto"/>
                  <w:left w:val="single" w:sz="4" w:space="0" w:color="auto"/>
                  <w:bottom w:val="single" w:sz="4" w:space="0" w:color="auto"/>
                  <w:right w:val="single" w:sz="4" w:space="0" w:color="auto"/>
                </w:tcBorders>
              </w:tcPr>
              <w:p w14:paraId="2DEDB9CD" w14:textId="1AFB209E" w:rsidR="00DA435B" w:rsidRPr="00E668D5" w:rsidRDefault="00DA435B">
                <w:pPr>
                  <w:rPr>
                    <w:rFonts w:ascii="Aptos" w:hAnsi="Aptos"/>
                  </w:rPr>
                </w:pPr>
              </w:p>
            </w:tc>
            <w:tc>
              <w:tcPr>
                <w:tcW w:w="5197" w:type="dxa"/>
                <w:tcBorders>
                  <w:top w:val="single" w:sz="4" w:space="0" w:color="auto"/>
                  <w:left w:val="single" w:sz="4" w:space="0" w:color="auto"/>
                  <w:bottom w:val="single" w:sz="4" w:space="0" w:color="auto"/>
                  <w:right w:val="single" w:sz="4" w:space="0" w:color="auto"/>
                </w:tcBorders>
              </w:tcPr>
              <w:p w14:paraId="13FDB87B" w14:textId="6D66C75D" w:rsidR="00DA435B" w:rsidRPr="00E668D5" w:rsidRDefault="00DA435B">
                <w:pPr>
                  <w:rPr>
                    <w:rFonts w:ascii="Aptos" w:hAnsi="Aptos"/>
                  </w:rPr>
                </w:pPr>
              </w:p>
            </w:tc>
          </w:tr>
          <w:tr w:rsidR="00A05765" w:rsidRPr="00E668D5" w14:paraId="17C4BA97" w14:textId="77777777" w:rsidTr="7190948E">
            <w:tc>
              <w:tcPr>
                <w:tcW w:w="1458" w:type="dxa"/>
                <w:tcBorders>
                  <w:top w:val="single" w:sz="4" w:space="0" w:color="auto"/>
                  <w:left w:val="single" w:sz="4" w:space="0" w:color="auto"/>
                  <w:bottom w:val="single" w:sz="4" w:space="0" w:color="auto"/>
                  <w:right w:val="single" w:sz="4" w:space="0" w:color="auto"/>
                </w:tcBorders>
              </w:tcPr>
              <w:p w14:paraId="5E763455" w14:textId="386F7091" w:rsidR="00DA435B" w:rsidRPr="00E668D5" w:rsidRDefault="00DA435B">
                <w:pPr>
                  <w:rPr>
                    <w:rFonts w:ascii="Aptos" w:hAnsi="Aptos"/>
                  </w:rPr>
                </w:pPr>
              </w:p>
            </w:tc>
            <w:tc>
              <w:tcPr>
                <w:tcW w:w="1530" w:type="dxa"/>
                <w:tcBorders>
                  <w:top w:val="single" w:sz="4" w:space="0" w:color="auto"/>
                  <w:left w:val="single" w:sz="4" w:space="0" w:color="auto"/>
                  <w:bottom w:val="single" w:sz="4" w:space="0" w:color="auto"/>
                  <w:right w:val="single" w:sz="4" w:space="0" w:color="auto"/>
                </w:tcBorders>
              </w:tcPr>
              <w:p w14:paraId="77C29803" w14:textId="77777777" w:rsidR="00DA435B" w:rsidRPr="00E668D5" w:rsidRDefault="00DA435B">
                <w:pPr>
                  <w:rPr>
                    <w:rFonts w:ascii="Aptos" w:hAnsi="Aptos"/>
                  </w:rPr>
                </w:pPr>
              </w:p>
            </w:tc>
            <w:tc>
              <w:tcPr>
                <w:tcW w:w="1890" w:type="dxa"/>
                <w:tcBorders>
                  <w:top w:val="single" w:sz="4" w:space="0" w:color="auto"/>
                  <w:left w:val="single" w:sz="4" w:space="0" w:color="auto"/>
                  <w:bottom w:val="single" w:sz="4" w:space="0" w:color="auto"/>
                  <w:right w:val="single" w:sz="4" w:space="0" w:color="auto"/>
                </w:tcBorders>
              </w:tcPr>
              <w:p w14:paraId="7F4EA3F2" w14:textId="030A2D10" w:rsidR="00DA435B" w:rsidRPr="00E668D5" w:rsidRDefault="00DA435B">
                <w:pPr>
                  <w:rPr>
                    <w:rFonts w:ascii="Aptos" w:hAnsi="Aptos"/>
                  </w:rPr>
                </w:pPr>
              </w:p>
            </w:tc>
            <w:tc>
              <w:tcPr>
                <w:tcW w:w="5197" w:type="dxa"/>
                <w:tcBorders>
                  <w:top w:val="single" w:sz="4" w:space="0" w:color="auto"/>
                  <w:left w:val="single" w:sz="4" w:space="0" w:color="auto"/>
                  <w:bottom w:val="single" w:sz="4" w:space="0" w:color="auto"/>
                  <w:right w:val="single" w:sz="4" w:space="0" w:color="auto"/>
                </w:tcBorders>
              </w:tcPr>
              <w:p w14:paraId="06F47AAC" w14:textId="5296ECE0" w:rsidR="00DA435B" w:rsidRPr="00E668D5" w:rsidRDefault="00DA435B">
                <w:pPr>
                  <w:rPr>
                    <w:rFonts w:ascii="Aptos" w:hAnsi="Aptos"/>
                  </w:rPr>
                </w:pPr>
              </w:p>
            </w:tc>
          </w:tr>
          <w:tr w:rsidR="00A05765" w:rsidRPr="00E668D5" w14:paraId="60CCE6E2" w14:textId="77777777" w:rsidTr="7190948E">
            <w:tc>
              <w:tcPr>
                <w:tcW w:w="1458" w:type="dxa"/>
                <w:tcBorders>
                  <w:top w:val="single" w:sz="4" w:space="0" w:color="auto"/>
                  <w:left w:val="single" w:sz="4" w:space="0" w:color="auto"/>
                  <w:bottom w:val="single" w:sz="4" w:space="0" w:color="auto"/>
                  <w:right w:val="single" w:sz="4" w:space="0" w:color="auto"/>
                </w:tcBorders>
              </w:tcPr>
              <w:p w14:paraId="266CC1F5" w14:textId="77777777" w:rsidR="00DA435B" w:rsidRPr="00E668D5" w:rsidRDefault="00DA435B">
                <w:pPr>
                  <w:rPr>
                    <w:rFonts w:ascii="Aptos" w:hAnsi="Aptos"/>
                  </w:rPr>
                </w:pPr>
              </w:p>
            </w:tc>
            <w:tc>
              <w:tcPr>
                <w:tcW w:w="1530" w:type="dxa"/>
                <w:tcBorders>
                  <w:top w:val="single" w:sz="4" w:space="0" w:color="auto"/>
                  <w:left w:val="single" w:sz="4" w:space="0" w:color="auto"/>
                  <w:bottom w:val="single" w:sz="4" w:space="0" w:color="auto"/>
                  <w:right w:val="single" w:sz="4" w:space="0" w:color="auto"/>
                </w:tcBorders>
              </w:tcPr>
              <w:p w14:paraId="35599BDC" w14:textId="77777777" w:rsidR="00DA435B" w:rsidRPr="00E668D5" w:rsidRDefault="00DA435B">
                <w:pPr>
                  <w:rPr>
                    <w:rFonts w:ascii="Aptos" w:hAnsi="Aptos"/>
                  </w:rPr>
                </w:pPr>
              </w:p>
            </w:tc>
            <w:tc>
              <w:tcPr>
                <w:tcW w:w="1890" w:type="dxa"/>
                <w:tcBorders>
                  <w:top w:val="single" w:sz="4" w:space="0" w:color="auto"/>
                  <w:left w:val="single" w:sz="4" w:space="0" w:color="auto"/>
                  <w:bottom w:val="single" w:sz="4" w:space="0" w:color="auto"/>
                  <w:right w:val="single" w:sz="4" w:space="0" w:color="auto"/>
                </w:tcBorders>
              </w:tcPr>
              <w:p w14:paraId="49BD282E" w14:textId="77777777" w:rsidR="00DA435B" w:rsidRPr="00E668D5" w:rsidRDefault="00DA435B">
                <w:pPr>
                  <w:rPr>
                    <w:rFonts w:ascii="Aptos" w:hAnsi="Aptos"/>
                  </w:rPr>
                </w:pPr>
              </w:p>
            </w:tc>
            <w:tc>
              <w:tcPr>
                <w:tcW w:w="5197" w:type="dxa"/>
                <w:tcBorders>
                  <w:top w:val="single" w:sz="4" w:space="0" w:color="auto"/>
                  <w:left w:val="single" w:sz="4" w:space="0" w:color="auto"/>
                  <w:bottom w:val="single" w:sz="4" w:space="0" w:color="auto"/>
                  <w:right w:val="single" w:sz="4" w:space="0" w:color="auto"/>
                </w:tcBorders>
              </w:tcPr>
              <w:p w14:paraId="78BB3DB5" w14:textId="77777777" w:rsidR="00DA435B" w:rsidRPr="00E668D5" w:rsidRDefault="00DA435B">
                <w:pPr>
                  <w:rPr>
                    <w:rFonts w:ascii="Aptos" w:hAnsi="Aptos"/>
                  </w:rPr>
                </w:pPr>
              </w:p>
            </w:tc>
          </w:tr>
          <w:tr w:rsidR="00A05765" w:rsidRPr="00E668D5" w14:paraId="671F0EAE" w14:textId="77777777" w:rsidTr="7190948E">
            <w:tc>
              <w:tcPr>
                <w:tcW w:w="1458" w:type="dxa"/>
                <w:tcBorders>
                  <w:top w:val="single" w:sz="4" w:space="0" w:color="auto"/>
                  <w:left w:val="single" w:sz="4" w:space="0" w:color="auto"/>
                  <w:bottom w:val="single" w:sz="4" w:space="0" w:color="auto"/>
                  <w:right w:val="single" w:sz="4" w:space="0" w:color="auto"/>
                </w:tcBorders>
              </w:tcPr>
              <w:p w14:paraId="73B33B7B" w14:textId="77777777" w:rsidR="00DA435B" w:rsidRPr="00E668D5" w:rsidRDefault="00DA435B">
                <w:pPr>
                  <w:rPr>
                    <w:rFonts w:ascii="Aptos" w:hAnsi="Aptos"/>
                  </w:rPr>
                </w:pPr>
              </w:p>
            </w:tc>
            <w:tc>
              <w:tcPr>
                <w:tcW w:w="1530" w:type="dxa"/>
                <w:tcBorders>
                  <w:top w:val="single" w:sz="4" w:space="0" w:color="auto"/>
                  <w:left w:val="single" w:sz="4" w:space="0" w:color="auto"/>
                  <w:bottom w:val="single" w:sz="4" w:space="0" w:color="auto"/>
                  <w:right w:val="single" w:sz="4" w:space="0" w:color="auto"/>
                </w:tcBorders>
              </w:tcPr>
              <w:p w14:paraId="3DFDCC6E" w14:textId="77777777" w:rsidR="00DA435B" w:rsidRPr="00E668D5" w:rsidRDefault="00DA435B">
                <w:pPr>
                  <w:rPr>
                    <w:rFonts w:ascii="Aptos" w:hAnsi="Aptos"/>
                  </w:rPr>
                </w:pPr>
              </w:p>
            </w:tc>
            <w:tc>
              <w:tcPr>
                <w:tcW w:w="1890" w:type="dxa"/>
                <w:tcBorders>
                  <w:top w:val="single" w:sz="4" w:space="0" w:color="auto"/>
                  <w:left w:val="single" w:sz="4" w:space="0" w:color="auto"/>
                  <w:bottom w:val="single" w:sz="4" w:space="0" w:color="auto"/>
                  <w:right w:val="single" w:sz="4" w:space="0" w:color="auto"/>
                </w:tcBorders>
              </w:tcPr>
              <w:p w14:paraId="4C985D6B" w14:textId="77777777" w:rsidR="00DA435B" w:rsidRPr="00E668D5" w:rsidRDefault="00DA435B">
                <w:pPr>
                  <w:rPr>
                    <w:rFonts w:ascii="Aptos" w:hAnsi="Aptos"/>
                  </w:rPr>
                </w:pPr>
              </w:p>
            </w:tc>
            <w:tc>
              <w:tcPr>
                <w:tcW w:w="5197" w:type="dxa"/>
                <w:tcBorders>
                  <w:top w:val="single" w:sz="4" w:space="0" w:color="auto"/>
                  <w:left w:val="single" w:sz="4" w:space="0" w:color="auto"/>
                  <w:bottom w:val="single" w:sz="4" w:space="0" w:color="auto"/>
                  <w:right w:val="single" w:sz="4" w:space="0" w:color="auto"/>
                </w:tcBorders>
              </w:tcPr>
              <w:p w14:paraId="0C44BA53" w14:textId="77777777" w:rsidR="00DA435B" w:rsidRPr="00E668D5" w:rsidRDefault="00DA435B">
                <w:pPr>
                  <w:rPr>
                    <w:rFonts w:ascii="Aptos" w:hAnsi="Aptos"/>
                  </w:rPr>
                </w:pPr>
              </w:p>
            </w:tc>
          </w:tr>
          <w:tr w:rsidR="00A05765" w:rsidRPr="00E668D5" w14:paraId="6682D034" w14:textId="77777777" w:rsidTr="7190948E">
            <w:tc>
              <w:tcPr>
                <w:tcW w:w="1458" w:type="dxa"/>
                <w:tcBorders>
                  <w:top w:val="single" w:sz="4" w:space="0" w:color="auto"/>
                  <w:left w:val="single" w:sz="4" w:space="0" w:color="auto"/>
                  <w:bottom w:val="single" w:sz="4" w:space="0" w:color="auto"/>
                  <w:right w:val="single" w:sz="4" w:space="0" w:color="auto"/>
                </w:tcBorders>
              </w:tcPr>
              <w:p w14:paraId="54F16573" w14:textId="77777777" w:rsidR="00DA435B" w:rsidRPr="00E668D5" w:rsidRDefault="00DA435B">
                <w:pPr>
                  <w:rPr>
                    <w:rFonts w:ascii="Aptos" w:hAnsi="Aptos"/>
                  </w:rPr>
                </w:pPr>
              </w:p>
            </w:tc>
            <w:tc>
              <w:tcPr>
                <w:tcW w:w="1530" w:type="dxa"/>
                <w:tcBorders>
                  <w:top w:val="single" w:sz="4" w:space="0" w:color="auto"/>
                  <w:left w:val="single" w:sz="4" w:space="0" w:color="auto"/>
                  <w:bottom w:val="single" w:sz="4" w:space="0" w:color="auto"/>
                  <w:right w:val="single" w:sz="4" w:space="0" w:color="auto"/>
                </w:tcBorders>
              </w:tcPr>
              <w:p w14:paraId="4BCDDDB2" w14:textId="77777777" w:rsidR="00DA435B" w:rsidRPr="00E668D5" w:rsidRDefault="00DA435B">
                <w:pPr>
                  <w:rPr>
                    <w:rFonts w:ascii="Aptos" w:hAnsi="Aptos"/>
                  </w:rPr>
                </w:pPr>
              </w:p>
            </w:tc>
            <w:tc>
              <w:tcPr>
                <w:tcW w:w="1890" w:type="dxa"/>
                <w:tcBorders>
                  <w:top w:val="single" w:sz="4" w:space="0" w:color="auto"/>
                  <w:left w:val="single" w:sz="4" w:space="0" w:color="auto"/>
                  <w:bottom w:val="single" w:sz="4" w:space="0" w:color="auto"/>
                  <w:right w:val="single" w:sz="4" w:space="0" w:color="auto"/>
                </w:tcBorders>
              </w:tcPr>
              <w:p w14:paraId="33BEC53D" w14:textId="77777777" w:rsidR="00DA435B" w:rsidRPr="00E668D5" w:rsidRDefault="00DA435B">
                <w:pPr>
                  <w:rPr>
                    <w:rFonts w:ascii="Aptos" w:hAnsi="Aptos"/>
                  </w:rPr>
                </w:pPr>
              </w:p>
            </w:tc>
            <w:tc>
              <w:tcPr>
                <w:tcW w:w="5197" w:type="dxa"/>
                <w:tcBorders>
                  <w:top w:val="single" w:sz="4" w:space="0" w:color="auto"/>
                  <w:left w:val="single" w:sz="4" w:space="0" w:color="auto"/>
                  <w:bottom w:val="single" w:sz="4" w:space="0" w:color="auto"/>
                  <w:right w:val="single" w:sz="4" w:space="0" w:color="auto"/>
                </w:tcBorders>
              </w:tcPr>
              <w:p w14:paraId="38A18B41" w14:textId="77777777" w:rsidR="00DA435B" w:rsidRPr="00E668D5" w:rsidRDefault="00DA435B">
                <w:pPr>
                  <w:rPr>
                    <w:rFonts w:ascii="Aptos" w:hAnsi="Aptos"/>
                  </w:rPr>
                </w:pPr>
              </w:p>
            </w:tc>
          </w:tr>
          <w:tr w:rsidR="00A05765" w:rsidRPr="00E668D5" w14:paraId="3CDDF656" w14:textId="77777777" w:rsidTr="7190948E">
            <w:tc>
              <w:tcPr>
                <w:tcW w:w="1458" w:type="dxa"/>
                <w:tcBorders>
                  <w:top w:val="single" w:sz="4" w:space="0" w:color="auto"/>
                  <w:left w:val="single" w:sz="4" w:space="0" w:color="auto"/>
                  <w:bottom w:val="single" w:sz="4" w:space="0" w:color="auto"/>
                  <w:right w:val="single" w:sz="4" w:space="0" w:color="auto"/>
                </w:tcBorders>
              </w:tcPr>
              <w:p w14:paraId="3A802557" w14:textId="77777777" w:rsidR="00DA435B" w:rsidRPr="00E668D5" w:rsidRDefault="00DA435B">
                <w:pPr>
                  <w:rPr>
                    <w:rFonts w:ascii="Aptos" w:hAnsi="Aptos"/>
                  </w:rPr>
                </w:pPr>
              </w:p>
            </w:tc>
            <w:tc>
              <w:tcPr>
                <w:tcW w:w="1530" w:type="dxa"/>
                <w:tcBorders>
                  <w:top w:val="single" w:sz="4" w:space="0" w:color="auto"/>
                  <w:left w:val="single" w:sz="4" w:space="0" w:color="auto"/>
                  <w:bottom w:val="single" w:sz="4" w:space="0" w:color="auto"/>
                  <w:right w:val="single" w:sz="4" w:space="0" w:color="auto"/>
                </w:tcBorders>
              </w:tcPr>
              <w:p w14:paraId="61255C76" w14:textId="77777777" w:rsidR="00DA435B" w:rsidRPr="00E668D5" w:rsidRDefault="00DA435B">
                <w:pPr>
                  <w:rPr>
                    <w:rFonts w:ascii="Aptos" w:hAnsi="Aptos"/>
                  </w:rPr>
                </w:pPr>
              </w:p>
            </w:tc>
            <w:tc>
              <w:tcPr>
                <w:tcW w:w="1890" w:type="dxa"/>
                <w:tcBorders>
                  <w:top w:val="single" w:sz="4" w:space="0" w:color="auto"/>
                  <w:left w:val="single" w:sz="4" w:space="0" w:color="auto"/>
                  <w:bottom w:val="single" w:sz="4" w:space="0" w:color="auto"/>
                  <w:right w:val="single" w:sz="4" w:space="0" w:color="auto"/>
                </w:tcBorders>
              </w:tcPr>
              <w:p w14:paraId="7158FD3F" w14:textId="77777777" w:rsidR="00DA435B" w:rsidRPr="00E668D5" w:rsidRDefault="00DA435B">
                <w:pPr>
                  <w:rPr>
                    <w:rFonts w:ascii="Aptos" w:hAnsi="Aptos"/>
                  </w:rPr>
                </w:pPr>
              </w:p>
            </w:tc>
            <w:tc>
              <w:tcPr>
                <w:tcW w:w="5197" w:type="dxa"/>
                <w:tcBorders>
                  <w:top w:val="single" w:sz="4" w:space="0" w:color="auto"/>
                  <w:left w:val="single" w:sz="4" w:space="0" w:color="auto"/>
                  <w:bottom w:val="single" w:sz="4" w:space="0" w:color="auto"/>
                  <w:right w:val="single" w:sz="4" w:space="0" w:color="auto"/>
                </w:tcBorders>
              </w:tcPr>
              <w:p w14:paraId="7DF846AE" w14:textId="77777777" w:rsidR="00DA435B" w:rsidRPr="00E668D5" w:rsidRDefault="00DA435B">
                <w:pPr>
                  <w:rPr>
                    <w:rFonts w:ascii="Aptos" w:hAnsi="Aptos"/>
                  </w:rPr>
                </w:pPr>
              </w:p>
            </w:tc>
          </w:tr>
        </w:tbl>
        <w:p w14:paraId="31422254" w14:textId="77777777" w:rsidR="00DA435B" w:rsidRDefault="00DA435B" w:rsidP="00DA435B">
          <w:pPr>
            <w:rPr>
              <w:sz w:val="20"/>
              <w:lang w:eastAsia="en-US"/>
            </w:rPr>
          </w:pPr>
        </w:p>
        <w:p w14:paraId="44A57804" w14:textId="2A8C8636" w:rsidR="00944F52" w:rsidRPr="00314EFA" w:rsidRDefault="00944F52" w:rsidP="006A692F">
          <w:pPr>
            <w:rPr>
              <w:rFonts w:ascii="Arial Narrow" w:hAnsi="Arial Narrow" w:cs="Times New Roman"/>
            </w:rPr>
          </w:pPr>
          <w:r w:rsidRPr="00314EFA">
            <w:rPr>
              <w:rFonts w:ascii="Arial Narrow" w:hAnsi="Arial Narrow" w:cs="Times New Roman"/>
            </w:rPr>
            <w:br w:type="page"/>
          </w:r>
        </w:p>
      </w:sdtContent>
    </w:sdt>
    <w:sdt>
      <w:sdtPr>
        <w:rPr>
          <w:rFonts w:ascii="Aptos Narrow" w:eastAsiaTheme="minorEastAsia" w:hAnsi="Aptos Narrow" w:cstheme="minorBidi"/>
          <w:b w:val="0"/>
          <w:bCs w:val="0"/>
          <w:color w:val="auto"/>
          <w:sz w:val="22"/>
          <w:szCs w:val="22"/>
        </w:rPr>
        <w:id w:val="194282629"/>
        <w:docPartObj>
          <w:docPartGallery w:val="Table of Contents"/>
          <w:docPartUnique/>
        </w:docPartObj>
      </w:sdtPr>
      <w:sdtEndPr>
        <w:rPr>
          <w:noProof/>
        </w:rPr>
      </w:sdtEndPr>
      <w:sdtContent>
        <w:p w14:paraId="468D14A3" w14:textId="6DB8B22A" w:rsidR="00AA2D71" w:rsidRPr="00D2045A" w:rsidRDefault="00AD5BD3">
          <w:pPr>
            <w:pStyle w:val="TOCHeading"/>
            <w:numPr>
              <w:ilvl w:val="0"/>
              <w:numId w:val="0"/>
            </w:numPr>
            <w:spacing w:after="240"/>
            <w:rPr>
              <w:rFonts w:ascii="Aptos Narrow" w:hAnsi="Aptos Narrow"/>
              <w:b w:val="0"/>
              <w:bCs w:val="0"/>
            </w:rPr>
          </w:pPr>
          <w:r w:rsidRPr="00D2045A">
            <w:rPr>
              <w:rFonts w:ascii="Aptos Narrow" w:hAnsi="Aptos Narrow"/>
            </w:rPr>
            <w:t>Table of Contents</w:t>
          </w:r>
        </w:p>
        <w:p w14:paraId="010BCCD4" w14:textId="6697CF58" w:rsidR="005D0A91" w:rsidRDefault="00AD5BD3">
          <w:pPr>
            <w:pStyle w:val="TOC1"/>
            <w:rPr>
              <w:noProof/>
              <w:kern w:val="2"/>
              <w:sz w:val="24"/>
              <w:szCs w:val="24"/>
              <w:lang w:eastAsia="zh-CN"/>
              <w14:ligatures w14:val="standardContextual"/>
            </w:rPr>
          </w:pPr>
          <w:r w:rsidRPr="00D2045A">
            <w:rPr>
              <w:rFonts w:ascii="Aptos Narrow" w:hAnsi="Aptos Narrow"/>
            </w:rPr>
            <w:fldChar w:fldCharType="begin"/>
          </w:r>
          <w:r w:rsidRPr="00D2045A">
            <w:rPr>
              <w:rFonts w:ascii="Aptos Narrow" w:hAnsi="Aptos Narrow"/>
            </w:rPr>
            <w:instrText xml:space="preserve"> TOC \o "1-3" \h \z \u </w:instrText>
          </w:r>
          <w:r w:rsidRPr="00D2045A">
            <w:rPr>
              <w:rFonts w:ascii="Aptos Narrow" w:hAnsi="Aptos Narrow"/>
            </w:rPr>
            <w:fldChar w:fldCharType="separate"/>
          </w:r>
          <w:hyperlink w:anchor="_Toc163230473" w:history="1">
            <w:r w:rsidR="005D0A91" w:rsidRPr="00384139">
              <w:rPr>
                <w:rStyle w:val="Hyperlink"/>
                <w:rFonts w:ascii="Arial" w:hAnsi="Arial" w:cs="Arial"/>
                <w:noProof/>
              </w:rPr>
              <w:t>1.</w:t>
            </w:r>
            <w:r w:rsidR="005D0A91">
              <w:rPr>
                <w:noProof/>
                <w:kern w:val="2"/>
                <w:sz w:val="24"/>
                <w:szCs w:val="24"/>
                <w:lang w:eastAsia="zh-CN"/>
                <w14:ligatures w14:val="standardContextual"/>
              </w:rPr>
              <w:tab/>
            </w:r>
            <w:r w:rsidR="005D0A91" w:rsidRPr="00384139">
              <w:rPr>
                <w:rStyle w:val="Hyperlink"/>
                <w:rFonts w:ascii="Arial" w:hAnsi="Arial" w:cs="Arial"/>
                <w:noProof/>
              </w:rPr>
              <w:t>EXECUTIVE SUMMARY</w:t>
            </w:r>
            <w:r w:rsidR="005D0A91">
              <w:rPr>
                <w:noProof/>
                <w:webHidden/>
              </w:rPr>
              <w:tab/>
            </w:r>
            <w:r w:rsidR="005D0A91">
              <w:rPr>
                <w:noProof/>
                <w:webHidden/>
              </w:rPr>
              <w:fldChar w:fldCharType="begin"/>
            </w:r>
            <w:r w:rsidR="005D0A91">
              <w:rPr>
                <w:noProof/>
                <w:webHidden/>
              </w:rPr>
              <w:instrText xml:space="preserve"> PAGEREF _Toc163230473 \h </w:instrText>
            </w:r>
            <w:r w:rsidR="005D0A91">
              <w:rPr>
                <w:noProof/>
                <w:webHidden/>
              </w:rPr>
            </w:r>
            <w:r w:rsidR="005D0A91">
              <w:rPr>
                <w:noProof/>
                <w:webHidden/>
              </w:rPr>
              <w:fldChar w:fldCharType="separate"/>
            </w:r>
            <w:r w:rsidR="005D0A91">
              <w:rPr>
                <w:noProof/>
                <w:webHidden/>
              </w:rPr>
              <w:t>5</w:t>
            </w:r>
            <w:r w:rsidR="005D0A91">
              <w:rPr>
                <w:noProof/>
                <w:webHidden/>
              </w:rPr>
              <w:fldChar w:fldCharType="end"/>
            </w:r>
          </w:hyperlink>
        </w:p>
        <w:p w14:paraId="3CBD83C8" w14:textId="0788D2AF" w:rsidR="005D0A91" w:rsidRDefault="005D0A91">
          <w:pPr>
            <w:pStyle w:val="TOC2"/>
            <w:rPr>
              <w:noProof/>
              <w:kern w:val="2"/>
              <w:sz w:val="24"/>
              <w:szCs w:val="24"/>
              <w:lang w:eastAsia="zh-CN"/>
              <w14:ligatures w14:val="standardContextual"/>
            </w:rPr>
          </w:pPr>
          <w:hyperlink w:anchor="_Toc163230475" w:history="1">
            <w:r w:rsidRPr="00384139">
              <w:rPr>
                <w:rStyle w:val="Hyperlink"/>
                <w:rFonts w:cs="Arial"/>
                <w:noProof/>
              </w:rPr>
              <w:t>1.1</w:t>
            </w:r>
            <w:r>
              <w:rPr>
                <w:noProof/>
                <w:kern w:val="2"/>
                <w:sz w:val="24"/>
                <w:szCs w:val="24"/>
                <w:lang w:eastAsia="zh-CN"/>
                <w14:ligatures w14:val="standardContextual"/>
              </w:rPr>
              <w:tab/>
            </w:r>
            <w:r w:rsidRPr="00384139">
              <w:rPr>
                <w:rStyle w:val="Hyperlink"/>
                <w:rFonts w:cs="Arial"/>
                <w:noProof/>
              </w:rPr>
              <w:t>Objective and Background</w:t>
            </w:r>
            <w:r>
              <w:rPr>
                <w:noProof/>
                <w:webHidden/>
              </w:rPr>
              <w:tab/>
            </w:r>
            <w:r>
              <w:rPr>
                <w:noProof/>
                <w:webHidden/>
              </w:rPr>
              <w:fldChar w:fldCharType="begin"/>
            </w:r>
            <w:r>
              <w:rPr>
                <w:noProof/>
                <w:webHidden/>
              </w:rPr>
              <w:instrText xml:space="preserve"> PAGEREF _Toc163230475 \h </w:instrText>
            </w:r>
            <w:r>
              <w:rPr>
                <w:noProof/>
                <w:webHidden/>
              </w:rPr>
            </w:r>
            <w:r>
              <w:rPr>
                <w:noProof/>
                <w:webHidden/>
              </w:rPr>
              <w:fldChar w:fldCharType="separate"/>
            </w:r>
            <w:r>
              <w:rPr>
                <w:noProof/>
                <w:webHidden/>
              </w:rPr>
              <w:t>5</w:t>
            </w:r>
            <w:r>
              <w:rPr>
                <w:noProof/>
                <w:webHidden/>
              </w:rPr>
              <w:fldChar w:fldCharType="end"/>
            </w:r>
          </w:hyperlink>
        </w:p>
        <w:p w14:paraId="4D757449" w14:textId="47306F5D" w:rsidR="005D0A91" w:rsidRDefault="005D0A91">
          <w:pPr>
            <w:pStyle w:val="TOC2"/>
            <w:rPr>
              <w:noProof/>
              <w:kern w:val="2"/>
              <w:sz w:val="24"/>
              <w:szCs w:val="24"/>
              <w:lang w:eastAsia="zh-CN"/>
              <w14:ligatures w14:val="standardContextual"/>
            </w:rPr>
          </w:pPr>
          <w:hyperlink w:anchor="_Toc163230476" w:history="1">
            <w:r w:rsidRPr="00384139">
              <w:rPr>
                <w:rStyle w:val="Hyperlink"/>
                <w:rFonts w:cs="Arial"/>
                <w:noProof/>
              </w:rPr>
              <w:t>1.2</w:t>
            </w:r>
            <w:r>
              <w:rPr>
                <w:noProof/>
                <w:kern w:val="2"/>
                <w:sz w:val="24"/>
                <w:szCs w:val="24"/>
                <w:lang w:eastAsia="zh-CN"/>
                <w14:ligatures w14:val="standardContextual"/>
              </w:rPr>
              <w:tab/>
            </w:r>
            <w:r w:rsidRPr="00384139">
              <w:rPr>
                <w:rStyle w:val="Hyperlink"/>
                <w:rFonts w:cs="Arial"/>
                <w:noProof/>
              </w:rPr>
              <w:t>Model Purpose &amp; Use</w:t>
            </w:r>
            <w:r>
              <w:rPr>
                <w:noProof/>
                <w:webHidden/>
              </w:rPr>
              <w:tab/>
            </w:r>
            <w:r>
              <w:rPr>
                <w:noProof/>
                <w:webHidden/>
              </w:rPr>
              <w:fldChar w:fldCharType="begin"/>
            </w:r>
            <w:r>
              <w:rPr>
                <w:noProof/>
                <w:webHidden/>
              </w:rPr>
              <w:instrText xml:space="preserve"> PAGEREF _Toc163230476 \h </w:instrText>
            </w:r>
            <w:r>
              <w:rPr>
                <w:noProof/>
                <w:webHidden/>
              </w:rPr>
            </w:r>
            <w:r>
              <w:rPr>
                <w:noProof/>
                <w:webHidden/>
              </w:rPr>
              <w:fldChar w:fldCharType="separate"/>
            </w:r>
            <w:r>
              <w:rPr>
                <w:noProof/>
                <w:webHidden/>
              </w:rPr>
              <w:t>6</w:t>
            </w:r>
            <w:r>
              <w:rPr>
                <w:noProof/>
                <w:webHidden/>
              </w:rPr>
              <w:fldChar w:fldCharType="end"/>
            </w:r>
          </w:hyperlink>
        </w:p>
        <w:p w14:paraId="2DFAF7A7" w14:textId="20E25ADC" w:rsidR="005D0A91" w:rsidRDefault="005D0A91">
          <w:pPr>
            <w:pStyle w:val="TOC3"/>
            <w:rPr>
              <w:noProof/>
              <w:kern w:val="2"/>
              <w:sz w:val="24"/>
              <w:szCs w:val="24"/>
              <w:lang w:eastAsia="zh-CN"/>
              <w14:ligatures w14:val="standardContextual"/>
            </w:rPr>
          </w:pPr>
          <w:hyperlink w:anchor="_Toc163230480" w:history="1">
            <w:r w:rsidRPr="00384139">
              <w:rPr>
                <w:rStyle w:val="Hyperlink"/>
                <w:noProof/>
              </w:rPr>
              <w:t>1.2.1</w:t>
            </w:r>
            <w:r>
              <w:rPr>
                <w:noProof/>
                <w:kern w:val="2"/>
                <w:sz w:val="24"/>
                <w:szCs w:val="24"/>
                <w:lang w:eastAsia="zh-CN"/>
                <w14:ligatures w14:val="standardContextual"/>
              </w:rPr>
              <w:tab/>
            </w:r>
            <w:r w:rsidRPr="00384139">
              <w:rPr>
                <w:rStyle w:val="Hyperlink"/>
                <w:noProof/>
              </w:rPr>
              <w:t>Model Purpose</w:t>
            </w:r>
            <w:r>
              <w:rPr>
                <w:noProof/>
                <w:webHidden/>
              </w:rPr>
              <w:tab/>
            </w:r>
            <w:r>
              <w:rPr>
                <w:noProof/>
                <w:webHidden/>
              </w:rPr>
              <w:fldChar w:fldCharType="begin"/>
            </w:r>
            <w:r>
              <w:rPr>
                <w:noProof/>
                <w:webHidden/>
              </w:rPr>
              <w:instrText xml:space="preserve"> PAGEREF _Toc163230480 \h </w:instrText>
            </w:r>
            <w:r>
              <w:rPr>
                <w:noProof/>
                <w:webHidden/>
              </w:rPr>
            </w:r>
            <w:r>
              <w:rPr>
                <w:noProof/>
                <w:webHidden/>
              </w:rPr>
              <w:fldChar w:fldCharType="separate"/>
            </w:r>
            <w:r>
              <w:rPr>
                <w:noProof/>
                <w:webHidden/>
              </w:rPr>
              <w:t>6</w:t>
            </w:r>
            <w:r>
              <w:rPr>
                <w:noProof/>
                <w:webHidden/>
              </w:rPr>
              <w:fldChar w:fldCharType="end"/>
            </w:r>
          </w:hyperlink>
        </w:p>
        <w:p w14:paraId="0FFB8110" w14:textId="02E2E0BB" w:rsidR="005D0A91" w:rsidRDefault="005D0A91">
          <w:pPr>
            <w:pStyle w:val="TOC3"/>
            <w:rPr>
              <w:noProof/>
              <w:kern w:val="2"/>
              <w:sz w:val="24"/>
              <w:szCs w:val="24"/>
              <w:lang w:eastAsia="zh-CN"/>
              <w14:ligatures w14:val="standardContextual"/>
            </w:rPr>
          </w:pPr>
          <w:hyperlink w:anchor="_Toc163230481" w:history="1">
            <w:r w:rsidRPr="00384139">
              <w:rPr>
                <w:rStyle w:val="Hyperlink"/>
                <w:noProof/>
              </w:rPr>
              <w:t>1.2.2</w:t>
            </w:r>
            <w:r>
              <w:rPr>
                <w:noProof/>
                <w:kern w:val="2"/>
                <w:sz w:val="24"/>
                <w:szCs w:val="24"/>
                <w:lang w:eastAsia="zh-CN"/>
                <w14:ligatures w14:val="standardContextual"/>
              </w:rPr>
              <w:tab/>
            </w:r>
            <w:r w:rsidRPr="00384139">
              <w:rPr>
                <w:rStyle w:val="Hyperlink"/>
                <w:noProof/>
              </w:rPr>
              <w:t>Portfolio/Product/Transactions Overview</w:t>
            </w:r>
            <w:r>
              <w:rPr>
                <w:noProof/>
                <w:webHidden/>
              </w:rPr>
              <w:tab/>
            </w:r>
            <w:r>
              <w:rPr>
                <w:noProof/>
                <w:webHidden/>
              </w:rPr>
              <w:fldChar w:fldCharType="begin"/>
            </w:r>
            <w:r>
              <w:rPr>
                <w:noProof/>
                <w:webHidden/>
              </w:rPr>
              <w:instrText xml:space="preserve"> PAGEREF _Toc163230481 \h </w:instrText>
            </w:r>
            <w:r>
              <w:rPr>
                <w:noProof/>
                <w:webHidden/>
              </w:rPr>
            </w:r>
            <w:r>
              <w:rPr>
                <w:noProof/>
                <w:webHidden/>
              </w:rPr>
              <w:fldChar w:fldCharType="separate"/>
            </w:r>
            <w:r>
              <w:rPr>
                <w:noProof/>
                <w:webHidden/>
              </w:rPr>
              <w:t>6</w:t>
            </w:r>
            <w:r>
              <w:rPr>
                <w:noProof/>
                <w:webHidden/>
              </w:rPr>
              <w:fldChar w:fldCharType="end"/>
            </w:r>
          </w:hyperlink>
        </w:p>
        <w:p w14:paraId="3E92E98D" w14:textId="03A25306" w:rsidR="005D0A91" w:rsidRDefault="005D0A91">
          <w:pPr>
            <w:pStyle w:val="TOC3"/>
            <w:rPr>
              <w:noProof/>
              <w:kern w:val="2"/>
              <w:sz w:val="24"/>
              <w:szCs w:val="24"/>
              <w:lang w:eastAsia="zh-CN"/>
              <w14:ligatures w14:val="standardContextual"/>
            </w:rPr>
          </w:pPr>
          <w:hyperlink w:anchor="_Toc163230482" w:history="1">
            <w:r w:rsidRPr="00384139">
              <w:rPr>
                <w:rStyle w:val="Hyperlink"/>
                <w:noProof/>
              </w:rPr>
              <w:t>1.2.3</w:t>
            </w:r>
            <w:r>
              <w:rPr>
                <w:noProof/>
                <w:kern w:val="2"/>
                <w:sz w:val="24"/>
                <w:szCs w:val="24"/>
                <w:lang w:eastAsia="zh-CN"/>
                <w14:ligatures w14:val="standardContextual"/>
              </w:rPr>
              <w:tab/>
            </w:r>
            <w:r w:rsidRPr="00384139">
              <w:rPr>
                <w:rStyle w:val="Hyperlink"/>
                <w:noProof/>
              </w:rPr>
              <w:t>Applicable Policies and Regulations</w:t>
            </w:r>
            <w:r>
              <w:rPr>
                <w:noProof/>
                <w:webHidden/>
              </w:rPr>
              <w:tab/>
            </w:r>
            <w:r>
              <w:rPr>
                <w:noProof/>
                <w:webHidden/>
              </w:rPr>
              <w:fldChar w:fldCharType="begin"/>
            </w:r>
            <w:r>
              <w:rPr>
                <w:noProof/>
                <w:webHidden/>
              </w:rPr>
              <w:instrText xml:space="preserve"> PAGEREF _Toc163230482 \h </w:instrText>
            </w:r>
            <w:r>
              <w:rPr>
                <w:noProof/>
                <w:webHidden/>
              </w:rPr>
            </w:r>
            <w:r>
              <w:rPr>
                <w:noProof/>
                <w:webHidden/>
              </w:rPr>
              <w:fldChar w:fldCharType="separate"/>
            </w:r>
            <w:r>
              <w:rPr>
                <w:noProof/>
                <w:webHidden/>
              </w:rPr>
              <w:t>7</w:t>
            </w:r>
            <w:r>
              <w:rPr>
                <w:noProof/>
                <w:webHidden/>
              </w:rPr>
              <w:fldChar w:fldCharType="end"/>
            </w:r>
          </w:hyperlink>
        </w:p>
        <w:p w14:paraId="25169C8B" w14:textId="6215887B" w:rsidR="005D0A91" w:rsidRDefault="005D0A91">
          <w:pPr>
            <w:pStyle w:val="TOC3"/>
            <w:rPr>
              <w:noProof/>
              <w:kern w:val="2"/>
              <w:sz w:val="24"/>
              <w:szCs w:val="24"/>
              <w:lang w:eastAsia="zh-CN"/>
              <w14:ligatures w14:val="standardContextual"/>
            </w:rPr>
          </w:pPr>
          <w:hyperlink w:anchor="_Toc163230483" w:history="1">
            <w:r w:rsidRPr="00384139">
              <w:rPr>
                <w:rStyle w:val="Hyperlink"/>
                <w:noProof/>
              </w:rPr>
              <w:t>1.2.4</w:t>
            </w:r>
            <w:r>
              <w:rPr>
                <w:noProof/>
                <w:kern w:val="2"/>
                <w:sz w:val="24"/>
                <w:szCs w:val="24"/>
                <w:lang w:eastAsia="zh-CN"/>
                <w14:ligatures w14:val="standardContextual"/>
              </w:rPr>
              <w:tab/>
            </w:r>
            <w:r w:rsidRPr="00384139">
              <w:rPr>
                <w:rStyle w:val="Hyperlink"/>
                <w:noProof/>
              </w:rPr>
              <w:t>Existing Models</w:t>
            </w:r>
            <w:r>
              <w:rPr>
                <w:noProof/>
                <w:webHidden/>
              </w:rPr>
              <w:tab/>
            </w:r>
            <w:r>
              <w:rPr>
                <w:noProof/>
                <w:webHidden/>
              </w:rPr>
              <w:fldChar w:fldCharType="begin"/>
            </w:r>
            <w:r>
              <w:rPr>
                <w:noProof/>
                <w:webHidden/>
              </w:rPr>
              <w:instrText xml:space="preserve"> PAGEREF _Toc163230483 \h </w:instrText>
            </w:r>
            <w:r>
              <w:rPr>
                <w:noProof/>
                <w:webHidden/>
              </w:rPr>
            </w:r>
            <w:r>
              <w:rPr>
                <w:noProof/>
                <w:webHidden/>
              </w:rPr>
              <w:fldChar w:fldCharType="separate"/>
            </w:r>
            <w:r>
              <w:rPr>
                <w:noProof/>
                <w:webHidden/>
              </w:rPr>
              <w:t>7</w:t>
            </w:r>
            <w:r>
              <w:rPr>
                <w:noProof/>
                <w:webHidden/>
              </w:rPr>
              <w:fldChar w:fldCharType="end"/>
            </w:r>
          </w:hyperlink>
        </w:p>
        <w:p w14:paraId="6F803D8F" w14:textId="4BA82D92" w:rsidR="005D0A91" w:rsidRDefault="005D0A91">
          <w:pPr>
            <w:pStyle w:val="TOC3"/>
            <w:rPr>
              <w:noProof/>
              <w:kern w:val="2"/>
              <w:sz w:val="24"/>
              <w:szCs w:val="24"/>
              <w:lang w:eastAsia="zh-CN"/>
              <w14:ligatures w14:val="standardContextual"/>
            </w:rPr>
          </w:pPr>
          <w:hyperlink w:anchor="_Toc163230484" w:history="1">
            <w:r w:rsidRPr="00384139">
              <w:rPr>
                <w:rStyle w:val="Hyperlink"/>
                <w:noProof/>
              </w:rPr>
              <w:t>1.2.5</w:t>
            </w:r>
            <w:r>
              <w:rPr>
                <w:noProof/>
                <w:kern w:val="2"/>
                <w:sz w:val="24"/>
                <w:szCs w:val="24"/>
                <w:lang w:eastAsia="zh-CN"/>
                <w14:ligatures w14:val="standardContextual"/>
              </w:rPr>
              <w:tab/>
            </w:r>
            <w:r w:rsidRPr="00384139">
              <w:rPr>
                <w:rStyle w:val="Hyperlink"/>
                <w:noProof/>
              </w:rPr>
              <w:t>Upstream/Downstream Model Dependencies</w:t>
            </w:r>
            <w:r>
              <w:rPr>
                <w:noProof/>
                <w:webHidden/>
              </w:rPr>
              <w:tab/>
            </w:r>
            <w:r>
              <w:rPr>
                <w:noProof/>
                <w:webHidden/>
              </w:rPr>
              <w:fldChar w:fldCharType="begin"/>
            </w:r>
            <w:r>
              <w:rPr>
                <w:noProof/>
                <w:webHidden/>
              </w:rPr>
              <w:instrText xml:space="preserve"> PAGEREF _Toc163230484 \h </w:instrText>
            </w:r>
            <w:r>
              <w:rPr>
                <w:noProof/>
                <w:webHidden/>
              </w:rPr>
            </w:r>
            <w:r>
              <w:rPr>
                <w:noProof/>
                <w:webHidden/>
              </w:rPr>
              <w:fldChar w:fldCharType="separate"/>
            </w:r>
            <w:r>
              <w:rPr>
                <w:noProof/>
                <w:webHidden/>
              </w:rPr>
              <w:t>8</w:t>
            </w:r>
            <w:r>
              <w:rPr>
                <w:noProof/>
                <w:webHidden/>
              </w:rPr>
              <w:fldChar w:fldCharType="end"/>
            </w:r>
          </w:hyperlink>
        </w:p>
        <w:p w14:paraId="25C69894" w14:textId="1515F1BB" w:rsidR="005D0A91" w:rsidRDefault="005D0A91">
          <w:pPr>
            <w:pStyle w:val="TOC3"/>
            <w:rPr>
              <w:noProof/>
              <w:kern w:val="2"/>
              <w:sz w:val="24"/>
              <w:szCs w:val="24"/>
              <w:lang w:eastAsia="zh-CN"/>
              <w14:ligatures w14:val="standardContextual"/>
            </w:rPr>
          </w:pPr>
          <w:hyperlink w:anchor="_Toc163230485" w:history="1">
            <w:r w:rsidRPr="00384139">
              <w:rPr>
                <w:rStyle w:val="Hyperlink"/>
                <w:noProof/>
              </w:rPr>
              <w:t>1.2.6</w:t>
            </w:r>
            <w:r>
              <w:rPr>
                <w:noProof/>
                <w:kern w:val="2"/>
                <w:sz w:val="24"/>
                <w:szCs w:val="24"/>
                <w:lang w:eastAsia="zh-CN"/>
                <w14:ligatures w14:val="standardContextual"/>
              </w:rPr>
              <w:tab/>
            </w:r>
            <w:r w:rsidRPr="00384139">
              <w:rPr>
                <w:rStyle w:val="Hyperlink"/>
                <w:noProof/>
              </w:rPr>
              <w:t>Process Flow Diagram</w:t>
            </w:r>
            <w:r>
              <w:rPr>
                <w:noProof/>
                <w:webHidden/>
              </w:rPr>
              <w:tab/>
            </w:r>
            <w:r>
              <w:rPr>
                <w:noProof/>
                <w:webHidden/>
              </w:rPr>
              <w:fldChar w:fldCharType="begin"/>
            </w:r>
            <w:r>
              <w:rPr>
                <w:noProof/>
                <w:webHidden/>
              </w:rPr>
              <w:instrText xml:space="preserve"> PAGEREF _Toc163230485 \h </w:instrText>
            </w:r>
            <w:r>
              <w:rPr>
                <w:noProof/>
                <w:webHidden/>
              </w:rPr>
            </w:r>
            <w:r>
              <w:rPr>
                <w:noProof/>
                <w:webHidden/>
              </w:rPr>
              <w:fldChar w:fldCharType="separate"/>
            </w:r>
            <w:r>
              <w:rPr>
                <w:noProof/>
                <w:webHidden/>
              </w:rPr>
              <w:t>8</w:t>
            </w:r>
            <w:r>
              <w:rPr>
                <w:noProof/>
                <w:webHidden/>
              </w:rPr>
              <w:fldChar w:fldCharType="end"/>
            </w:r>
          </w:hyperlink>
        </w:p>
        <w:p w14:paraId="4ED82288" w14:textId="17CED234" w:rsidR="005D0A91" w:rsidRDefault="005D0A91">
          <w:pPr>
            <w:pStyle w:val="TOC2"/>
            <w:rPr>
              <w:noProof/>
              <w:kern w:val="2"/>
              <w:sz w:val="24"/>
              <w:szCs w:val="24"/>
              <w:lang w:eastAsia="zh-CN"/>
              <w14:ligatures w14:val="standardContextual"/>
            </w:rPr>
          </w:pPr>
          <w:hyperlink w:anchor="_Toc163230486" w:history="1">
            <w:r w:rsidRPr="00384139">
              <w:rPr>
                <w:rStyle w:val="Hyperlink"/>
                <w:rFonts w:cs="Arial"/>
                <w:noProof/>
              </w:rPr>
              <w:t>1.3</w:t>
            </w:r>
            <w:r>
              <w:rPr>
                <w:noProof/>
                <w:kern w:val="2"/>
                <w:sz w:val="24"/>
                <w:szCs w:val="24"/>
                <w:lang w:eastAsia="zh-CN"/>
                <w14:ligatures w14:val="standardContextual"/>
              </w:rPr>
              <w:tab/>
            </w:r>
            <w:r w:rsidRPr="00384139">
              <w:rPr>
                <w:rStyle w:val="Hyperlink"/>
                <w:rFonts w:cs="Arial"/>
                <w:noProof/>
              </w:rPr>
              <w:t>Model Key Stakeholders, Change Management, &amp; Outstanding Issues</w:t>
            </w:r>
            <w:r>
              <w:rPr>
                <w:noProof/>
                <w:webHidden/>
              </w:rPr>
              <w:tab/>
            </w:r>
            <w:r>
              <w:rPr>
                <w:noProof/>
                <w:webHidden/>
              </w:rPr>
              <w:fldChar w:fldCharType="begin"/>
            </w:r>
            <w:r>
              <w:rPr>
                <w:noProof/>
                <w:webHidden/>
              </w:rPr>
              <w:instrText xml:space="preserve"> PAGEREF _Toc163230486 \h </w:instrText>
            </w:r>
            <w:r>
              <w:rPr>
                <w:noProof/>
                <w:webHidden/>
              </w:rPr>
            </w:r>
            <w:r>
              <w:rPr>
                <w:noProof/>
                <w:webHidden/>
              </w:rPr>
              <w:fldChar w:fldCharType="separate"/>
            </w:r>
            <w:r>
              <w:rPr>
                <w:noProof/>
                <w:webHidden/>
              </w:rPr>
              <w:t>8</w:t>
            </w:r>
            <w:r>
              <w:rPr>
                <w:noProof/>
                <w:webHidden/>
              </w:rPr>
              <w:fldChar w:fldCharType="end"/>
            </w:r>
          </w:hyperlink>
        </w:p>
        <w:p w14:paraId="54B1A128" w14:textId="45D00F18" w:rsidR="005D0A91" w:rsidRDefault="005D0A91">
          <w:pPr>
            <w:pStyle w:val="TOC1"/>
            <w:rPr>
              <w:noProof/>
              <w:kern w:val="2"/>
              <w:sz w:val="24"/>
              <w:szCs w:val="24"/>
              <w:lang w:eastAsia="zh-CN"/>
              <w14:ligatures w14:val="standardContextual"/>
            </w:rPr>
          </w:pPr>
          <w:hyperlink w:anchor="_Toc163230487" w:history="1">
            <w:r w:rsidRPr="00384139">
              <w:rPr>
                <w:rStyle w:val="Hyperlink"/>
                <w:rFonts w:ascii="Arial" w:hAnsi="Arial" w:cs="Arial"/>
                <w:noProof/>
              </w:rPr>
              <w:t>2.</w:t>
            </w:r>
            <w:r>
              <w:rPr>
                <w:noProof/>
                <w:kern w:val="2"/>
                <w:sz w:val="24"/>
                <w:szCs w:val="24"/>
                <w:lang w:eastAsia="zh-CN"/>
                <w14:ligatures w14:val="standardContextual"/>
              </w:rPr>
              <w:tab/>
            </w:r>
            <w:r w:rsidRPr="00384139">
              <w:rPr>
                <w:rStyle w:val="Hyperlink"/>
                <w:rFonts w:ascii="Arial" w:hAnsi="Arial" w:cs="Arial"/>
                <w:noProof/>
              </w:rPr>
              <w:t>INPUT DATA INTEGRITY &amp; APPROPRIATENESS</w:t>
            </w:r>
            <w:r>
              <w:rPr>
                <w:noProof/>
                <w:webHidden/>
              </w:rPr>
              <w:tab/>
            </w:r>
            <w:r>
              <w:rPr>
                <w:noProof/>
                <w:webHidden/>
              </w:rPr>
              <w:fldChar w:fldCharType="begin"/>
            </w:r>
            <w:r>
              <w:rPr>
                <w:noProof/>
                <w:webHidden/>
              </w:rPr>
              <w:instrText xml:space="preserve"> PAGEREF _Toc163230487 \h </w:instrText>
            </w:r>
            <w:r>
              <w:rPr>
                <w:noProof/>
                <w:webHidden/>
              </w:rPr>
            </w:r>
            <w:r>
              <w:rPr>
                <w:noProof/>
                <w:webHidden/>
              </w:rPr>
              <w:fldChar w:fldCharType="separate"/>
            </w:r>
            <w:r>
              <w:rPr>
                <w:noProof/>
                <w:webHidden/>
              </w:rPr>
              <w:t>9</w:t>
            </w:r>
            <w:r>
              <w:rPr>
                <w:noProof/>
                <w:webHidden/>
              </w:rPr>
              <w:fldChar w:fldCharType="end"/>
            </w:r>
          </w:hyperlink>
        </w:p>
        <w:p w14:paraId="3D806EFF" w14:textId="6351A422" w:rsidR="005D0A91" w:rsidRDefault="005D0A91">
          <w:pPr>
            <w:pStyle w:val="TOC2"/>
            <w:rPr>
              <w:noProof/>
              <w:kern w:val="2"/>
              <w:sz w:val="24"/>
              <w:szCs w:val="24"/>
              <w:lang w:eastAsia="zh-CN"/>
              <w14:ligatures w14:val="standardContextual"/>
            </w:rPr>
          </w:pPr>
          <w:hyperlink w:anchor="_Toc163230488" w:history="1">
            <w:r w:rsidRPr="00384139">
              <w:rPr>
                <w:rStyle w:val="Hyperlink"/>
                <w:rFonts w:cs="Arial"/>
                <w:noProof/>
              </w:rPr>
              <w:t>2.1</w:t>
            </w:r>
            <w:r>
              <w:rPr>
                <w:noProof/>
                <w:kern w:val="2"/>
                <w:sz w:val="24"/>
                <w:szCs w:val="24"/>
                <w:lang w:eastAsia="zh-CN"/>
                <w14:ligatures w14:val="standardContextual"/>
              </w:rPr>
              <w:tab/>
            </w:r>
            <w:r w:rsidRPr="00384139">
              <w:rPr>
                <w:rStyle w:val="Hyperlink"/>
                <w:rFonts w:cs="Arial"/>
                <w:noProof/>
              </w:rPr>
              <w:t>MODEL DEVELOPMENT DATA</w:t>
            </w:r>
            <w:r>
              <w:rPr>
                <w:noProof/>
                <w:webHidden/>
              </w:rPr>
              <w:tab/>
            </w:r>
            <w:r>
              <w:rPr>
                <w:noProof/>
                <w:webHidden/>
              </w:rPr>
              <w:fldChar w:fldCharType="begin"/>
            </w:r>
            <w:r>
              <w:rPr>
                <w:noProof/>
                <w:webHidden/>
              </w:rPr>
              <w:instrText xml:space="preserve"> PAGEREF _Toc163230488 \h </w:instrText>
            </w:r>
            <w:r>
              <w:rPr>
                <w:noProof/>
                <w:webHidden/>
              </w:rPr>
            </w:r>
            <w:r>
              <w:rPr>
                <w:noProof/>
                <w:webHidden/>
              </w:rPr>
              <w:fldChar w:fldCharType="separate"/>
            </w:r>
            <w:r>
              <w:rPr>
                <w:noProof/>
                <w:webHidden/>
              </w:rPr>
              <w:t>9</w:t>
            </w:r>
            <w:r>
              <w:rPr>
                <w:noProof/>
                <w:webHidden/>
              </w:rPr>
              <w:fldChar w:fldCharType="end"/>
            </w:r>
          </w:hyperlink>
        </w:p>
        <w:p w14:paraId="032F02F5" w14:textId="48D2243C" w:rsidR="005D0A91" w:rsidRDefault="005D0A91">
          <w:pPr>
            <w:pStyle w:val="TOC3"/>
            <w:rPr>
              <w:noProof/>
              <w:kern w:val="2"/>
              <w:sz w:val="24"/>
              <w:szCs w:val="24"/>
              <w:lang w:eastAsia="zh-CN"/>
              <w14:ligatures w14:val="standardContextual"/>
            </w:rPr>
          </w:pPr>
          <w:hyperlink w:anchor="_Toc163230489" w:history="1">
            <w:r w:rsidRPr="00384139">
              <w:rPr>
                <w:rStyle w:val="Hyperlink"/>
                <w:noProof/>
              </w:rPr>
              <w:t>2.1.1</w:t>
            </w:r>
            <w:r>
              <w:rPr>
                <w:noProof/>
                <w:kern w:val="2"/>
                <w:sz w:val="24"/>
                <w:szCs w:val="24"/>
                <w:lang w:eastAsia="zh-CN"/>
                <w14:ligatures w14:val="standardContextual"/>
              </w:rPr>
              <w:tab/>
            </w:r>
            <w:r w:rsidRPr="00384139">
              <w:rPr>
                <w:rStyle w:val="Hyperlink"/>
                <w:noProof/>
              </w:rPr>
              <w:t>Overview of Model Development Data</w:t>
            </w:r>
            <w:r>
              <w:rPr>
                <w:noProof/>
                <w:webHidden/>
              </w:rPr>
              <w:tab/>
            </w:r>
            <w:r>
              <w:rPr>
                <w:noProof/>
                <w:webHidden/>
              </w:rPr>
              <w:fldChar w:fldCharType="begin"/>
            </w:r>
            <w:r>
              <w:rPr>
                <w:noProof/>
                <w:webHidden/>
              </w:rPr>
              <w:instrText xml:space="preserve"> PAGEREF _Toc163230489 \h </w:instrText>
            </w:r>
            <w:r>
              <w:rPr>
                <w:noProof/>
                <w:webHidden/>
              </w:rPr>
            </w:r>
            <w:r>
              <w:rPr>
                <w:noProof/>
                <w:webHidden/>
              </w:rPr>
              <w:fldChar w:fldCharType="separate"/>
            </w:r>
            <w:r>
              <w:rPr>
                <w:noProof/>
                <w:webHidden/>
              </w:rPr>
              <w:t>10</w:t>
            </w:r>
            <w:r>
              <w:rPr>
                <w:noProof/>
                <w:webHidden/>
              </w:rPr>
              <w:fldChar w:fldCharType="end"/>
            </w:r>
          </w:hyperlink>
        </w:p>
        <w:p w14:paraId="3D912E12" w14:textId="21FDB72E" w:rsidR="005D0A91" w:rsidRDefault="005D0A91">
          <w:pPr>
            <w:pStyle w:val="TOC3"/>
            <w:rPr>
              <w:noProof/>
              <w:kern w:val="2"/>
              <w:sz w:val="24"/>
              <w:szCs w:val="24"/>
              <w:lang w:eastAsia="zh-CN"/>
              <w14:ligatures w14:val="standardContextual"/>
            </w:rPr>
          </w:pPr>
          <w:hyperlink w:anchor="_Toc163230490" w:history="1">
            <w:r w:rsidRPr="00384139">
              <w:rPr>
                <w:rStyle w:val="Hyperlink"/>
                <w:noProof/>
              </w:rPr>
              <w:t>2.1.2</w:t>
            </w:r>
            <w:r>
              <w:rPr>
                <w:noProof/>
                <w:kern w:val="2"/>
                <w:sz w:val="24"/>
                <w:szCs w:val="24"/>
                <w:lang w:eastAsia="zh-CN"/>
                <w14:ligatures w14:val="standardContextual"/>
              </w:rPr>
              <w:tab/>
            </w:r>
            <w:r w:rsidRPr="00384139">
              <w:rPr>
                <w:rStyle w:val="Hyperlink"/>
                <w:noProof/>
              </w:rPr>
              <w:t>Development Data Sources, Extraction Process, and Reconciliation</w:t>
            </w:r>
            <w:r>
              <w:rPr>
                <w:noProof/>
                <w:webHidden/>
              </w:rPr>
              <w:tab/>
            </w:r>
            <w:r>
              <w:rPr>
                <w:noProof/>
                <w:webHidden/>
              </w:rPr>
              <w:fldChar w:fldCharType="begin"/>
            </w:r>
            <w:r>
              <w:rPr>
                <w:noProof/>
                <w:webHidden/>
              </w:rPr>
              <w:instrText xml:space="preserve"> PAGEREF _Toc163230490 \h </w:instrText>
            </w:r>
            <w:r>
              <w:rPr>
                <w:noProof/>
                <w:webHidden/>
              </w:rPr>
            </w:r>
            <w:r>
              <w:rPr>
                <w:noProof/>
                <w:webHidden/>
              </w:rPr>
              <w:fldChar w:fldCharType="separate"/>
            </w:r>
            <w:r>
              <w:rPr>
                <w:noProof/>
                <w:webHidden/>
              </w:rPr>
              <w:t>10</w:t>
            </w:r>
            <w:r>
              <w:rPr>
                <w:noProof/>
                <w:webHidden/>
              </w:rPr>
              <w:fldChar w:fldCharType="end"/>
            </w:r>
          </w:hyperlink>
        </w:p>
        <w:p w14:paraId="05A143CF" w14:textId="702B9229" w:rsidR="005D0A91" w:rsidRDefault="005D0A91">
          <w:pPr>
            <w:pStyle w:val="TOC3"/>
            <w:rPr>
              <w:noProof/>
              <w:kern w:val="2"/>
              <w:sz w:val="24"/>
              <w:szCs w:val="24"/>
              <w:lang w:eastAsia="zh-CN"/>
              <w14:ligatures w14:val="standardContextual"/>
            </w:rPr>
          </w:pPr>
          <w:hyperlink w:anchor="_Toc163230495" w:history="1">
            <w:r w:rsidRPr="00384139">
              <w:rPr>
                <w:rStyle w:val="Hyperlink"/>
                <w:noProof/>
              </w:rPr>
              <w:t>2.1.3</w:t>
            </w:r>
            <w:r>
              <w:rPr>
                <w:noProof/>
                <w:kern w:val="2"/>
                <w:sz w:val="24"/>
                <w:szCs w:val="24"/>
                <w:lang w:eastAsia="zh-CN"/>
                <w14:ligatures w14:val="standardContextual"/>
              </w:rPr>
              <w:tab/>
            </w:r>
            <w:r w:rsidRPr="00384139">
              <w:rPr>
                <w:rStyle w:val="Hyperlink"/>
                <w:noProof/>
              </w:rPr>
              <w:t>Development Data Preparation</w:t>
            </w:r>
            <w:r>
              <w:rPr>
                <w:noProof/>
                <w:webHidden/>
              </w:rPr>
              <w:tab/>
            </w:r>
            <w:r>
              <w:rPr>
                <w:noProof/>
                <w:webHidden/>
              </w:rPr>
              <w:fldChar w:fldCharType="begin"/>
            </w:r>
            <w:r>
              <w:rPr>
                <w:noProof/>
                <w:webHidden/>
              </w:rPr>
              <w:instrText xml:space="preserve"> PAGEREF _Toc163230495 \h </w:instrText>
            </w:r>
            <w:r>
              <w:rPr>
                <w:noProof/>
                <w:webHidden/>
              </w:rPr>
            </w:r>
            <w:r>
              <w:rPr>
                <w:noProof/>
                <w:webHidden/>
              </w:rPr>
              <w:fldChar w:fldCharType="separate"/>
            </w:r>
            <w:r>
              <w:rPr>
                <w:noProof/>
                <w:webHidden/>
              </w:rPr>
              <w:t>12</w:t>
            </w:r>
            <w:r>
              <w:rPr>
                <w:noProof/>
                <w:webHidden/>
              </w:rPr>
              <w:fldChar w:fldCharType="end"/>
            </w:r>
          </w:hyperlink>
        </w:p>
        <w:p w14:paraId="16B30975" w14:textId="01DBA62A" w:rsidR="005D0A91" w:rsidRDefault="005D0A91">
          <w:pPr>
            <w:pStyle w:val="TOC3"/>
            <w:rPr>
              <w:noProof/>
              <w:kern w:val="2"/>
              <w:sz w:val="24"/>
              <w:szCs w:val="24"/>
              <w:lang w:eastAsia="zh-CN"/>
              <w14:ligatures w14:val="standardContextual"/>
            </w:rPr>
          </w:pPr>
          <w:hyperlink w:anchor="_Toc163230497" w:history="1">
            <w:r w:rsidRPr="00384139">
              <w:rPr>
                <w:rStyle w:val="Hyperlink"/>
                <w:noProof/>
              </w:rPr>
              <w:t>2.1.4</w:t>
            </w:r>
            <w:r>
              <w:rPr>
                <w:noProof/>
                <w:kern w:val="2"/>
                <w:sz w:val="24"/>
                <w:szCs w:val="24"/>
                <w:lang w:eastAsia="zh-CN"/>
                <w14:ligatures w14:val="standardContextual"/>
              </w:rPr>
              <w:tab/>
            </w:r>
            <w:r w:rsidRPr="00384139">
              <w:rPr>
                <w:rStyle w:val="Hyperlink"/>
                <w:noProof/>
              </w:rPr>
              <w:t>Data Limitations</w:t>
            </w:r>
            <w:r>
              <w:rPr>
                <w:noProof/>
                <w:webHidden/>
              </w:rPr>
              <w:tab/>
            </w:r>
            <w:r>
              <w:rPr>
                <w:noProof/>
                <w:webHidden/>
              </w:rPr>
              <w:fldChar w:fldCharType="begin"/>
            </w:r>
            <w:r>
              <w:rPr>
                <w:noProof/>
                <w:webHidden/>
              </w:rPr>
              <w:instrText xml:space="preserve"> PAGEREF _Toc163230497 \h </w:instrText>
            </w:r>
            <w:r>
              <w:rPr>
                <w:noProof/>
                <w:webHidden/>
              </w:rPr>
            </w:r>
            <w:r>
              <w:rPr>
                <w:noProof/>
                <w:webHidden/>
              </w:rPr>
              <w:fldChar w:fldCharType="separate"/>
            </w:r>
            <w:r>
              <w:rPr>
                <w:noProof/>
                <w:webHidden/>
              </w:rPr>
              <w:t>14</w:t>
            </w:r>
            <w:r>
              <w:rPr>
                <w:noProof/>
                <w:webHidden/>
              </w:rPr>
              <w:fldChar w:fldCharType="end"/>
            </w:r>
          </w:hyperlink>
        </w:p>
        <w:p w14:paraId="6D7E9C40" w14:textId="587707DE" w:rsidR="005D0A91" w:rsidRDefault="005D0A91">
          <w:pPr>
            <w:pStyle w:val="TOC3"/>
            <w:rPr>
              <w:noProof/>
              <w:kern w:val="2"/>
              <w:sz w:val="24"/>
              <w:szCs w:val="24"/>
              <w:lang w:eastAsia="zh-CN"/>
              <w14:ligatures w14:val="standardContextual"/>
            </w:rPr>
          </w:pPr>
          <w:hyperlink w:anchor="_Toc163230498" w:history="1">
            <w:r w:rsidRPr="00384139">
              <w:rPr>
                <w:rStyle w:val="Hyperlink"/>
                <w:noProof/>
              </w:rPr>
              <w:t>2.1.5</w:t>
            </w:r>
            <w:r>
              <w:rPr>
                <w:noProof/>
                <w:kern w:val="2"/>
                <w:sz w:val="24"/>
                <w:szCs w:val="24"/>
                <w:lang w:eastAsia="zh-CN"/>
                <w14:ligatures w14:val="standardContextual"/>
              </w:rPr>
              <w:tab/>
            </w:r>
            <w:r w:rsidRPr="00384139">
              <w:rPr>
                <w:rStyle w:val="Hyperlink"/>
                <w:noProof/>
              </w:rPr>
              <w:t>Data Preparation Software / Platform</w:t>
            </w:r>
            <w:r>
              <w:rPr>
                <w:noProof/>
                <w:webHidden/>
              </w:rPr>
              <w:tab/>
            </w:r>
            <w:r>
              <w:rPr>
                <w:noProof/>
                <w:webHidden/>
              </w:rPr>
              <w:fldChar w:fldCharType="begin"/>
            </w:r>
            <w:r>
              <w:rPr>
                <w:noProof/>
                <w:webHidden/>
              </w:rPr>
              <w:instrText xml:space="preserve"> PAGEREF _Toc163230498 \h </w:instrText>
            </w:r>
            <w:r>
              <w:rPr>
                <w:noProof/>
                <w:webHidden/>
              </w:rPr>
            </w:r>
            <w:r>
              <w:rPr>
                <w:noProof/>
                <w:webHidden/>
              </w:rPr>
              <w:fldChar w:fldCharType="separate"/>
            </w:r>
            <w:r>
              <w:rPr>
                <w:noProof/>
                <w:webHidden/>
              </w:rPr>
              <w:t>14</w:t>
            </w:r>
            <w:r>
              <w:rPr>
                <w:noProof/>
                <w:webHidden/>
              </w:rPr>
              <w:fldChar w:fldCharType="end"/>
            </w:r>
          </w:hyperlink>
        </w:p>
        <w:p w14:paraId="2D3D3FC8" w14:textId="2EEBB118" w:rsidR="005D0A91" w:rsidRDefault="005D0A91">
          <w:pPr>
            <w:pStyle w:val="TOC3"/>
            <w:rPr>
              <w:noProof/>
              <w:kern w:val="2"/>
              <w:sz w:val="24"/>
              <w:szCs w:val="24"/>
              <w:lang w:eastAsia="zh-CN"/>
              <w14:ligatures w14:val="standardContextual"/>
            </w:rPr>
          </w:pPr>
          <w:hyperlink w:anchor="_Toc163230499" w:history="1">
            <w:r w:rsidRPr="00384139">
              <w:rPr>
                <w:rStyle w:val="Hyperlink"/>
                <w:noProof/>
              </w:rPr>
              <w:t>2.1.6</w:t>
            </w:r>
            <w:r>
              <w:rPr>
                <w:noProof/>
                <w:kern w:val="2"/>
                <w:sz w:val="24"/>
                <w:szCs w:val="24"/>
                <w:lang w:eastAsia="zh-CN"/>
                <w14:ligatures w14:val="standardContextual"/>
              </w:rPr>
              <w:tab/>
            </w:r>
            <w:r w:rsidRPr="00384139">
              <w:rPr>
                <w:rStyle w:val="Hyperlink"/>
                <w:noProof/>
              </w:rPr>
              <w:t>Data Retention</w:t>
            </w:r>
            <w:r>
              <w:rPr>
                <w:noProof/>
                <w:webHidden/>
              </w:rPr>
              <w:tab/>
            </w:r>
            <w:r>
              <w:rPr>
                <w:noProof/>
                <w:webHidden/>
              </w:rPr>
              <w:fldChar w:fldCharType="begin"/>
            </w:r>
            <w:r>
              <w:rPr>
                <w:noProof/>
                <w:webHidden/>
              </w:rPr>
              <w:instrText xml:space="preserve"> PAGEREF _Toc163230499 \h </w:instrText>
            </w:r>
            <w:r>
              <w:rPr>
                <w:noProof/>
                <w:webHidden/>
              </w:rPr>
            </w:r>
            <w:r>
              <w:rPr>
                <w:noProof/>
                <w:webHidden/>
              </w:rPr>
              <w:fldChar w:fldCharType="separate"/>
            </w:r>
            <w:r>
              <w:rPr>
                <w:noProof/>
                <w:webHidden/>
              </w:rPr>
              <w:t>14</w:t>
            </w:r>
            <w:r>
              <w:rPr>
                <w:noProof/>
                <w:webHidden/>
              </w:rPr>
              <w:fldChar w:fldCharType="end"/>
            </w:r>
          </w:hyperlink>
        </w:p>
        <w:p w14:paraId="21C4B14D" w14:textId="6C5BFA68" w:rsidR="005D0A91" w:rsidRDefault="005D0A91">
          <w:pPr>
            <w:pStyle w:val="TOC1"/>
            <w:rPr>
              <w:noProof/>
              <w:kern w:val="2"/>
              <w:sz w:val="24"/>
              <w:szCs w:val="24"/>
              <w:lang w:eastAsia="zh-CN"/>
              <w14:ligatures w14:val="standardContextual"/>
            </w:rPr>
          </w:pPr>
          <w:hyperlink w:anchor="_Toc163230500" w:history="1">
            <w:r w:rsidRPr="00384139">
              <w:rPr>
                <w:rStyle w:val="Hyperlink"/>
                <w:rFonts w:ascii="Arial" w:hAnsi="Arial" w:cs="Arial"/>
                <w:noProof/>
              </w:rPr>
              <w:t>3.</w:t>
            </w:r>
            <w:r>
              <w:rPr>
                <w:noProof/>
                <w:kern w:val="2"/>
                <w:sz w:val="24"/>
                <w:szCs w:val="24"/>
                <w:lang w:eastAsia="zh-CN"/>
                <w14:ligatures w14:val="standardContextual"/>
              </w:rPr>
              <w:tab/>
            </w:r>
            <w:r w:rsidRPr="00384139">
              <w:rPr>
                <w:rStyle w:val="Hyperlink"/>
                <w:rFonts w:ascii="Arial" w:hAnsi="Arial" w:cs="Arial"/>
                <w:noProof/>
              </w:rPr>
              <w:t>CONCEPTUAL SOUNDNESS</w:t>
            </w:r>
            <w:r>
              <w:rPr>
                <w:noProof/>
                <w:webHidden/>
              </w:rPr>
              <w:tab/>
            </w:r>
            <w:r>
              <w:rPr>
                <w:noProof/>
                <w:webHidden/>
              </w:rPr>
              <w:fldChar w:fldCharType="begin"/>
            </w:r>
            <w:r>
              <w:rPr>
                <w:noProof/>
                <w:webHidden/>
              </w:rPr>
              <w:instrText xml:space="preserve"> PAGEREF _Toc163230500 \h </w:instrText>
            </w:r>
            <w:r>
              <w:rPr>
                <w:noProof/>
                <w:webHidden/>
              </w:rPr>
            </w:r>
            <w:r>
              <w:rPr>
                <w:noProof/>
                <w:webHidden/>
              </w:rPr>
              <w:fldChar w:fldCharType="separate"/>
            </w:r>
            <w:r>
              <w:rPr>
                <w:noProof/>
                <w:webHidden/>
              </w:rPr>
              <w:t>15</w:t>
            </w:r>
            <w:r>
              <w:rPr>
                <w:noProof/>
                <w:webHidden/>
              </w:rPr>
              <w:fldChar w:fldCharType="end"/>
            </w:r>
          </w:hyperlink>
        </w:p>
        <w:p w14:paraId="11D2A20E" w14:textId="6179D0DF" w:rsidR="005D0A91" w:rsidRDefault="005D0A91">
          <w:pPr>
            <w:pStyle w:val="TOC2"/>
            <w:rPr>
              <w:noProof/>
              <w:kern w:val="2"/>
              <w:sz w:val="24"/>
              <w:szCs w:val="24"/>
              <w:lang w:eastAsia="zh-CN"/>
              <w14:ligatures w14:val="standardContextual"/>
            </w:rPr>
          </w:pPr>
          <w:hyperlink w:anchor="_Toc163230501" w:history="1">
            <w:r w:rsidRPr="00384139">
              <w:rPr>
                <w:rStyle w:val="Hyperlink"/>
                <w:rFonts w:cs="Arial"/>
                <w:noProof/>
              </w:rPr>
              <w:t>3.1</w:t>
            </w:r>
            <w:r>
              <w:rPr>
                <w:noProof/>
                <w:kern w:val="2"/>
                <w:sz w:val="24"/>
                <w:szCs w:val="24"/>
                <w:lang w:eastAsia="zh-CN"/>
                <w14:ligatures w14:val="standardContextual"/>
              </w:rPr>
              <w:tab/>
            </w:r>
            <w:r w:rsidRPr="00384139">
              <w:rPr>
                <w:rStyle w:val="Hyperlink"/>
                <w:rFonts w:cs="Arial"/>
                <w:noProof/>
              </w:rPr>
              <w:t>MODEL THEORY AND ASSUMPTIONS</w:t>
            </w:r>
            <w:r>
              <w:rPr>
                <w:noProof/>
                <w:webHidden/>
              </w:rPr>
              <w:tab/>
            </w:r>
            <w:r>
              <w:rPr>
                <w:noProof/>
                <w:webHidden/>
              </w:rPr>
              <w:fldChar w:fldCharType="begin"/>
            </w:r>
            <w:r>
              <w:rPr>
                <w:noProof/>
                <w:webHidden/>
              </w:rPr>
              <w:instrText xml:space="preserve"> PAGEREF _Toc163230501 \h </w:instrText>
            </w:r>
            <w:r>
              <w:rPr>
                <w:noProof/>
                <w:webHidden/>
              </w:rPr>
            </w:r>
            <w:r>
              <w:rPr>
                <w:noProof/>
                <w:webHidden/>
              </w:rPr>
              <w:fldChar w:fldCharType="separate"/>
            </w:r>
            <w:r>
              <w:rPr>
                <w:noProof/>
                <w:webHidden/>
              </w:rPr>
              <w:t>15</w:t>
            </w:r>
            <w:r>
              <w:rPr>
                <w:noProof/>
                <w:webHidden/>
              </w:rPr>
              <w:fldChar w:fldCharType="end"/>
            </w:r>
          </w:hyperlink>
        </w:p>
        <w:p w14:paraId="589FA6B6" w14:textId="38BD616E" w:rsidR="005D0A91" w:rsidRDefault="005D0A91">
          <w:pPr>
            <w:pStyle w:val="TOC3"/>
            <w:rPr>
              <w:noProof/>
              <w:kern w:val="2"/>
              <w:sz w:val="24"/>
              <w:szCs w:val="24"/>
              <w:lang w:eastAsia="zh-CN"/>
              <w14:ligatures w14:val="standardContextual"/>
            </w:rPr>
          </w:pPr>
          <w:hyperlink w:anchor="_Toc163230502" w:history="1">
            <w:r w:rsidRPr="00384139">
              <w:rPr>
                <w:rStyle w:val="Hyperlink"/>
                <w:noProof/>
              </w:rPr>
              <w:t>3.1.1</w:t>
            </w:r>
            <w:r>
              <w:rPr>
                <w:noProof/>
                <w:kern w:val="2"/>
                <w:sz w:val="24"/>
                <w:szCs w:val="24"/>
                <w:lang w:eastAsia="zh-CN"/>
                <w14:ligatures w14:val="standardContextual"/>
              </w:rPr>
              <w:tab/>
            </w:r>
            <w:r w:rsidRPr="00384139">
              <w:rPr>
                <w:rStyle w:val="Hyperlink"/>
                <w:noProof/>
              </w:rPr>
              <w:t>Model Theory and Methodology</w:t>
            </w:r>
            <w:r>
              <w:rPr>
                <w:noProof/>
                <w:webHidden/>
              </w:rPr>
              <w:tab/>
            </w:r>
            <w:r>
              <w:rPr>
                <w:noProof/>
                <w:webHidden/>
              </w:rPr>
              <w:fldChar w:fldCharType="begin"/>
            </w:r>
            <w:r>
              <w:rPr>
                <w:noProof/>
                <w:webHidden/>
              </w:rPr>
              <w:instrText xml:space="preserve"> PAGEREF _Toc163230502 \h </w:instrText>
            </w:r>
            <w:r>
              <w:rPr>
                <w:noProof/>
                <w:webHidden/>
              </w:rPr>
            </w:r>
            <w:r>
              <w:rPr>
                <w:noProof/>
                <w:webHidden/>
              </w:rPr>
              <w:fldChar w:fldCharType="separate"/>
            </w:r>
            <w:r>
              <w:rPr>
                <w:noProof/>
                <w:webHidden/>
              </w:rPr>
              <w:t>15</w:t>
            </w:r>
            <w:r>
              <w:rPr>
                <w:noProof/>
                <w:webHidden/>
              </w:rPr>
              <w:fldChar w:fldCharType="end"/>
            </w:r>
          </w:hyperlink>
        </w:p>
        <w:p w14:paraId="7FCB73B9" w14:textId="18CDBCA8" w:rsidR="005D0A91" w:rsidRDefault="005D0A91">
          <w:pPr>
            <w:pStyle w:val="TOC3"/>
            <w:rPr>
              <w:noProof/>
              <w:kern w:val="2"/>
              <w:sz w:val="24"/>
              <w:szCs w:val="24"/>
              <w:lang w:eastAsia="zh-CN"/>
              <w14:ligatures w14:val="standardContextual"/>
            </w:rPr>
          </w:pPr>
          <w:hyperlink w:anchor="_Toc163230503" w:history="1">
            <w:r w:rsidRPr="00384139">
              <w:rPr>
                <w:rStyle w:val="Hyperlink"/>
                <w:noProof/>
              </w:rPr>
              <w:t>3.1.2</w:t>
            </w:r>
            <w:r>
              <w:rPr>
                <w:noProof/>
                <w:kern w:val="2"/>
                <w:sz w:val="24"/>
                <w:szCs w:val="24"/>
                <w:lang w:eastAsia="zh-CN"/>
                <w14:ligatures w14:val="standardContextual"/>
              </w:rPr>
              <w:tab/>
            </w:r>
            <w:r w:rsidRPr="00384139">
              <w:rPr>
                <w:rStyle w:val="Hyperlink"/>
                <w:noProof/>
              </w:rPr>
              <w:t>Segmentation Approach</w:t>
            </w:r>
            <w:r>
              <w:rPr>
                <w:noProof/>
                <w:webHidden/>
              </w:rPr>
              <w:tab/>
            </w:r>
            <w:r>
              <w:rPr>
                <w:noProof/>
                <w:webHidden/>
              </w:rPr>
              <w:fldChar w:fldCharType="begin"/>
            </w:r>
            <w:r>
              <w:rPr>
                <w:noProof/>
                <w:webHidden/>
              </w:rPr>
              <w:instrText xml:space="preserve"> PAGEREF _Toc163230503 \h </w:instrText>
            </w:r>
            <w:r>
              <w:rPr>
                <w:noProof/>
                <w:webHidden/>
              </w:rPr>
            </w:r>
            <w:r>
              <w:rPr>
                <w:noProof/>
                <w:webHidden/>
              </w:rPr>
              <w:fldChar w:fldCharType="separate"/>
            </w:r>
            <w:r>
              <w:rPr>
                <w:noProof/>
                <w:webHidden/>
              </w:rPr>
              <w:t>17</w:t>
            </w:r>
            <w:r>
              <w:rPr>
                <w:noProof/>
                <w:webHidden/>
              </w:rPr>
              <w:fldChar w:fldCharType="end"/>
            </w:r>
          </w:hyperlink>
        </w:p>
        <w:p w14:paraId="3B2377B8" w14:textId="160ECF0B" w:rsidR="005D0A91" w:rsidRDefault="005D0A91">
          <w:pPr>
            <w:pStyle w:val="TOC3"/>
            <w:rPr>
              <w:noProof/>
              <w:kern w:val="2"/>
              <w:sz w:val="24"/>
              <w:szCs w:val="24"/>
              <w:lang w:eastAsia="zh-CN"/>
              <w14:ligatures w14:val="standardContextual"/>
            </w:rPr>
          </w:pPr>
          <w:hyperlink w:anchor="_Toc163230504" w:history="1">
            <w:r w:rsidRPr="00384139">
              <w:rPr>
                <w:rStyle w:val="Hyperlink"/>
                <w:noProof/>
              </w:rPr>
              <w:t>3.1.3</w:t>
            </w:r>
            <w:r>
              <w:rPr>
                <w:noProof/>
                <w:kern w:val="2"/>
                <w:sz w:val="24"/>
                <w:szCs w:val="24"/>
                <w:lang w:eastAsia="zh-CN"/>
                <w14:ligatures w14:val="standardContextual"/>
              </w:rPr>
              <w:tab/>
            </w:r>
            <w:r w:rsidRPr="00384139">
              <w:rPr>
                <w:rStyle w:val="Hyperlink"/>
                <w:noProof/>
              </w:rPr>
              <w:t>Model Settings</w:t>
            </w:r>
            <w:r>
              <w:rPr>
                <w:noProof/>
                <w:webHidden/>
              </w:rPr>
              <w:tab/>
            </w:r>
            <w:r>
              <w:rPr>
                <w:noProof/>
                <w:webHidden/>
              </w:rPr>
              <w:fldChar w:fldCharType="begin"/>
            </w:r>
            <w:r>
              <w:rPr>
                <w:noProof/>
                <w:webHidden/>
              </w:rPr>
              <w:instrText xml:space="preserve"> PAGEREF _Toc163230504 \h </w:instrText>
            </w:r>
            <w:r>
              <w:rPr>
                <w:noProof/>
                <w:webHidden/>
              </w:rPr>
            </w:r>
            <w:r>
              <w:rPr>
                <w:noProof/>
                <w:webHidden/>
              </w:rPr>
              <w:fldChar w:fldCharType="separate"/>
            </w:r>
            <w:r>
              <w:rPr>
                <w:noProof/>
                <w:webHidden/>
              </w:rPr>
              <w:t>17</w:t>
            </w:r>
            <w:r>
              <w:rPr>
                <w:noProof/>
                <w:webHidden/>
              </w:rPr>
              <w:fldChar w:fldCharType="end"/>
            </w:r>
          </w:hyperlink>
        </w:p>
        <w:p w14:paraId="5AB49CE4" w14:textId="7111BE4D" w:rsidR="005D0A91" w:rsidRDefault="005D0A91">
          <w:pPr>
            <w:pStyle w:val="TOC3"/>
            <w:rPr>
              <w:noProof/>
              <w:kern w:val="2"/>
              <w:sz w:val="24"/>
              <w:szCs w:val="24"/>
              <w:lang w:eastAsia="zh-CN"/>
              <w14:ligatures w14:val="standardContextual"/>
            </w:rPr>
          </w:pPr>
          <w:hyperlink w:anchor="_Toc163230505" w:history="1">
            <w:r w:rsidRPr="00384139">
              <w:rPr>
                <w:rStyle w:val="Hyperlink"/>
                <w:noProof/>
              </w:rPr>
              <w:t>3.1.4</w:t>
            </w:r>
            <w:r>
              <w:rPr>
                <w:noProof/>
                <w:kern w:val="2"/>
                <w:sz w:val="24"/>
                <w:szCs w:val="24"/>
                <w:lang w:eastAsia="zh-CN"/>
                <w14:ligatures w14:val="standardContextual"/>
              </w:rPr>
              <w:tab/>
            </w:r>
            <w:r w:rsidRPr="00384139">
              <w:rPr>
                <w:rStyle w:val="Hyperlink"/>
                <w:noProof/>
              </w:rPr>
              <w:t>Model Assumptions</w:t>
            </w:r>
            <w:r>
              <w:rPr>
                <w:noProof/>
                <w:webHidden/>
              </w:rPr>
              <w:tab/>
            </w:r>
            <w:r>
              <w:rPr>
                <w:noProof/>
                <w:webHidden/>
              </w:rPr>
              <w:fldChar w:fldCharType="begin"/>
            </w:r>
            <w:r>
              <w:rPr>
                <w:noProof/>
                <w:webHidden/>
              </w:rPr>
              <w:instrText xml:space="preserve"> PAGEREF _Toc163230505 \h </w:instrText>
            </w:r>
            <w:r>
              <w:rPr>
                <w:noProof/>
                <w:webHidden/>
              </w:rPr>
            </w:r>
            <w:r>
              <w:rPr>
                <w:noProof/>
                <w:webHidden/>
              </w:rPr>
              <w:fldChar w:fldCharType="separate"/>
            </w:r>
            <w:r>
              <w:rPr>
                <w:noProof/>
                <w:webHidden/>
              </w:rPr>
              <w:t>17</w:t>
            </w:r>
            <w:r>
              <w:rPr>
                <w:noProof/>
                <w:webHidden/>
              </w:rPr>
              <w:fldChar w:fldCharType="end"/>
            </w:r>
          </w:hyperlink>
        </w:p>
        <w:p w14:paraId="5DF3C8DE" w14:textId="3D2CCB23" w:rsidR="005D0A91" w:rsidRDefault="005D0A91">
          <w:pPr>
            <w:pStyle w:val="TOC3"/>
            <w:rPr>
              <w:noProof/>
              <w:kern w:val="2"/>
              <w:sz w:val="24"/>
              <w:szCs w:val="24"/>
              <w:lang w:eastAsia="zh-CN"/>
              <w14:ligatures w14:val="standardContextual"/>
            </w:rPr>
          </w:pPr>
          <w:hyperlink w:anchor="_Toc163230506" w:history="1">
            <w:r w:rsidRPr="00384139">
              <w:rPr>
                <w:rStyle w:val="Hyperlink"/>
                <w:noProof/>
              </w:rPr>
              <w:t>3.1.5</w:t>
            </w:r>
            <w:r>
              <w:rPr>
                <w:noProof/>
                <w:kern w:val="2"/>
                <w:sz w:val="24"/>
                <w:szCs w:val="24"/>
                <w:lang w:eastAsia="zh-CN"/>
                <w14:ligatures w14:val="standardContextual"/>
              </w:rPr>
              <w:tab/>
            </w:r>
            <w:r w:rsidRPr="00384139">
              <w:rPr>
                <w:rStyle w:val="Hyperlink"/>
                <w:noProof/>
              </w:rPr>
              <w:t>Model Limitations and Weaknesses</w:t>
            </w:r>
            <w:r>
              <w:rPr>
                <w:noProof/>
                <w:webHidden/>
              </w:rPr>
              <w:tab/>
            </w:r>
            <w:r>
              <w:rPr>
                <w:noProof/>
                <w:webHidden/>
              </w:rPr>
              <w:fldChar w:fldCharType="begin"/>
            </w:r>
            <w:r>
              <w:rPr>
                <w:noProof/>
                <w:webHidden/>
              </w:rPr>
              <w:instrText xml:space="preserve"> PAGEREF _Toc163230506 \h </w:instrText>
            </w:r>
            <w:r>
              <w:rPr>
                <w:noProof/>
                <w:webHidden/>
              </w:rPr>
            </w:r>
            <w:r>
              <w:rPr>
                <w:noProof/>
                <w:webHidden/>
              </w:rPr>
              <w:fldChar w:fldCharType="separate"/>
            </w:r>
            <w:r>
              <w:rPr>
                <w:noProof/>
                <w:webHidden/>
              </w:rPr>
              <w:t>18</w:t>
            </w:r>
            <w:r>
              <w:rPr>
                <w:noProof/>
                <w:webHidden/>
              </w:rPr>
              <w:fldChar w:fldCharType="end"/>
            </w:r>
          </w:hyperlink>
        </w:p>
        <w:p w14:paraId="6C6DD805" w14:textId="7D1F46A3" w:rsidR="005D0A91" w:rsidRDefault="005D0A91">
          <w:pPr>
            <w:pStyle w:val="TOC2"/>
            <w:rPr>
              <w:noProof/>
              <w:kern w:val="2"/>
              <w:sz w:val="24"/>
              <w:szCs w:val="24"/>
              <w:lang w:eastAsia="zh-CN"/>
              <w14:ligatures w14:val="standardContextual"/>
            </w:rPr>
          </w:pPr>
          <w:hyperlink w:anchor="_Toc163230507" w:history="1">
            <w:r w:rsidRPr="00384139">
              <w:rPr>
                <w:rStyle w:val="Hyperlink"/>
                <w:rFonts w:cs="Arial"/>
                <w:noProof/>
              </w:rPr>
              <w:t>3.2</w:t>
            </w:r>
            <w:r>
              <w:rPr>
                <w:noProof/>
                <w:kern w:val="2"/>
                <w:sz w:val="24"/>
                <w:szCs w:val="24"/>
                <w:lang w:eastAsia="zh-CN"/>
                <w14:ligatures w14:val="standardContextual"/>
              </w:rPr>
              <w:tab/>
            </w:r>
            <w:r w:rsidRPr="00384139">
              <w:rPr>
                <w:rStyle w:val="Hyperlink"/>
                <w:rFonts w:cs="Arial"/>
                <w:noProof/>
              </w:rPr>
              <w:t>MODEL ESTIMATION / TRAINING AND SELECTION</w:t>
            </w:r>
            <w:r>
              <w:rPr>
                <w:noProof/>
                <w:webHidden/>
              </w:rPr>
              <w:tab/>
            </w:r>
            <w:r>
              <w:rPr>
                <w:noProof/>
                <w:webHidden/>
              </w:rPr>
              <w:fldChar w:fldCharType="begin"/>
            </w:r>
            <w:r>
              <w:rPr>
                <w:noProof/>
                <w:webHidden/>
              </w:rPr>
              <w:instrText xml:space="preserve"> PAGEREF _Toc163230507 \h </w:instrText>
            </w:r>
            <w:r>
              <w:rPr>
                <w:noProof/>
                <w:webHidden/>
              </w:rPr>
            </w:r>
            <w:r>
              <w:rPr>
                <w:noProof/>
                <w:webHidden/>
              </w:rPr>
              <w:fldChar w:fldCharType="separate"/>
            </w:r>
            <w:r>
              <w:rPr>
                <w:noProof/>
                <w:webHidden/>
              </w:rPr>
              <w:t>20</w:t>
            </w:r>
            <w:r>
              <w:rPr>
                <w:noProof/>
                <w:webHidden/>
              </w:rPr>
              <w:fldChar w:fldCharType="end"/>
            </w:r>
          </w:hyperlink>
        </w:p>
        <w:p w14:paraId="4D051CD2" w14:textId="1BE13FFE" w:rsidR="005D0A91" w:rsidRDefault="005D0A91">
          <w:pPr>
            <w:pStyle w:val="TOC3"/>
            <w:rPr>
              <w:noProof/>
              <w:kern w:val="2"/>
              <w:sz w:val="24"/>
              <w:szCs w:val="24"/>
              <w:lang w:eastAsia="zh-CN"/>
              <w14:ligatures w14:val="standardContextual"/>
            </w:rPr>
          </w:pPr>
          <w:hyperlink w:anchor="_Toc163230508" w:history="1">
            <w:r w:rsidRPr="00384139">
              <w:rPr>
                <w:rStyle w:val="Hyperlink"/>
                <w:noProof/>
              </w:rPr>
              <w:t>3.2.1</w:t>
            </w:r>
            <w:r>
              <w:rPr>
                <w:noProof/>
                <w:kern w:val="2"/>
                <w:sz w:val="24"/>
                <w:szCs w:val="24"/>
                <w:lang w:eastAsia="zh-CN"/>
                <w14:ligatures w14:val="standardContextual"/>
              </w:rPr>
              <w:tab/>
            </w:r>
            <w:r w:rsidRPr="00384139">
              <w:rPr>
                <w:rStyle w:val="Hyperlink"/>
                <w:noProof/>
              </w:rPr>
              <w:t>Estimation Methodology and Assumptions</w:t>
            </w:r>
            <w:r>
              <w:rPr>
                <w:noProof/>
                <w:webHidden/>
              </w:rPr>
              <w:tab/>
            </w:r>
            <w:r>
              <w:rPr>
                <w:noProof/>
                <w:webHidden/>
              </w:rPr>
              <w:fldChar w:fldCharType="begin"/>
            </w:r>
            <w:r>
              <w:rPr>
                <w:noProof/>
                <w:webHidden/>
              </w:rPr>
              <w:instrText xml:space="preserve"> PAGEREF _Toc163230508 \h </w:instrText>
            </w:r>
            <w:r>
              <w:rPr>
                <w:noProof/>
                <w:webHidden/>
              </w:rPr>
            </w:r>
            <w:r>
              <w:rPr>
                <w:noProof/>
                <w:webHidden/>
              </w:rPr>
              <w:fldChar w:fldCharType="separate"/>
            </w:r>
            <w:r>
              <w:rPr>
                <w:noProof/>
                <w:webHidden/>
              </w:rPr>
              <w:t>20</w:t>
            </w:r>
            <w:r>
              <w:rPr>
                <w:noProof/>
                <w:webHidden/>
              </w:rPr>
              <w:fldChar w:fldCharType="end"/>
            </w:r>
          </w:hyperlink>
        </w:p>
        <w:p w14:paraId="582F786F" w14:textId="68D4FF68" w:rsidR="005D0A91" w:rsidRDefault="005D0A91">
          <w:pPr>
            <w:pStyle w:val="TOC3"/>
            <w:rPr>
              <w:noProof/>
              <w:kern w:val="2"/>
              <w:sz w:val="24"/>
              <w:szCs w:val="24"/>
              <w:lang w:eastAsia="zh-CN"/>
              <w14:ligatures w14:val="standardContextual"/>
            </w:rPr>
          </w:pPr>
          <w:hyperlink w:anchor="_Toc163230509" w:history="1">
            <w:r w:rsidRPr="00384139">
              <w:rPr>
                <w:rStyle w:val="Hyperlink"/>
                <w:noProof/>
              </w:rPr>
              <w:t>3.2.2</w:t>
            </w:r>
            <w:r>
              <w:rPr>
                <w:noProof/>
                <w:kern w:val="2"/>
                <w:sz w:val="24"/>
                <w:szCs w:val="24"/>
                <w:lang w:eastAsia="zh-CN"/>
                <w14:ligatures w14:val="standardContextual"/>
              </w:rPr>
              <w:tab/>
            </w:r>
            <w:r w:rsidRPr="00384139">
              <w:rPr>
                <w:rStyle w:val="Hyperlink"/>
                <w:noProof/>
              </w:rPr>
              <w:t>Modeling Software / Platform</w:t>
            </w:r>
            <w:r>
              <w:rPr>
                <w:noProof/>
                <w:webHidden/>
              </w:rPr>
              <w:tab/>
            </w:r>
            <w:r>
              <w:rPr>
                <w:noProof/>
                <w:webHidden/>
              </w:rPr>
              <w:fldChar w:fldCharType="begin"/>
            </w:r>
            <w:r>
              <w:rPr>
                <w:noProof/>
                <w:webHidden/>
              </w:rPr>
              <w:instrText xml:space="preserve"> PAGEREF _Toc163230509 \h </w:instrText>
            </w:r>
            <w:r>
              <w:rPr>
                <w:noProof/>
                <w:webHidden/>
              </w:rPr>
            </w:r>
            <w:r>
              <w:rPr>
                <w:noProof/>
                <w:webHidden/>
              </w:rPr>
              <w:fldChar w:fldCharType="separate"/>
            </w:r>
            <w:r>
              <w:rPr>
                <w:noProof/>
                <w:webHidden/>
              </w:rPr>
              <w:t>20</w:t>
            </w:r>
            <w:r>
              <w:rPr>
                <w:noProof/>
                <w:webHidden/>
              </w:rPr>
              <w:fldChar w:fldCharType="end"/>
            </w:r>
          </w:hyperlink>
        </w:p>
        <w:p w14:paraId="302C137D" w14:textId="5AB94E97" w:rsidR="005D0A91" w:rsidRDefault="005D0A91">
          <w:pPr>
            <w:pStyle w:val="TOC3"/>
            <w:rPr>
              <w:noProof/>
              <w:kern w:val="2"/>
              <w:sz w:val="24"/>
              <w:szCs w:val="24"/>
              <w:lang w:eastAsia="zh-CN"/>
              <w14:ligatures w14:val="standardContextual"/>
            </w:rPr>
          </w:pPr>
          <w:hyperlink w:anchor="_Toc163230510" w:history="1">
            <w:r w:rsidRPr="00384139">
              <w:rPr>
                <w:rStyle w:val="Hyperlink"/>
                <w:noProof/>
              </w:rPr>
              <w:t>3.2.3</w:t>
            </w:r>
            <w:r>
              <w:rPr>
                <w:noProof/>
                <w:kern w:val="2"/>
                <w:sz w:val="24"/>
                <w:szCs w:val="24"/>
                <w:lang w:eastAsia="zh-CN"/>
                <w14:ligatures w14:val="standardContextual"/>
              </w:rPr>
              <w:tab/>
            </w:r>
            <w:r w:rsidRPr="00384139">
              <w:rPr>
                <w:rStyle w:val="Hyperlink"/>
                <w:noProof/>
              </w:rPr>
              <w:t>Hyper-parameter Tuning</w:t>
            </w:r>
            <w:r>
              <w:rPr>
                <w:noProof/>
                <w:webHidden/>
              </w:rPr>
              <w:tab/>
            </w:r>
            <w:r>
              <w:rPr>
                <w:noProof/>
                <w:webHidden/>
              </w:rPr>
              <w:fldChar w:fldCharType="begin"/>
            </w:r>
            <w:r>
              <w:rPr>
                <w:noProof/>
                <w:webHidden/>
              </w:rPr>
              <w:instrText xml:space="preserve"> PAGEREF _Toc163230510 \h </w:instrText>
            </w:r>
            <w:r>
              <w:rPr>
                <w:noProof/>
                <w:webHidden/>
              </w:rPr>
            </w:r>
            <w:r>
              <w:rPr>
                <w:noProof/>
                <w:webHidden/>
              </w:rPr>
              <w:fldChar w:fldCharType="separate"/>
            </w:r>
            <w:r>
              <w:rPr>
                <w:noProof/>
                <w:webHidden/>
              </w:rPr>
              <w:t>21</w:t>
            </w:r>
            <w:r>
              <w:rPr>
                <w:noProof/>
                <w:webHidden/>
              </w:rPr>
              <w:fldChar w:fldCharType="end"/>
            </w:r>
          </w:hyperlink>
        </w:p>
        <w:p w14:paraId="25F48218" w14:textId="5DE4CD30" w:rsidR="005D0A91" w:rsidRDefault="005D0A91">
          <w:pPr>
            <w:pStyle w:val="TOC3"/>
            <w:rPr>
              <w:noProof/>
              <w:kern w:val="2"/>
              <w:sz w:val="24"/>
              <w:szCs w:val="24"/>
              <w:lang w:eastAsia="zh-CN"/>
              <w14:ligatures w14:val="standardContextual"/>
            </w:rPr>
          </w:pPr>
          <w:hyperlink w:anchor="_Toc163230511" w:history="1">
            <w:r w:rsidRPr="00384139">
              <w:rPr>
                <w:rStyle w:val="Hyperlink"/>
                <w:noProof/>
              </w:rPr>
              <w:t>3.2.4</w:t>
            </w:r>
            <w:r>
              <w:rPr>
                <w:noProof/>
                <w:kern w:val="2"/>
                <w:sz w:val="24"/>
                <w:szCs w:val="24"/>
                <w:lang w:eastAsia="zh-CN"/>
                <w14:ligatures w14:val="standardContextual"/>
              </w:rPr>
              <w:tab/>
            </w:r>
            <w:r w:rsidRPr="00384139">
              <w:rPr>
                <w:rStyle w:val="Hyperlink"/>
                <w:noProof/>
              </w:rPr>
              <w:t>Feature / Variable Selection</w:t>
            </w:r>
            <w:r>
              <w:rPr>
                <w:noProof/>
                <w:webHidden/>
              </w:rPr>
              <w:tab/>
            </w:r>
            <w:r>
              <w:rPr>
                <w:noProof/>
                <w:webHidden/>
              </w:rPr>
              <w:fldChar w:fldCharType="begin"/>
            </w:r>
            <w:r>
              <w:rPr>
                <w:noProof/>
                <w:webHidden/>
              </w:rPr>
              <w:instrText xml:space="preserve"> PAGEREF _Toc163230511 \h </w:instrText>
            </w:r>
            <w:r>
              <w:rPr>
                <w:noProof/>
                <w:webHidden/>
              </w:rPr>
            </w:r>
            <w:r>
              <w:rPr>
                <w:noProof/>
                <w:webHidden/>
              </w:rPr>
              <w:fldChar w:fldCharType="separate"/>
            </w:r>
            <w:r>
              <w:rPr>
                <w:noProof/>
                <w:webHidden/>
              </w:rPr>
              <w:t>21</w:t>
            </w:r>
            <w:r>
              <w:rPr>
                <w:noProof/>
                <w:webHidden/>
              </w:rPr>
              <w:fldChar w:fldCharType="end"/>
            </w:r>
          </w:hyperlink>
        </w:p>
        <w:p w14:paraId="302FAAD6" w14:textId="734D3EA0" w:rsidR="005D0A91" w:rsidRDefault="005D0A91">
          <w:pPr>
            <w:pStyle w:val="TOC3"/>
            <w:rPr>
              <w:noProof/>
              <w:kern w:val="2"/>
              <w:sz w:val="24"/>
              <w:szCs w:val="24"/>
              <w:lang w:eastAsia="zh-CN"/>
              <w14:ligatures w14:val="standardContextual"/>
            </w:rPr>
          </w:pPr>
          <w:hyperlink w:anchor="_Toc163230512" w:history="1">
            <w:r w:rsidRPr="00384139">
              <w:rPr>
                <w:rStyle w:val="Hyperlink"/>
                <w:noProof/>
              </w:rPr>
              <w:t>3.2.5</w:t>
            </w:r>
            <w:r>
              <w:rPr>
                <w:noProof/>
                <w:kern w:val="2"/>
                <w:sz w:val="24"/>
                <w:szCs w:val="24"/>
                <w:lang w:eastAsia="zh-CN"/>
                <w14:ligatures w14:val="standardContextual"/>
              </w:rPr>
              <w:tab/>
            </w:r>
            <w:r w:rsidRPr="00384139">
              <w:rPr>
                <w:rStyle w:val="Hyperlink"/>
                <w:noProof/>
              </w:rPr>
              <w:t>Model Estimation / Training Results</w:t>
            </w:r>
            <w:r>
              <w:rPr>
                <w:noProof/>
                <w:webHidden/>
              </w:rPr>
              <w:tab/>
            </w:r>
            <w:r>
              <w:rPr>
                <w:noProof/>
                <w:webHidden/>
              </w:rPr>
              <w:fldChar w:fldCharType="begin"/>
            </w:r>
            <w:r>
              <w:rPr>
                <w:noProof/>
                <w:webHidden/>
              </w:rPr>
              <w:instrText xml:space="preserve"> PAGEREF _Toc163230512 \h </w:instrText>
            </w:r>
            <w:r>
              <w:rPr>
                <w:noProof/>
                <w:webHidden/>
              </w:rPr>
            </w:r>
            <w:r>
              <w:rPr>
                <w:noProof/>
                <w:webHidden/>
              </w:rPr>
              <w:fldChar w:fldCharType="separate"/>
            </w:r>
            <w:r>
              <w:rPr>
                <w:noProof/>
                <w:webHidden/>
              </w:rPr>
              <w:t>21</w:t>
            </w:r>
            <w:r>
              <w:rPr>
                <w:noProof/>
                <w:webHidden/>
              </w:rPr>
              <w:fldChar w:fldCharType="end"/>
            </w:r>
          </w:hyperlink>
        </w:p>
        <w:p w14:paraId="2FB99E99" w14:textId="380EBCD9" w:rsidR="005D0A91" w:rsidRDefault="005D0A91">
          <w:pPr>
            <w:pStyle w:val="TOC3"/>
            <w:rPr>
              <w:noProof/>
              <w:kern w:val="2"/>
              <w:sz w:val="24"/>
              <w:szCs w:val="24"/>
              <w:lang w:eastAsia="zh-CN"/>
              <w14:ligatures w14:val="standardContextual"/>
            </w:rPr>
          </w:pPr>
          <w:hyperlink w:anchor="_Toc163230513" w:history="1">
            <w:r w:rsidRPr="00384139">
              <w:rPr>
                <w:rStyle w:val="Hyperlink"/>
                <w:noProof/>
              </w:rPr>
              <w:t>3.2.6</w:t>
            </w:r>
            <w:r>
              <w:rPr>
                <w:noProof/>
                <w:kern w:val="2"/>
                <w:sz w:val="24"/>
                <w:szCs w:val="24"/>
                <w:lang w:eastAsia="zh-CN"/>
                <w14:ligatures w14:val="standardContextual"/>
              </w:rPr>
              <w:tab/>
            </w:r>
            <w:r w:rsidRPr="00384139">
              <w:rPr>
                <w:rStyle w:val="Hyperlink"/>
                <w:noProof/>
              </w:rPr>
              <w:t>Other Types of Model Estimation</w:t>
            </w:r>
            <w:r>
              <w:rPr>
                <w:noProof/>
                <w:webHidden/>
              </w:rPr>
              <w:tab/>
            </w:r>
            <w:r>
              <w:rPr>
                <w:noProof/>
                <w:webHidden/>
              </w:rPr>
              <w:fldChar w:fldCharType="begin"/>
            </w:r>
            <w:r>
              <w:rPr>
                <w:noProof/>
                <w:webHidden/>
              </w:rPr>
              <w:instrText xml:space="preserve"> PAGEREF _Toc163230513 \h </w:instrText>
            </w:r>
            <w:r>
              <w:rPr>
                <w:noProof/>
                <w:webHidden/>
              </w:rPr>
            </w:r>
            <w:r>
              <w:rPr>
                <w:noProof/>
                <w:webHidden/>
              </w:rPr>
              <w:fldChar w:fldCharType="separate"/>
            </w:r>
            <w:r>
              <w:rPr>
                <w:noProof/>
                <w:webHidden/>
              </w:rPr>
              <w:t>23</w:t>
            </w:r>
            <w:r>
              <w:rPr>
                <w:noProof/>
                <w:webHidden/>
              </w:rPr>
              <w:fldChar w:fldCharType="end"/>
            </w:r>
          </w:hyperlink>
        </w:p>
        <w:p w14:paraId="7F0618AA" w14:textId="6E418676" w:rsidR="005D0A91" w:rsidRDefault="005D0A91">
          <w:pPr>
            <w:pStyle w:val="TOC2"/>
            <w:rPr>
              <w:noProof/>
              <w:kern w:val="2"/>
              <w:sz w:val="24"/>
              <w:szCs w:val="24"/>
              <w:lang w:eastAsia="zh-CN"/>
              <w14:ligatures w14:val="standardContextual"/>
            </w:rPr>
          </w:pPr>
          <w:hyperlink w:anchor="_Toc163230514" w:history="1">
            <w:r w:rsidRPr="00384139">
              <w:rPr>
                <w:rStyle w:val="Hyperlink"/>
                <w:rFonts w:cs="Arial"/>
                <w:noProof/>
              </w:rPr>
              <w:t>3.3</w:t>
            </w:r>
            <w:r>
              <w:rPr>
                <w:noProof/>
                <w:kern w:val="2"/>
                <w:sz w:val="24"/>
                <w:szCs w:val="24"/>
                <w:lang w:eastAsia="zh-CN"/>
                <w14:ligatures w14:val="standardContextual"/>
              </w:rPr>
              <w:tab/>
            </w:r>
            <w:r w:rsidRPr="00384139">
              <w:rPr>
                <w:rStyle w:val="Hyperlink"/>
                <w:rFonts w:cs="Arial"/>
                <w:noProof/>
              </w:rPr>
              <w:t>Model Development Testing</w:t>
            </w:r>
            <w:r>
              <w:rPr>
                <w:noProof/>
                <w:webHidden/>
              </w:rPr>
              <w:tab/>
            </w:r>
            <w:r>
              <w:rPr>
                <w:noProof/>
                <w:webHidden/>
              </w:rPr>
              <w:fldChar w:fldCharType="begin"/>
            </w:r>
            <w:r>
              <w:rPr>
                <w:noProof/>
                <w:webHidden/>
              </w:rPr>
              <w:instrText xml:space="preserve"> PAGEREF _Toc163230514 \h </w:instrText>
            </w:r>
            <w:r>
              <w:rPr>
                <w:noProof/>
                <w:webHidden/>
              </w:rPr>
            </w:r>
            <w:r>
              <w:rPr>
                <w:noProof/>
                <w:webHidden/>
              </w:rPr>
              <w:fldChar w:fldCharType="separate"/>
            </w:r>
            <w:r>
              <w:rPr>
                <w:noProof/>
                <w:webHidden/>
              </w:rPr>
              <w:t>24</w:t>
            </w:r>
            <w:r>
              <w:rPr>
                <w:noProof/>
                <w:webHidden/>
              </w:rPr>
              <w:fldChar w:fldCharType="end"/>
            </w:r>
          </w:hyperlink>
        </w:p>
        <w:p w14:paraId="27ED1DBB" w14:textId="5DDD638D" w:rsidR="005D0A91" w:rsidRDefault="005D0A91">
          <w:pPr>
            <w:pStyle w:val="TOC3"/>
            <w:rPr>
              <w:noProof/>
              <w:kern w:val="2"/>
              <w:sz w:val="24"/>
              <w:szCs w:val="24"/>
              <w:lang w:eastAsia="zh-CN"/>
              <w14:ligatures w14:val="standardContextual"/>
            </w:rPr>
          </w:pPr>
          <w:hyperlink w:anchor="_Toc163230515" w:history="1">
            <w:r w:rsidRPr="00384139">
              <w:rPr>
                <w:rStyle w:val="Hyperlink"/>
                <w:noProof/>
              </w:rPr>
              <w:t>3.3.1</w:t>
            </w:r>
            <w:r>
              <w:rPr>
                <w:noProof/>
                <w:kern w:val="2"/>
                <w:sz w:val="24"/>
                <w:szCs w:val="24"/>
                <w:lang w:eastAsia="zh-CN"/>
                <w14:ligatures w14:val="standardContextual"/>
              </w:rPr>
              <w:tab/>
            </w:r>
            <w:r w:rsidRPr="00384139">
              <w:rPr>
                <w:rStyle w:val="Hyperlink"/>
                <w:noProof/>
              </w:rPr>
              <w:t>Statistical and Technical Assumptions Testing</w:t>
            </w:r>
            <w:r>
              <w:rPr>
                <w:noProof/>
                <w:webHidden/>
              </w:rPr>
              <w:tab/>
            </w:r>
            <w:r>
              <w:rPr>
                <w:noProof/>
                <w:webHidden/>
              </w:rPr>
              <w:fldChar w:fldCharType="begin"/>
            </w:r>
            <w:r>
              <w:rPr>
                <w:noProof/>
                <w:webHidden/>
              </w:rPr>
              <w:instrText xml:space="preserve"> PAGEREF _Toc163230515 \h </w:instrText>
            </w:r>
            <w:r>
              <w:rPr>
                <w:noProof/>
                <w:webHidden/>
              </w:rPr>
            </w:r>
            <w:r>
              <w:rPr>
                <w:noProof/>
                <w:webHidden/>
              </w:rPr>
              <w:fldChar w:fldCharType="separate"/>
            </w:r>
            <w:r>
              <w:rPr>
                <w:noProof/>
                <w:webHidden/>
              </w:rPr>
              <w:t>24</w:t>
            </w:r>
            <w:r>
              <w:rPr>
                <w:noProof/>
                <w:webHidden/>
              </w:rPr>
              <w:fldChar w:fldCharType="end"/>
            </w:r>
          </w:hyperlink>
        </w:p>
        <w:p w14:paraId="4E9A5F08" w14:textId="78FC82A2" w:rsidR="005D0A91" w:rsidRDefault="005D0A91">
          <w:pPr>
            <w:pStyle w:val="TOC3"/>
            <w:rPr>
              <w:noProof/>
              <w:kern w:val="2"/>
              <w:sz w:val="24"/>
              <w:szCs w:val="24"/>
              <w:lang w:eastAsia="zh-CN"/>
              <w14:ligatures w14:val="standardContextual"/>
            </w:rPr>
          </w:pPr>
          <w:hyperlink w:anchor="_Toc163230516" w:history="1">
            <w:r w:rsidRPr="00384139">
              <w:rPr>
                <w:rStyle w:val="Hyperlink"/>
                <w:noProof/>
              </w:rPr>
              <w:t>3.3.2</w:t>
            </w:r>
            <w:r>
              <w:rPr>
                <w:noProof/>
                <w:kern w:val="2"/>
                <w:sz w:val="24"/>
                <w:szCs w:val="24"/>
                <w:lang w:eastAsia="zh-CN"/>
                <w14:ligatures w14:val="standardContextual"/>
              </w:rPr>
              <w:tab/>
            </w:r>
            <w:r w:rsidRPr="00384139">
              <w:rPr>
                <w:rStyle w:val="Hyperlink"/>
                <w:noProof/>
              </w:rPr>
              <w:t>Model Performance / Fit Testing</w:t>
            </w:r>
            <w:r>
              <w:rPr>
                <w:noProof/>
                <w:webHidden/>
              </w:rPr>
              <w:tab/>
            </w:r>
            <w:r>
              <w:rPr>
                <w:noProof/>
                <w:webHidden/>
              </w:rPr>
              <w:fldChar w:fldCharType="begin"/>
            </w:r>
            <w:r>
              <w:rPr>
                <w:noProof/>
                <w:webHidden/>
              </w:rPr>
              <w:instrText xml:space="preserve"> PAGEREF _Toc163230516 \h </w:instrText>
            </w:r>
            <w:r>
              <w:rPr>
                <w:noProof/>
                <w:webHidden/>
              </w:rPr>
            </w:r>
            <w:r>
              <w:rPr>
                <w:noProof/>
                <w:webHidden/>
              </w:rPr>
              <w:fldChar w:fldCharType="separate"/>
            </w:r>
            <w:r>
              <w:rPr>
                <w:noProof/>
                <w:webHidden/>
              </w:rPr>
              <w:t>24</w:t>
            </w:r>
            <w:r>
              <w:rPr>
                <w:noProof/>
                <w:webHidden/>
              </w:rPr>
              <w:fldChar w:fldCharType="end"/>
            </w:r>
          </w:hyperlink>
        </w:p>
        <w:p w14:paraId="133C966B" w14:textId="76F635BF" w:rsidR="005D0A91" w:rsidRDefault="005D0A91">
          <w:pPr>
            <w:pStyle w:val="TOC3"/>
            <w:rPr>
              <w:noProof/>
              <w:kern w:val="2"/>
              <w:sz w:val="24"/>
              <w:szCs w:val="24"/>
              <w:lang w:eastAsia="zh-CN"/>
              <w14:ligatures w14:val="standardContextual"/>
            </w:rPr>
          </w:pPr>
          <w:hyperlink w:anchor="_Toc163230523" w:history="1">
            <w:r w:rsidRPr="00384139">
              <w:rPr>
                <w:rStyle w:val="Hyperlink"/>
                <w:noProof/>
              </w:rPr>
              <w:t>3.3.3</w:t>
            </w:r>
            <w:r>
              <w:rPr>
                <w:noProof/>
                <w:kern w:val="2"/>
                <w:sz w:val="24"/>
                <w:szCs w:val="24"/>
                <w:lang w:eastAsia="zh-CN"/>
                <w14:ligatures w14:val="standardContextual"/>
              </w:rPr>
              <w:tab/>
            </w:r>
            <w:r w:rsidRPr="00384139">
              <w:rPr>
                <w:rStyle w:val="Hyperlink"/>
                <w:noProof/>
              </w:rPr>
              <w:t>Model Stability and Overfitting Testing</w:t>
            </w:r>
            <w:r>
              <w:rPr>
                <w:noProof/>
                <w:webHidden/>
              </w:rPr>
              <w:tab/>
            </w:r>
            <w:r>
              <w:rPr>
                <w:noProof/>
                <w:webHidden/>
              </w:rPr>
              <w:fldChar w:fldCharType="begin"/>
            </w:r>
            <w:r>
              <w:rPr>
                <w:noProof/>
                <w:webHidden/>
              </w:rPr>
              <w:instrText xml:space="preserve"> PAGEREF _Toc163230523 \h </w:instrText>
            </w:r>
            <w:r>
              <w:rPr>
                <w:noProof/>
                <w:webHidden/>
              </w:rPr>
            </w:r>
            <w:r>
              <w:rPr>
                <w:noProof/>
                <w:webHidden/>
              </w:rPr>
              <w:fldChar w:fldCharType="separate"/>
            </w:r>
            <w:r>
              <w:rPr>
                <w:noProof/>
                <w:webHidden/>
              </w:rPr>
              <w:t>25</w:t>
            </w:r>
            <w:r>
              <w:rPr>
                <w:noProof/>
                <w:webHidden/>
              </w:rPr>
              <w:fldChar w:fldCharType="end"/>
            </w:r>
          </w:hyperlink>
        </w:p>
        <w:p w14:paraId="1663388D" w14:textId="3890ABB5" w:rsidR="005D0A91" w:rsidRDefault="005D0A91">
          <w:pPr>
            <w:pStyle w:val="TOC3"/>
            <w:rPr>
              <w:noProof/>
              <w:kern w:val="2"/>
              <w:sz w:val="24"/>
              <w:szCs w:val="24"/>
              <w:lang w:eastAsia="zh-CN"/>
              <w14:ligatures w14:val="standardContextual"/>
            </w:rPr>
          </w:pPr>
          <w:hyperlink w:anchor="_Toc163230524" w:history="1">
            <w:r w:rsidRPr="00384139">
              <w:rPr>
                <w:rStyle w:val="Hyperlink"/>
                <w:noProof/>
              </w:rPr>
              <w:t>3.3.4</w:t>
            </w:r>
            <w:r>
              <w:rPr>
                <w:noProof/>
                <w:kern w:val="2"/>
                <w:sz w:val="24"/>
                <w:szCs w:val="24"/>
                <w:lang w:eastAsia="zh-CN"/>
                <w14:ligatures w14:val="standardContextual"/>
              </w:rPr>
              <w:tab/>
            </w:r>
            <w:r w:rsidRPr="00384139">
              <w:rPr>
                <w:rStyle w:val="Hyperlink"/>
                <w:noProof/>
              </w:rPr>
              <w:t>Back-testing</w:t>
            </w:r>
            <w:r>
              <w:rPr>
                <w:noProof/>
                <w:webHidden/>
              </w:rPr>
              <w:tab/>
            </w:r>
            <w:r>
              <w:rPr>
                <w:noProof/>
                <w:webHidden/>
              </w:rPr>
              <w:fldChar w:fldCharType="begin"/>
            </w:r>
            <w:r>
              <w:rPr>
                <w:noProof/>
                <w:webHidden/>
              </w:rPr>
              <w:instrText xml:space="preserve"> PAGEREF _Toc163230524 \h </w:instrText>
            </w:r>
            <w:r>
              <w:rPr>
                <w:noProof/>
                <w:webHidden/>
              </w:rPr>
            </w:r>
            <w:r>
              <w:rPr>
                <w:noProof/>
                <w:webHidden/>
              </w:rPr>
              <w:fldChar w:fldCharType="separate"/>
            </w:r>
            <w:r>
              <w:rPr>
                <w:noProof/>
                <w:webHidden/>
              </w:rPr>
              <w:t>26</w:t>
            </w:r>
            <w:r>
              <w:rPr>
                <w:noProof/>
                <w:webHidden/>
              </w:rPr>
              <w:fldChar w:fldCharType="end"/>
            </w:r>
          </w:hyperlink>
        </w:p>
        <w:p w14:paraId="777D3D1B" w14:textId="4A1B2236" w:rsidR="005D0A91" w:rsidRDefault="005D0A91">
          <w:pPr>
            <w:pStyle w:val="TOC3"/>
            <w:rPr>
              <w:noProof/>
              <w:kern w:val="2"/>
              <w:sz w:val="24"/>
              <w:szCs w:val="24"/>
              <w:lang w:eastAsia="zh-CN"/>
              <w14:ligatures w14:val="standardContextual"/>
            </w:rPr>
          </w:pPr>
          <w:hyperlink w:anchor="_Toc163230525" w:history="1">
            <w:r w:rsidRPr="00384139">
              <w:rPr>
                <w:rStyle w:val="Hyperlink"/>
                <w:noProof/>
              </w:rPr>
              <w:t>3.3.5</w:t>
            </w:r>
            <w:r>
              <w:rPr>
                <w:noProof/>
                <w:kern w:val="2"/>
                <w:sz w:val="24"/>
                <w:szCs w:val="24"/>
                <w:lang w:eastAsia="zh-CN"/>
                <w14:ligatures w14:val="standardContextual"/>
              </w:rPr>
              <w:tab/>
            </w:r>
            <w:r w:rsidRPr="00384139">
              <w:rPr>
                <w:rStyle w:val="Hyperlink"/>
                <w:noProof/>
              </w:rPr>
              <w:t>Model Explainability Testing</w:t>
            </w:r>
            <w:r>
              <w:rPr>
                <w:noProof/>
                <w:webHidden/>
              </w:rPr>
              <w:tab/>
            </w:r>
            <w:r>
              <w:rPr>
                <w:noProof/>
                <w:webHidden/>
              </w:rPr>
              <w:fldChar w:fldCharType="begin"/>
            </w:r>
            <w:r>
              <w:rPr>
                <w:noProof/>
                <w:webHidden/>
              </w:rPr>
              <w:instrText xml:space="preserve"> PAGEREF _Toc163230525 \h </w:instrText>
            </w:r>
            <w:r>
              <w:rPr>
                <w:noProof/>
                <w:webHidden/>
              </w:rPr>
            </w:r>
            <w:r>
              <w:rPr>
                <w:noProof/>
                <w:webHidden/>
              </w:rPr>
              <w:fldChar w:fldCharType="separate"/>
            </w:r>
            <w:r>
              <w:rPr>
                <w:noProof/>
                <w:webHidden/>
              </w:rPr>
              <w:t>28</w:t>
            </w:r>
            <w:r>
              <w:rPr>
                <w:noProof/>
                <w:webHidden/>
              </w:rPr>
              <w:fldChar w:fldCharType="end"/>
            </w:r>
          </w:hyperlink>
        </w:p>
        <w:p w14:paraId="1A9E2461" w14:textId="4EE8E5B3" w:rsidR="005D0A91" w:rsidRDefault="005D0A91">
          <w:pPr>
            <w:pStyle w:val="TOC3"/>
            <w:rPr>
              <w:noProof/>
              <w:kern w:val="2"/>
              <w:sz w:val="24"/>
              <w:szCs w:val="24"/>
              <w:lang w:eastAsia="zh-CN"/>
              <w14:ligatures w14:val="standardContextual"/>
            </w:rPr>
          </w:pPr>
          <w:hyperlink w:anchor="_Toc163230526" w:history="1">
            <w:r w:rsidRPr="00384139">
              <w:rPr>
                <w:rStyle w:val="Hyperlink"/>
                <w:noProof/>
              </w:rPr>
              <w:t>3.3.6</w:t>
            </w:r>
            <w:r>
              <w:rPr>
                <w:noProof/>
                <w:kern w:val="2"/>
                <w:sz w:val="24"/>
                <w:szCs w:val="24"/>
                <w:lang w:eastAsia="zh-CN"/>
                <w14:ligatures w14:val="standardContextual"/>
              </w:rPr>
              <w:tab/>
            </w:r>
            <w:r w:rsidRPr="00384139">
              <w:rPr>
                <w:rStyle w:val="Hyperlink"/>
                <w:noProof/>
              </w:rPr>
              <w:t>Benchmarking</w:t>
            </w:r>
            <w:r>
              <w:rPr>
                <w:noProof/>
                <w:webHidden/>
              </w:rPr>
              <w:tab/>
            </w:r>
            <w:r>
              <w:rPr>
                <w:noProof/>
                <w:webHidden/>
              </w:rPr>
              <w:fldChar w:fldCharType="begin"/>
            </w:r>
            <w:r>
              <w:rPr>
                <w:noProof/>
                <w:webHidden/>
              </w:rPr>
              <w:instrText xml:space="preserve"> PAGEREF _Toc163230526 \h </w:instrText>
            </w:r>
            <w:r>
              <w:rPr>
                <w:noProof/>
                <w:webHidden/>
              </w:rPr>
            </w:r>
            <w:r>
              <w:rPr>
                <w:noProof/>
                <w:webHidden/>
              </w:rPr>
              <w:fldChar w:fldCharType="separate"/>
            </w:r>
            <w:r>
              <w:rPr>
                <w:noProof/>
                <w:webHidden/>
              </w:rPr>
              <w:t>28</w:t>
            </w:r>
            <w:r>
              <w:rPr>
                <w:noProof/>
                <w:webHidden/>
              </w:rPr>
              <w:fldChar w:fldCharType="end"/>
            </w:r>
          </w:hyperlink>
        </w:p>
        <w:p w14:paraId="3FE6628C" w14:textId="595795E5" w:rsidR="005D0A91" w:rsidRDefault="005D0A91">
          <w:pPr>
            <w:pStyle w:val="TOC3"/>
            <w:rPr>
              <w:noProof/>
              <w:kern w:val="2"/>
              <w:sz w:val="24"/>
              <w:szCs w:val="24"/>
              <w:lang w:eastAsia="zh-CN"/>
              <w14:ligatures w14:val="standardContextual"/>
            </w:rPr>
          </w:pPr>
          <w:hyperlink w:anchor="_Toc163230527" w:history="1">
            <w:r w:rsidRPr="00384139">
              <w:rPr>
                <w:rStyle w:val="Hyperlink"/>
                <w:noProof/>
              </w:rPr>
              <w:t>3.3.7</w:t>
            </w:r>
            <w:r>
              <w:rPr>
                <w:noProof/>
                <w:kern w:val="2"/>
                <w:sz w:val="24"/>
                <w:szCs w:val="24"/>
                <w:lang w:eastAsia="zh-CN"/>
                <w14:ligatures w14:val="standardContextual"/>
              </w:rPr>
              <w:tab/>
            </w:r>
            <w:r w:rsidRPr="00384139">
              <w:rPr>
                <w:rStyle w:val="Hyperlink"/>
                <w:noProof/>
              </w:rPr>
              <w:t>Sensitivity Analysis</w:t>
            </w:r>
            <w:r>
              <w:rPr>
                <w:noProof/>
                <w:webHidden/>
              </w:rPr>
              <w:tab/>
            </w:r>
            <w:r>
              <w:rPr>
                <w:noProof/>
                <w:webHidden/>
              </w:rPr>
              <w:fldChar w:fldCharType="begin"/>
            </w:r>
            <w:r>
              <w:rPr>
                <w:noProof/>
                <w:webHidden/>
              </w:rPr>
              <w:instrText xml:space="preserve"> PAGEREF _Toc163230527 \h </w:instrText>
            </w:r>
            <w:r>
              <w:rPr>
                <w:noProof/>
                <w:webHidden/>
              </w:rPr>
            </w:r>
            <w:r>
              <w:rPr>
                <w:noProof/>
                <w:webHidden/>
              </w:rPr>
              <w:fldChar w:fldCharType="separate"/>
            </w:r>
            <w:r>
              <w:rPr>
                <w:noProof/>
                <w:webHidden/>
              </w:rPr>
              <w:t>28</w:t>
            </w:r>
            <w:r>
              <w:rPr>
                <w:noProof/>
                <w:webHidden/>
              </w:rPr>
              <w:fldChar w:fldCharType="end"/>
            </w:r>
          </w:hyperlink>
        </w:p>
        <w:p w14:paraId="045F6F60" w14:textId="4B2780B5" w:rsidR="005D0A91" w:rsidRDefault="005D0A91">
          <w:pPr>
            <w:pStyle w:val="TOC3"/>
            <w:rPr>
              <w:noProof/>
              <w:kern w:val="2"/>
              <w:sz w:val="24"/>
              <w:szCs w:val="24"/>
              <w:lang w:eastAsia="zh-CN"/>
              <w14:ligatures w14:val="standardContextual"/>
            </w:rPr>
          </w:pPr>
          <w:hyperlink w:anchor="_Toc163230528" w:history="1">
            <w:r w:rsidRPr="00384139">
              <w:rPr>
                <w:rStyle w:val="Hyperlink"/>
                <w:noProof/>
              </w:rPr>
              <w:t>3.3.8</w:t>
            </w:r>
            <w:r>
              <w:rPr>
                <w:noProof/>
                <w:kern w:val="2"/>
                <w:sz w:val="24"/>
                <w:szCs w:val="24"/>
                <w:lang w:eastAsia="zh-CN"/>
                <w14:ligatures w14:val="standardContextual"/>
              </w:rPr>
              <w:tab/>
            </w:r>
            <w:r w:rsidRPr="00384139">
              <w:rPr>
                <w:rStyle w:val="Hyperlink"/>
                <w:noProof/>
              </w:rPr>
              <w:t>Stress Testing / Scenario Analysis</w:t>
            </w:r>
            <w:r>
              <w:rPr>
                <w:noProof/>
                <w:webHidden/>
              </w:rPr>
              <w:tab/>
            </w:r>
            <w:r>
              <w:rPr>
                <w:noProof/>
                <w:webHidden/>
              </w:rPr>
              <w:fldChar w:fldCharType="begin"/>
            </w:r>
            <w:r>
              <w:rPr>
                <w:noProof/>
                <w:webHidden/>
              </w:rPr>
              <w:instrText xml:space="preserve"> PAGEREF _Toc163230528 \h </w:instrText>
            </w:r>
            <w:r>
              <w:rPr>
                <w:noProof/>
                <w:webHidden/>
              </w:rPr>
            </w:r>
            <w:r>
              <w:rPr>
                <w:noProof/>
                <w:webHidden/>
              </w:rPr>
              <w:fldChar w:fldCharType="separate"/>
            </w:r>
            <w:r>
              <w:rPr>
                <w:noProof/>
                <w:webHidden/>
              </w:rPr>
              <w:t>29</w:t>
            </w:r>
            <w:r>
              <w:rPr>
                <w:noProof/>
                <w:webHidden/>
              </w:rPr>
              <w:fldChar w:fldCharType="end"/>
            </w:r>
          </w:hyperlink>
        </w:p>
        <w:p w14:paraId="5C407989" w14:textId="216117EB" w:rsidR="005D0A91" w:rsidRDefault="005D0A91">
          <w:pPr>
            <w:pStyle w:val="TOC3"/>
            <w:rPr>
              <w:noProof/>
              <w:kern w:val="2"/>
              <w:sz w:val="24"/>
              <w:szCs w:val="24"/>
              <w:lang w:eastAsia="zh-CN"/>
              <w14:ligatures w14:val="standardContextual"/>
            </w:rPr>
          </w:pPr>
          <w:hyperlink w:anchor="_Toc163230529" w:history="1">
            <w:r w:rsidRPr="00384139">
              <w:rPr>
                <w:rStyle w:val="Hyperlink"/>
                <w:noProof/>
              </w:rPr>
              <w:t>3.3.9</w:t>
            </w:r>
            <w:r>
              <w:rPr>
                <w:noProof/>
                <w:kern w:val="2"/>
                <w:sz w:val="24"/>
                <w:szCs w:val="24"/>
                <w:lang w:eastAsia="zh-CN"/>
                <w14:ligatures w14:val="standardContextual"/>
              </w:rPr>
              <w:tab/>
            </w:r>
            <w:r w:rsidRPr="00384139">
              <w:rPr>
                <w:rStyle w:val="Hyperlink"/>
                <w:noProof/>
              </w:rPr>
              <w:t>Other Testing</w:t>
            </w:r>
            <w:r>
              <w:rPr>
                <w:noProof/>
                <w:webHidden/>
              </w:rPr>
              <w:tab/>
            </w:r>
            <w:r>
              <w:rPr>
                <w:noProof/>
                <w:webHidden/>
              </w:rPr>
              <w:fldChar w:fldCharType="begin"/>
            </w:r>
            <w:r>
              <w:rPr>
                <w:noProof/>
                <w:webHidden/>
              </w:rPr>
              <w:instrText xml:space="preserve"> PAGEREF _Toc163230529 \h </w:instrText>
            </w:r>
            <w:r>
              <w:rPr>
                <w:noProof/>
                <w:webHidden/>
              </w:rPr>
            </w:r>
            <w:r>
              <w:rPr>
                <w:noProof/>
                <w:webHidden/>
              </w:rPr>
              <w:fldChar w:fldCharType="separate"/>
            </w:r>
            <w:r>
              <w:rPr>
                <w:noProof/>
                <w:webHidden/>
              </w:rPr>
              <w:t>29</w:t>
            </w:r>
            <w:r>
              <w:rPr>
                <w:noProof/>
                <w:webHidden/>
              </w:rPr>
              <w:fldChar w:fldCharType="end"/>
            </w:r>
          </w:hyperlink>
        </w:p>
        <w:p w14:paraId="3083576F" w14:textId="53E331A6" w:rsidR="005D0A91" w:rsidRDefault="005D0A91">
          <w:pPr>
            <w:pStyle w:val="TOC3"/>
            <w:rPr>
              <w:noProof/>
              <w:kern w:val="2"/>
              <w:sz w:val="24"/>
              <w:szCs w:val="24"/>
              <w:lang w:eastAsia="zh-CN"/>
              <w14:ligatures w14:val="standardContextual"/>
            </w:rPr>
          </w:pPr>
          <w:hyperlink w:anchor="_Toc163230530" w:history="1">
            <w:r w:rsidRPr="00384139">
              <w:rPr>
                <w:rStyle w:val="Hyperlink"/>
                <w:noProof/>
              </w:rPr>
              <w:t>3.3.10</w:t>
            </w:r>
            <w:r>
              <w:rPr>
                <w:noProof/>
                <w:kern w:val="2"/>
                <w:sz w:val="24"/>
                <w:szCs w:val="24"/>
                <w:lang w:eastAsia="zh-CN"/>
                <w14:ligatures w14:val="standardContextual"/>
              </w:rPr>
              <w:tab/>
            </w:r>
            <w:r w:rsidRPr="00384139">
              <w:rPr>
                <w:rStyle w:val="Hyperlink"/>
                <w:noProof/>
              </w:rPr>
              <w:t>Overall Performance Assessment</w:t>
            </w:r>
            <w:r>
              <w:rPr>
                <w:noProof/>
                <w:webHidden/>
              </w:rPr>
              <w:tab/>
            </w:r>
            <w:r>
              <w:rPr>
                <w:noProof/>
                <w:webHidden/>
              </w:rPr>
              <w:fldChar w:fldCharType="begin"/>
            </w:r>
            <w:r>
              <w:rPr>
                <w:noProof/>
                <w:webHidden/>
              </w:rPr>
              <w:instrText xml:space="preserve"> PAGEREF _Toc163230530 \h </w:instrText>
            </w:r>
            <w:r>
              <w:rPr>
                <w:noProof/>
                <w:webHidden/>
              </w:rPr>
            </w:r>
            <w:r>
              <w:rPr>
                <w:noProof/>
                <w:webHidden/>
              </w:rPr>
              <w:fldChar w:fldCharType="separate"/>
            </w:r>
            <w:r>
              <w:rPr>
                <w:noProof/>
                <w:webHidden/>
              </w:rPr>
              <w:t>30</w:t>
            </w:r>
            <w:r>
              <w:rPr>
                <w:noProof/>
                <w:webHidden/>
              </w:rPr>
              <w:fldChar w:fldCharType="end"/>
            </w:r>
          </w:hyperlink>
        </w:p>
        <w:p w14:paraId="39BE0EEC" w14:textId="12290ED7" w:rsidR="005D0A91" w:rsidRDefault="005D0A91">
          <w:pPr>
            <w:pStyle w:val="TOC3"/>
            <w:rPr>
              <w:noProof/>
              <w:kern w:val="2"/>
              <w:sz w:val="24"/>
              <w:szCs w:val="24"/>
              <w:lang w:eastAsia="zh-CN"/>
              <w14:ligatures w14:val="standardContextual"/>
            </w:rPr>
          </w:pPr>
          <w:hyperlink w:anchor="_Toc163230531" w:history="1">
            <w:r w:rsidRPr="00384139">
              <w:rPr>
                <w:rStyle w:val="Hyperlink"/>
                <w:noProof/>
              </w:rPr>
              <w:t>3.3.11</w:t>
            </w:r>
            <w:r>
              <w:rPr>
                <w:noProof/>
                <w:kern w:val="2"/>
                <w:sz w:val="24"/>
                <w:szCs w:val="24"/>
                <w:lang w:eastAsia="zh-CN"/>
                <w14:ligatures w14:val="standardContextual"/>
              </w:rPr>
              <w:tab/>
            </w:r>
            <w:r w:rsidRPr="00384139">
              <w:rPr>
                <w:rStyle w:val="Hyperlink"/>
                <w:noProof/>
              </w:rPr>
              <w:t>Need for Model Overlays</w:t>
            </w:r>
            <w:r>
              <w:rPr>
                <w:noProof/>
                <w:webHidden/>
              </w:rPr>
              <w:tab/>
            </w:r>
            <w:r>
              <w:rPr>
                <w:noProof/>
                <w:webHidden/>
              </w:rPr>
              <w:fldChar w:fldCharType="begin"/>
            </w:r>
            <w:r>
              <w:rPr>
                <w:noProof/>
                <w:webHidden/>
              </w:rPr>
              <w:instrText xml:space="preserve"> PAGEREF _Toc163230531 \h </w:instrText>
            </w:r>
            <w:r>
              <w:rPr>
                <w:noProof/>
                <w:webHidden/>
              </w:rPr>
            </w:r>
            <w:r>
              <w:rPr>
                <w:noProof/>
                <w:webHidden/>
              </w:rPr>
              <w:fldChar w:fldCharType="separate"/>
            </w:r>
            <w:r>
              <w:rPr>
                <w:noProof/>
                <w:webHidden/>
              </w:rPr>
              <w:t>30</w:t>
            </w:r>
            <w:r>
              <w:rPr>
                <w:noProof/>
                <w:webHidden/>
              </w:rPr>
              <w:fldChar w:fldCharType="end"/>
            </w:r>
          </w:hyperlink>
        </w:p>
        <w:p w14:paraId="4B4F4628" w14:textId="63424F58" w:rsidR="005D0A91" w:rsidRDefault="005D0A91">
          <w:pPr>
            <w:pStyle w:val="TOC1"/>
            <w:rPr>
              <w:noProof/>
              <w:kern w:val="2"/>
              <w:sz w:val="24"/>
              <w:szCs w:val="24"/>
              <w:lang w:eastAsia="zh-CN"/>
              <w14:ligatures w14:val="standardContextual"/>
            </w:rPr>
          </w:pPr>
          <w:hyperlink w:anchor="_Toc163230532" w:history="1">
            <w:r w:rsidRPr="00384139">
              <w:rPr>
                <w:rStyle w:val="Hyperlink"/>
                <w:rFonts w:ascii="Arial" w:hAnsi="Arial" w:cs="Arial"/>
                <w:noProof/>
              </w:rPr>
              <w:t>4.</w:t>
            </w:r>
            <w:r>
              <w:rPr>
                <w:noProof/>
                <w:kern w:val="2"/>
                <w:sz w:val="24"/>
                <w:szCs w:val="24"/>
                <w:lang w:eastAsia="zh-CN"/>
                <w14:ligatures w14:val="standardContextual"/>
              </w:rPr>
              <w:tab/>
            </w:r>
            <w:r w:rsidRPr="00384139">
              <w:rPr>
                <w:rStyle w:val="Hyperlink"/>
                <w:rFonts w:ascii="Arial" w:hAnsi="Arial" w:cs="Arial"/>
                <w:noProof/>
              </w:rPr>
              <w:t>PRODUCTION PROCESS COMPLETENESS &amp; ACCURACY</w:t>
            </w:r>
            <w:r>
              <w:rPr>
                <w:noProof/>
                <w:webHidden/>
              </w:rPr>
              <w:tab/>
            </w:r>
            <w:r>
              <w:rPr>
                <w:noProof/>
                <w:webHidden/>
              </w:rPr>
              <w:fldChar w:fldCharType="begin"/>
            </w:r>
            <w:r>
              <w:rPr>
                <w:noProof/>
                <w:webHidden/>
              </w:rPr>
              <w:instrText xml:space="preserve"> PAGEREF _Toc163230532 \h </w:instrText>
            </w:r>
            <w:r>
              <w:rPr>
                <w:noProof/>
                <w:webHidden/>
              </w:rPr>
            </w:r>
            <w:r>
              <w:rPr>
                <w:noProof/>
                <w:webHidden/>
              </w:rPr>
              <w:fldChar w:fldCharType="separate"/>
            </w:r>
            <w:r>
              <w:rPr>
                <w:noProof/>
                <w:webHidden/>
              </w:rPr>
              <w:t>31</w:t>
            </w:r>
            <w:r>
              <w:rPr>
                <w:noProof/>
                <w:webHidden/>
              </w:rPr>
              <w:fldChar w:fldCharType="end"/>
            </w:r>
          </w:hyperlink>
        </w:p>
        <w:p w14:paraId="3B433EE1" w14:textId="5FCBDACB" w:rsidR="005D0A91" w:rsidRDefault="005D0A91">
          <w:pPr>
            <w:pStyle w:val="TOC2"/>
            <w:rPr>
              <w:noProof/>
              <w:kern w:val="2"/>
              <w:sz w:val="24"/>
              <w:szCs w:val="24"/>
              <w:lang w:eastAsia="zh-CN"/>
              <w14:ligatures w14:val="standardContextual"/>
            </w:rPr>
          </w:pPr>
          <w:hyperlink w:anchor="_Toc163230534" w:history="1">
            <w:r w:rsidRPr="00384139">
              <w:rPr>
                <w:rStyle w:val="Hyperlink"/>
                <w:noProof/>
              </w:rPr>
              <w:t>4.1</w:t>
            </w:r>
            <w:r>
              <w:rPr>
                <w:noProof/>
                <w:kern w:val="2"/>
                <w:sz w:val="24"/>
                <w:szCs w:val="24"/>
                <w:lang w:eastAsia="zh-CN"/>
                <w14:ligatures w14:val="standardContextual"/>
              </w:rPr>
              <w:tab/>
            </w:r>
            <w:r w:rsidRPr="00384139">
              <w:rPr>
                <w:rStyle w:val="Hyperlink"/>
                <w:noProof/>
              </w:rPr>
              <w:t>Production Application Testing</w:t>
            </w:r>
            <w:r>
              <w:rPr>
                <w:noProof/>
                <w:webHidden/>
              </w:rPr>
              <w:tab/>
            </w:r>
            <w:r>
              <w:rPr>
                <w:noProof/>
                <w:webHidden/>
              </w:rPr>
              <w:fldChar w:fldCharType="begin"/>
            </w:r>
            <w:r>
              <w:rPr>
                <w:noProof/>
                <w:webHidden/>
              </w:rPr>
              <w:instrText xml:space="preserve"> PAGEREF _Toc163230534 \h </w:instrText>
            </w:r>
            <w:r>
              <w:rPr>
                <w:noProof/>
                <w:webHidden/>
              </w:rPr>
            </w:r>
            <w:r>
              <w:rPr>
                <w:noProof/>
                <w:webHidden/>
              </w:rPr>
              <w:fldChar w:fldCharType="separate"/>
            </w:r>
            <w:r>
              <w:rPr>
                <w:noProof/>
                <w:webHidden/>
              </w:rPr>
              <w:t>31</w:t>
            </w:r>
            <w:r>
              <w:rPr>
                <w:noProof/>
                <w:webHidden/>
              </w:rPr>
              <w:fldChar w:fldCharType="end"/>
            </w:r>
          </w:hyperlink>
        </w:p>
        <w:p w14:paraId="1DD0091E" w14:textId="25031CEB" w:rsidR="005D0A91" w:rsidRDefault="005D0A91">
          <w:pPr>
            <w:pStyle w:val="TOC3"/>
            <w:rPr>
              <w:noProof/>
              <w:kern w:val="2"/>
              <w:sz w:val="24"/>
              <w:szCs w:val="24"/>
              <w:lang w:eastAsia="zh-CN"/>
              <w14:ligatures w14:val="standardContextual"/>
            </w:rPr>
          </w:pPr>
          <w:hyperlink w:anchor="_Toc163230535" w:history="1">
            <w:r w:rsidRPr="00384139">
              <w:rPr>
                <w:rStyle w:val="Hyperlink"/>
                <w:noProof/>
              </w:rPr>
              <w:t>4.1.1</w:t>
            </w:r>
            <w:r>
              <w:rPr>
                <w:noProof/>
                <w:kern w:val="2"/>
                <w:sz w:val="24"/>
                <w:szCs w:val="24"/>
                <w:lang w:eastAsia="zh-CN"/>
                <w14:ligatures w14:val="standardContextual"/>
              </w:rPr>
              <w:tab/>
            </w:r>
            <w:r w:rsidRPr="00384139">
              <w:rPr>
                <w:rStyle w:val="Hyperlink"/>
                <w:noProof/>
              </w:rPr>
              <w:t>System Testing Approach and Results</w:t>
            </w:r>
            <w:r>
              <w:rPr>
                <w:noProof/>
                <w:webHidden/>
              </w:rPr>
              <w:tab/>
            </w:r>
            <w:r>
              <w:rPr>
                <w:noProof/>
                <w:webHidden/>
              </w:rPr>
              <w:fldChar w:fldCharType="begin"/>
            </w:r>
            <w:r>
              <w:rPr>
                <w:noProof/>
                <w:webHidden/>
              </w:rPr>
              <w:instrText xml:space="preserve"> PAGEREF _Toc163230535 \h </w:instrText>
            </w:r>
            <w:r>
              <w:rPr>
                <w:noProof/>
                <w:webHidden/>
              </w:rPr>
            </w:r>
            <w:r>
              <w:rPr>
                <w:noProof/>
                <w:webHidden/>
              </w:rPr>
              <w:fldChar w:fldCharType="separate"/>
            </w:r>
            <w:r>
              <w:rPr>
                <w:noProof/>
                <w:webHidden/>
              </w:rPr>
              <w:t>31</w:t>
            </w:r>
            <w:r>
              <w:rPr>
                <w:noProof/>
                <w:webHidden/>
              </w:rPr>
              <w:fldChar w:fldCharType="end"/>
            </w:r>
          </w:hyperlink>
        </w:p>
        <w:p w14:paraId="50FA9366" w14:textId="24DB1776" w:rsidR="005D0A91" w:rsidRDefault="005D0A91">
          <w:pPr>
            <w:pStyle w:val="TOC3"/>
            <w:rPr>
              <w:noProof/>
              <w:kern w:val="2"/>
              <w:sz w:val="24"/>
              <w:szCs w:val="24"/>
              <w:lang w:eastAsia="zh-CN"/>
              <w14:ligatures w14:val="standardContextual"/>
            </w:rPr>
          </w:pPr>
          <w:hyperlink w:anchor="_Toc163230536" w:history="1">
            <w:r w:rsidRPr="00384139">
              <w:rPr>
                <w:rStyle w:val="Hyperlink"/>
                <w:noProof/>
              </w:rPr>
              <w:t>4.1.2</w:t>
            </w:r>
            <w:r>
              <w:rPr>
                <w:noProof/>
                <w:kern w:val="2"/>
                <w:sz w:val="24"/>
                <w:szCs w:val="24"/>
                <w:lang w:eastAsia="zh-CN"/>
                <w14:ligatures w14:val="standardContextual"/>
              </w:rPr>
              <w:tab/>
            </w:r>
            <w:r w:rsidRPr="00384139">
              <w:rPr>
                <w:rStyle w:val="Hyperlink"/>
                <w:noProof/>
              </w:rPr>
              <w:t>User Acceptance Testing Approach and Results</w:t>
            </w:r>
            <w:r>
              <w:rPr>
                <w:noProof/>
                <w:webHidden/>
              </w:rPr>
              <w:tab/>
            </w:r>
            <w:r>
              <w:rPr>
                <w:noProof/>
                <w:webHidden/>
              </w:rPr>
              <w:fldChar w:fldCharType="begin"/>
            </w:r>
            <w:r>
              <w:rPr>
                <w:noProof/>
                <w:webHidden/>
              </w:rPr>
              <w:instrText xml:space="preserve"> PAGEREF _Toc163230536 \h </w:instrText>
            </w:r>
            <w:r>
              <w:rPr>
                <w:noProof/>
                <w:webHidden/>
              </w:rPr>
            </w:r>
            <w:r>
              <w:rPr>
                <w:noProof/>
                <w:webHidden/>
              </w:rPr>
              <w:fldChar w:fldCharType="separate"/>
            </w:r>
            <w:r>
              <w:rPr>
                <w:noProof/>
                <w:webHidden/>
              </w:rPr>
              <w:t>32</w:t>
            </w:r>
            <w:r>
              <w:rPr>
                <w:noProof/>
                <w:webHidden/>
              </w:rPr>
              <w:fldChar w:fldCharType="end"/>
            </w:r>
          </w:hyperlink>
        </w:p>
        <w:p w14:paraId="37F57F2E" w14:textId="38780BF4" w:rsidR="005D0A91" w:rsidRDefault="005D0A91">
          <w:pPr>
            <w:pStyle w:val="TOC2"/>
            <w:rPr>
              <w:noProof/>
              <w:kern w:val="2"/>
              <w:sz w:val="24"/>
              <w:szCs w:val="24"/>
              <w:lang w:eastAsia="zh-CN"/>
              <w14:ligatures w14:val="standardContextual"/>
            </w:rPr>
          </w:pPr>
          <w:hyperlink w:anchor="_Toc163230537" w:history="1">
            <w:r w:rsidRPr="00384139">
              <w:rPr>
                <w:rStyle w:val="Hyperlink"/>
                <w:rFonts w:cs="Arial"/>
                <w:noProof/>
              </w:rPr>
              <w:t>4.2</w:t>
            </w:r>
            <w:r>
              <w:rPr>
                <w:noProof/>
                <w:kern w:val="2"/>
                <w:sz w:val="24"/>
                <w:szCs w:val="24"/>
                <w:lang w:eastAsia="zh-CN"/>
                <w14:ligatures w14:val="standardContextual"/>
              </w:rPr>
              <w:tab/>
            </w:r>
            <w:r w:rsidRPr="00384139">
              <w:rPr>
                <w:rStyle w:val="Hyperlink"/>
                <w:rFonts w:cs="Arial"/>
                <w:noProof/>
              </w:rPr>
              <w:t>Model Production Specifications</w:t>
            </w:r>
            <w:r>
              <w:rPr>
                <w:noProof/>
                <w:webHidden/>
              </w:rPr>
              <w:tab/>
            </w:r>
            <w:r>
              <w:rPr>
                <w:noProof/>
                <w:webHidden/>
              </w:rPr>
              <w:fldChar w:fldCharType="begin"/>
            </w:r>
            <w:r>
              <w:rPr>
                <w:noProof/>
                <w:webHidden/>
              </w:rPr>
              <w:instrText xml:space="preserve"> PAGEREF _Toc163230537 \h </w:instrText>
            </w:r>
            <w:r>
              <w:rPr>
                <w:noProof/>
                <w:webHidden/>
              </w:rPr>
            </w:r>
            <w:r>
              <w:rPr>
                <w:noProof/>
                <w:webHidden/>
              </w:rPr>
              <w:fldChar w:fldCharType="separate"/>
            </w:r>
            <w:r>
              <w:rPr>
                <w:noProof/>
                <w:webHidden/>
              </w:rPr>
              <w:t>32</w:t>
            </w:r>
            <w:r>
              <w:rPr>
                <w:noProof/>
                <w:webHidden/>
              </w:rPr>
              <w:fldChar w:fldCharType="end"/>
            </w:r>
          </w:hyperlink>
        </w:p>
        <w:p w14:paraId="601CDA5B" w14:textId="235F4152" w:rsidR="005D0A91" w:rsidRDefault="005D0A91">
          <w:pPr>
            <w:pStyle w:val="TOC3"/>
            <w:rPr>
              <w:noProof/>
              <w:kern w:val="2"/>
              <w:sz w:val="24"/>
              <w:szCs w:val="24"/>
              <w:lang w:eastAsia="zh-CN"/>
              <w14:ligatures w14:val="standardContextual"/>
            </w:rPr>
          </w:pPr>
          <w:hyperlink w:anchor="_Toc163230538" w:history="1">
            <w:r w:rsidRPr="00384139">
              <w:rPr>
                <w:rStyle w:val="Hyperlink"/>
                <w:noProof/>
              </w:rPr>
              <w:t>4.2.1</w:t>
            </w:r>
            <w:r>
              <w:rPr>
                <w:noProof/>
                <w:kern w:val="2"/>
                <w:sz w:val="24"/>
                <w:szCs w:val="24"/>
                <w:lang w:eastAsia="zh-CN"/>
                <w14:ligatures w14:val="standardContextual"/>
              </w:rPr>
              <w:tab/>
            </w:r>
            <w:r w:rsidRPr="00384139">
              <w:rPr>
                <w:rStyle w:val="Hyperlink"/>
                <w:noProof/>
              </w:rPr>
              <w:t>Model Platform</w:t>
            </w:r>
            <w:r>
              <w:rPr>
                <w:noProof/>
                <w:webHidden/>
              </w:rPr>
              <w:tab/>
            </w:r>
            <w:r>
              <w:rPr>
                <w:noProof/>
                <w:webHidden/>
              </w:rPr>
              <w:fldChar w:fldCharType="begin"/>
            </w:r>
            <w:r>
              <w:rPr>
                <w:noProof/>
                <w:webHidden/>
              </w:rPr>
              <w:instrText xml:space="preserve"> PAGEREF _Toc163230538 \h </w:instrText>
            </w:r>
            <w:r>
              <w:rPr>
                <w:noProof/>
                <w:webHidden/>
              </w:rPr>
            </w:r>
            <w:r>
              <w:rPr>
                <w:noProof/>
                <w:webHidden/>
              </w:rPr>
              <w:fldChar w:fldCharType="separate"/>
            </w:r>
            <w:r>
              <w:rPr>
                <w:noProof/>
                <w:webHidden/>
              </w:rPr>
              <w:t>32</w:t>
            </w:r>
            <w:r>
              <w:rPr>
                <w:noProof/>
                <w:webHidden/>
              </w:rPr>
              <w:fldChar w:fldCharType="end"/>
            </w:r>
          </w:hyperlink>
        </w:p>
        <w:p w14:paraId="4DF1BC4F" w14:textId="26F7CFEE" w:rsidR="005D0A91" w:rsidRDefault="005D0A91">
          <w:pPr>
            <w:pStyle w:val="TOC3"/>
            <w:rPr>
              <w:noProof/>
              <w:kern w:val="2"/>
              <w:sz w:val="24"/>
              <w:szCs w:val="24"/>
              <w:lang w:eastAsia="zh-CN"/>
              <w14:ligatures w14:val="standardContextual"/>
            </w:rPr>
          </w:pPr>
          <w:hyperlink w:anchor="_Toc163230539" w:history="1">
            <w:r w:rsidRPr="00384139">
              <w:rPr>
                <w:rStyle w:val="Hyperlink"/>
                <w:noProof/>
              </w:rPr>
              <w:t>4.2.2</w:t>
            </w:r>
            <w:r>
              <w:rPr>
                <w:noProof/>
                <w:kern w:val="2"/>
                <w:sz w:val="24"/>
                <w:szCs w:val="24"/>
                <w:lang w:eastAsia="zh-CN"/>
                <w14:ligatures w14:val="standardContextual"/>
              </w:rPr>
              <w:tab/>
            </w:r>
            <w:r w:rsidRPr="00384139">
              <w:rPr>
                <w:rStyle w:val="Hyperlink"/>
                <w:noProof/>
              </w:rPr>
              <w:t>Data and Process Flow Diagram</w:t>
            </w:r>
            <w:r>
              <w:rPr>
                <w:noProof/>
                <w:webHidden/>
              </w:rPr>
              <w:tab/>
            </w:r>
            <w:r>
              <w:rPr>
                <w:noProof/>
                <w:webHidden/>
              </w:rPr>
              <w:fldChar w:fldCharType="begin"/>
            </w:r>
            <w:r>
              <w:rPr>
                <w:noProof/>
                <w:webHidden/>
              </w:rPr>
              <w:instrText xml:space="preserve"> PAGEREF _Toc163230539 \h </w:instrText>
            </w:r>
            <w:r>
              <w:rPr>
                <w:noProof/>
                <w:webHidden/>
              </w:rPr>
            </w:r>
            <w:r>
              <w:rPr>
                <w:noProof/>
                <w:webHidden/>
              </w:rPr>
              <w:fldChar w:fldCharType="separate"/>
            </w:r>
            <w:r>
              <w:rPr>
                <w:noProof/>
                <w:webHidden/>
              </w:rPr>
              <w:t>32</w:t>
            </w:r>
            <w:r>
              <w:rPr>
                <w:noProof/>
                <w:webHidden/>
              </w:rPr>
              <w:fldChar w:fldCharType="end"/>
            </w:r>
          </w:hyperlink>
        </w:p>
        <w:p w14:paraId="4DD20814" w14:textId="6E1E528E" w:rsidR="005D0A91" w:rsidRDefault="005D0A91">
          <w:pPr>
            <w:pStyle w:val="TOC3"/>
            <w:rPr>
              <w:noProof/>
              <w:kern w:val="2"/>
              <w:sz w:val="24"/>
              <w:szCs w:val="24"/>
              <w:lang w:eastAsia="zh-CN"/>
              <w14:ligatures w14:val="standardContextual"/>
            </w:rPr>
          </w:pPr>
          <w:hyperlink w:anchor="_Toc163230540" w:history="1">
            <w:r w:rsidRPr="00384139">
              <w:rPr>
                <w:rStyle w:val="Hyperlink"/>
                <w:noProof/>
              </w:rPr>
              <w:t>4.2.3</w:t>
            </w:r>
            <w:r>
              <w:rPr>
                <w:noProof/>
                <w:kern w:val="2"/>
                <w:sz w:val="24"/>
                <w:szCs w:val="24"/>
                <w:lang w:eastAsia="zh-CN"/>
                <w14:ligatures w14:val="standardContextual"/>
              </w:rPr>
              <w:tab/>
            </w:r>
            <w:r w:rsidRPr="00384139">
              <w:rPr>
                <w:rStyle w:val="Hyperlink"/>
                <w:noProof/>
              </w:rPr>
              <w:t>Input Data Specifications</w:t>
            </w:r>
            <w:r>
              <w:rPr>
                <w:noProof/>
                <w:webHidden/>
              </w:rPr>
              <w:tab/>
            </w:r>
            <w:r>
              <w:rPr>
                <w:noProof/>
                <w:webHidden/>
              </w:rPr>
              <w:fldChar w:fldCharType="begin"/>
            </w:r>
            <w:r>
              <w:rPr>
                <w:noProof/>
                <w:webHidden/>
              </w:rPr>
              <w:instrText xml:space="preserve"> PAGEREF _Toc163230540 \h </w:instrText>
            </w:r>
            <w:r>
              <w:rPr>
                <w:noProof/>
                <w:webHidden/>
              </w:rPr>
            </w:r>
            <w:r>
              <w:rPr>
                <w:noProof/>
                <w:webHidden/>
              </w:rPr>
              <w:fldChar w:fldCharType="separate"/>
            </w:r>
            <w:r>
              <w:rPr>
                <w:noProof/>
                <w:webHidden/>
              </w:rPr>
              <w:t>33</w:t>
            </w:r>
            <w:r>
              <w:rPr>
                <w:noProof/>
                <w:webHidden/>
              </w:rPr>
              <w:fldChar w:fldCharType="end"/>
            </w:r>
          </w:hyperlink>
        </w:p>
        <w:p w14:paraId="0D8CB7E4" w14:textId="69B3FF74" w:rsidR="005D0A91" w:rsidRDefault="005D0A91">
          <w:pPr>
            <w:pStyle w:val="TOC3"/>
            <w:rPr>
              <w:noProof/>
              <w:kern w:val="2"/>
              <w:sz w:val="24"/>
              <w:szCs w:val="24"/>
              <w:lang w:eastAsia="zh-CN"/>
              <w14:ligatures w14:val="standardContextual"/>
            </w:rPr>
          </w:pPr>
          <w:hyperlink w:anchor="_Toc163230541" w:history="1">
            <w:r w:rsidRPr="00384139">
              <w:rPr>
                <w:rStyle w:val="Hyperlink"/>
                <w:noProof/>
              </w:rPr>
              <w:t>4.2.4</w:t>
            </w:r>
            <w:r>
              <w:rPr>
                <w:noProof/>
                <w:kern w:val="2"/>
                <w:sz w:val="24"/>
                <w:szCs w:val="24"/>
                <w:lang w:eastAsia="zh-CN"/>
                <w14:ligatures w14:val="standardContextual"/>
              </w:rPr>
              <w:tab/>
            </w:r>
            <w:r w:rsidRPr="00384139">
              <w:rPr>
                <w:rStyle w:val="Hyperlink"/>
                <w:noProof/>
              </w:rPr>
              <w:t>Model Formulas / Algorithms</w:t>
            </w:r>
            <w:r>
              <w:rPr>
                <w:noProof/>
                <w:webHidden/>
              </w:rPr>
              <w:tab/>
            </w:r>
            <w:r>
              <w:rPr>
                <w:noProof/>
                <w:webHidden/>
              </w:rPr>
              <w:fldChar w:fldCharType="begin"/>
            </w:r>
            <w:r>
              <w:rPr>
                <w:noProof/>
                <w:webHidden/>
              </w:rPr>
              <w:instrText xml:space="preserve"> PAGEREF _Toc163230541 \h </w:instrText>
            </w:r>
            <w:r>
              <w:rPr>
                <w:noProof/>
                <w:webHidden/>
              </w:rPr>
            </w:r>
            <w:r>
              <w:rPr>
                <w:noProof/>
                <w:webHidden/>
              </w:rPr>
              <w:fldChar w:fldCharType="separate"/>
            </w:r>
            <w:r>
              <w:rPr>
                <w:noProof/>
                <w:webHidden/>
              </w:rPr>
              <w:t>33</w:t>
            </w:r>
            <w:r>
              <w:rPr>
                <w:noProof/>
                <w:webHidden/>
              </w:rPr>
              <w:fldChar w:fldCharType="end"/>
            </w:r>
          </w:hyperlink>
        </w:p>
        <w:p w14:paraId="6A776A63" w14:textId="6C21578F" w:rsidR="005D0A91" w:rsidRDefault="005D0A91">
          <w:pPr>
            <w:pStyle w:val="TOC3"/>
            <w:rPr>
              <w:noProof/>
              <w:kern w:val="2"/>
              <w:sz w:val="24"/>
              <w:szCs w:val="24"/>
              <w:lang w:eastAsia="zh-CN"/>
              <w14:ligatures w14:val="standardContextual"/>
            </w:rPr>
          </w:pPr>
          <w:hyperlink w:anchor="_Toc163230542" w:history="1">
            <w:r w:rsidRPr="00384139">
              <w:rPr>
                <w:rStyle w:val="Hyperlink"/>
                <w:noProof/>
              </w:rPr>
              <w:t>4.2.5</w:t>
            </w:r>
            <w:r>
              <w:rPr>
                <w:noProof/>
                <w:kern w:val="2"/>
                <w:sz w:val="24"/>
                <w:szCs w:val="24"/>
                <w:lang w:eastAsia="zh-CN"/>
                <w14:ligatures w14:val="standardContextual"/>
              </w:rPr>
              <w:tab/>
            </w:r>
            <w:r w:rsidRPr="00384139">
              <w:rPr>
                <w:rStyle w:val="Hyperlink"/>
                <w:noProof/>
              </w:rPr>
              <w:t>Model Parameters and Settings Values</w:t>
            </w:r>
            <w:r>
              <w:rPr>
                <w:noProof/>
                <w:webHidden/>
              </w:rPr>
              <w:tab/>
            </w:r>
            <w:r>
              <w:rPr>
                <w:noProof/>
                <w:webHidden/>
              </w:rPr>
              <w:fldChar w:fldCharType="begin"/>
            </w:r>
            <w:r>
              <w:rPr>
                <w:noProof/>
                <w:webHidden/>
              </w:rPr>
              <w:instrText xml:space="preserve"> PAGEREF _Toc163230542 \h </w:instrText>
            </w:r>
            <w:r>
              <w:rPr>
                <w:noProof/>
                <w:webHidden/>
              </w:rPr>
            </w:r>
            <w:r>
              <w:rPr>
                <w:noProof/>
                <w:webHidden/>
              </w:rPr>
              <w:fldChar w:fldCharType="separate"/>
            </w:r>
            <w:r>
              <w:rPr>
                <w:noProof/>
                <w:webHidden/>
              </w:rPr>
              <w:t>33</w:t>
            </w:r>
            <w:r>
              <w:rPr>
                <w:noProof/>
                <w:webHidden/>
              </w:rPr>
              <w:fldChar w:fldCharType="end"/>
            </w:r>
          </w:hyperlink>
        </w:p>
        <w:p w14:paraId="02393987" w14:textId="24884D25" w:rsidR="005D0A91" w:rsidRDefault="005D0A91">
          <w:pPr>
            <w:pStyle w:val="TOC3"/>
            <w:rPr>
              <w:noProof/>
              <w:kern w:val="2"/>
              <w:sz w:val="24"/>
              <w:szCs w:val="24"/>
              <w:lang w:eastAsia="zh-CN"/>
              <w14:ligatures w14:val="standardContextual"/>
            </w:rPr>
          </w:pPr>
          <w:hyperlink w:anchor="_Toc163230543" w:history="1">
            <w:r w:rsidRPr="00384139">
              <w:rPr>
                <w:rStyle w:val="Hyperlink"/>
                <w:noProof/>
              </w:rPr>
              <w:t>4.2.6</w:t>
            </w:r>
            <w:r>
              <w:rPr>
                <w:noProof/>
                <w:kern w:val="2"/>
                <w:sz w:val="24"/>
                <w:szCs w:val="24"/>
                <w:lang w:eastAsia="zh-CN"/>
                <w14:ligatures w14:val="standardContextual"/>
              </w:rPr>
              <w:tab/>
            </w:r>
            <w:r w:rsidRPr="00384139">
              <w:rPr>
                <w:rStyle w:val="Hyperlink"/>
                <w:noProof/>
              </w:rPr>
              <w:t>Model Outputs</w:t>
            </w:r>
            <w:r>
              <w:rPr>
                <w:noProof/>
                <w:webHidden/>
              </w:rPr>
              <w:tab/>
            </w:r>
            <w:r>
              <w:rPr>
                <w:noProof/>
                <w:webHidden/>
              </w:rPr>
              <w:fldChar w:fldCharType="begin"/>
            </w:r>
            <w:r>
              <w:rPr>
                <w:noProof/>
                <w:webHidden/>
              </w:rPr>
              <w:instrText xml:space="preserve"> PAGEREF _Toc163230543 \h </w:instrText>
            </w:r>
            <w:r>
              <w:rPr>
                <w:noProof/>
                <w:webHidden/>
              </w:rPr>
            </w:r>
            <w:r>
              <w:rPr>
                <w:noProof/>
                <w:webHidden/>
              </w:rPr>
              <w:fldChar w:fldCharType="separate"/>
            </w:r>
            <w:r>
              <w:rPr>
                <w:noProof/>
                <w:webHidden/>
              </w:rPr>
              <w:t>33</w:t>
            </w:r>
            <w:r>
              <w:rPr>
                <w:noProof/>
                <w:webHidden/>
              </w:rPr>
              <w:fldChar w:fldCharType="end"/>
            </w:r>
          </w:hyperlink>
        </w:p>
        <w:p w14:paraId="6860902F" w14:textId="13952FC8" w:rsidR="005D0A91" w:rsidRDefault="005D0A91">
          <w:pPr>
            <w:pStyle w:val="TOC3"/>
            <w:rPr>
              <w:noProof/>
              <w:kern w:val="2"/>
              <w:sz w:val="24"/>
              <w:szCs w:val="24"/>
              <w:lang w:eastAsia="zh-CN"/>
              <w14:ligatures w14:val="standardContextual"/>
            </w:rPr>
          </w:pPr>
          <w:hyperlink w:anchor="_Toc163230544" w:history="1">
            <w:r w:rsidRPr="00384139">
              <w:rPr>
                <w:rStyle w:val="Hyperlink"/>
                <w:noProof/>
              </w:rPr>
              <w:t>4.2.7</w:t>
            </w:r>
            <w:r>
              <w:rPr>
                <w:noProof/>
                <w:kern w:val="2"/>
                <w:sz w:val="24"/>
                <w:szCs w:val="24"/>
                <w:lang w:eastAsia="zh-CN"/>
                <w14:ligatures w14:val="standardContextual"/>
              </w:rPr>
              <w:tab/>
            </w:r>
            <w:r w:rsidRPr="00384139">
              <w:rPr>
                <w:rStyle w:val="Hyperlink"/>
                <w:noProof/>
              </w:rPr>
              <w:t>Reports</w:t>
            </w:r>
            <w:r>
              <w:rPr>
                <w:noProof/>
                <w:webHidden/>
              </w:rPr>
              <w:tab/>
            </w:r>
            <w:r>
              <w:rPr>
                <w:noProof/>
                <w:webHidden/>
              </w:rPr>
              <w:fldChar w:fldCharType="begin"/>
            </w:r>
            <w:r>
              <w:rPr>
                <w:noProof/>
                <w:webHidden/>
              </w:rPr>
              <w:instrText xml:space="preserve"> PAGEREF _Toc163230544 \h </w:instrText>
            </w:r>
            <w:r>
              <w:rPr>
                <w:noProof/>
                <w:webHidden/>
              </w:rPr>
            </w:r>
            <w:r>
              <w:rPr>
                <w:noProof/>
                <w:webHidden/>
              </w:rPr>
              <w:fldChar w:fldCharType="separate"/>
            </w:r>
            <w:r>
              <w:rPr>
                <w:noProof/>
                <w:webHidden/>
              </w:rPr>
              <w:t>34</w:t>
            </w:r>
            <w:r>
              <w:rPr>
                <w:noProof/>
                <w:webHidden/>
              </w:rPr>
              <w:fldChar w:fldCharType="end"/>
            </w:r>
          </w:hyperlink>
        </w:p>
        <w:p w14:paraId="5B88585B" w14:textId="7DE0134A" w:rsidR="005D0A91" w:rsidRDefault="005D0A91">
          <w:pPr>
            <w:pStyle w:val="TOC2"/>
            <w:rPr>
              <w:noProof/>
              <w:kern w:val="2"/>
              <w:sz w:val="24"/>
              <w:szCs w:val="24"/>
              <w:lang w:eastAsia="zh-CN"/>
              <w14:ligatures w14:val="standardContextual"/>
            </w:rPr>
          </w:pPr>
          <w:hyperlink w:anchor="_Toc163230545" w:history="1">
            <w:r w:rsidRPr="00384139">
              <w:rPr>
                <w:rStyle w:val="Hyperlink"/>
                <w:rFonts w:cs="Arial"/>
                <w:noProof/>
              </w:rPr>
              <w:t>4.3</w:t>
            </w:r>
            <w:r>
              <w:rPr>
                <w:noProof/>
                <w:kern w:val="2"/>
                <w:sz w:val="24"/>
                <w:szCs w:val="24"/>
                <w:lang w:eastAsia="zh-CN"/>
                <w14:ligatures w14:val="standardContextual"/>
              </w:rPr>
              <w:tab/>
            </w:r>
            <w:r w:rsidRPr="00384139">
              <w:rPr>
                <w:rStyle w:val="Hyperlink"/>
                <w:rFonts w:cs="Arial"/>
                <w:noProof/>
              </w:rPr>
              <w:t>Operational Controls</w:t>
            </w:r>
            <w:r>
              <w:rPr>
                <w:noProof/>
                <w:webHidden/>
              </w:rPr>
              <w:tab/>
            </w:r>
            <w:r>
              <w:rPr>
                <w:noProof/>
                <w:webHidden/>
              </w:rPr>
              <w:fldChar w:fldCharType="begin"/>
            </w:r>
            <w:r>
              <w:rPr>
                <w:noProof/>
                <w:webHidden/>
              </w:rPr>
              <w:instrText xml:space="preserve"> PAGEREF _Toc163230545 \h </w:instrText>
            </w:r>
            <w:r>
              <w:rPr>
                <w:noProof/>
                <w:webHidden/>
              </w:rPr>
            </w:r>
            <w:r>
              <w:rPr>
                <w:noProof/>
                <w:webHidden/>
              </w:rPr>
              <w:fldChar w:fldCharType="separate"/>
            </w:r>
            <w:r>
              <w:rPr>
                <w:noProof/>
                <w:webHidden/>
              </w:rPr>
              <w:t>34</w:t>
            </w:r>
            <w:r>
              <w:rPr>
                <w:noProof/>
                <w:webHidden/>
              </w:rPr>
              <w:fldChar w:fldCharType="end"/>
            </w:r>
          </w:hyperlink>
        </w:p>
        <w:p w14:paraId="18B28084" w14:textId="3546EA71" w:rsidR="005D0A91" w:rsidRDefault="005D0A91">
          <w:pPr>
            <w:pStyle w:val="TOC3"/>
            <w:rPr>
              <w:noProof/>
              <w:kern w:val="2"/>
              <w:sz w:val="24"/>
              <w:szCs w:val="24"/>
              <w:lang w:eastAsia="zh-CN"/>
              <w14:ligatures w14:val="standardContextual"/>
            </w:rPr>
          </w:pPr>
          <w:hyperlink w:anchor="_Toc163230546" w:history="1">
            <w:r w:rsidRPr="00384139">
              <w:rPr>
                <w:rStyle w:val="Hyperlink"/>
                <w:noProof/>
              </w:rPr>
              <w:t>4.3.1</w:t>
            </w:r>
            <w:r>
              <w:rPr>
                <w:noProof/>
                <w:kern w:val="2"/>
                <w:sz w:val="24"/>
                <w:szCs w:val="24"/>
                <w:lang w:eastAsia="zh-CN"/>
                <w14:ligatures w14:val="standardContextual"/>
              </w:rPr>
              <w:tab/>
            </w:r>
            <w:r w:rsidRPr="00384139">
              <w:rPr>
                <w:rStyle w:val="Hyperlink"/>
                <w:noProof/>
              </w:rPr>
              <w:t>Model Access and Security</w:t>
            </w:r>
            <w:r>
              <w:rPr>
                <w:noProof/>
                <w:webHidden/>
              </w:rPr>
              <w:tab/>
            </w:r>
            <w:r>
              <w:rPr>
                <w:noProof/>
                <w:webHidden/>
              </w:rPr>
              <w:fldChar w:fldCharType="begin"/>
            </w:r>
            <w:r>
              <w:rPr>
                <w:noProof/>
                <w:webHidden/>
              </w:rPr>
              <w:instrText xml:space="preserve"> PAGEREF _Toc163230546 \h </w:instrText>
            </w:r>
            <w:r>
              <w:rPr>
                <w:noProof/>
                <w:webHidden/>
              </w:rPr>
            </w:r>
            <w:r>
              <w:rPr>
                <w:noProof/>
                <w:webHidden/>
              </w:rPr>
              <w:fldChar w:fldCharType="separate"/>
            </w:r>
            <w:r>
              <w:rPr>
                <w:noProof/>
                <w:webHidden/>
              </w:rPr>
              <w:t>34</w:t>
            </w:r>
            <w:r>
              <w:rPr>
                <w:noProof/>
                <w:webHidden/>
              </w:rPr>
              <w:fldChar w:fldCharType="end"/>
            </w:r>
          </w:hyperlink>
        </w:p>
        <w:p w14:paraId="12F8F92F" w14:textId="56D3FF88" w:rsidR="005D0A91" w:rsidRDefault="005D0A91">
          <w:pPr>
            <w:pStyle w:val="TOC3"/>
            <w:rPr>
              <w:noProof/>
              <w:kern w:val="2"/>
              <w:sz w:val="24"/>
              <w:szCs w:val="24"/>
              <w:lang w:eastAsia="zh-CN"/>
              <w14:ligatures w14:val="standardContextual"/>
            </w:rPr>
          </w:pPr>
          <w:hyperlink w:anchor="_Toc163230547" w:history="1">
            <w:r w:rsidRPr="00384139">
              <w:rPr>
                <w:rStyle w:val="Hyperlink"/>
                <w:noProof/>
              </w:rPr>
              <w:t>4.3.2</w:t>
            </w:r>
            <w:r>
              <w:rPr>
                <w:noProof/>
                <w:kern w:val="2"/>
                <w:sz w:val="24"/>
                <w:szCs w:val="24"/>
                <w:lang w:eastAsia="zh-CN"/>
                <w14:ligatures w14:val="standardContextual"/>
              </w:rPr>
              <w:tab/>
            </w:r>
            <w:r w:rsidRPr="00384139">
              <w:rPr>
                <w:rStyle w:val="Hyperlink"/>
                <w:noProof/>
              </w:rPr>
              <w:t>Production Deployment</w:t>
            </w:r>
            <w:r>
              <w:rPr>
                <w:noProof/>
                <w:webHidden/>
              </w:rPr>
              <w:tab/>
            </w:r>
            <w:r>
              <w:rPr>
                <w:noProof/>
                <w:webHidden/>
              </w:rPr>
              <w:fldChar w:fldCharType="begin"/>
            </w:r>
            <w:r>
              <w:rPr>
                <w:noProof/>
                <w:webHidden/>
              </w:rPr>
              <w:instrText xml:space="preserve"> PAGEREF _Toc163230547 \h </w:instrText>
            </w:r>
            <w:r>
              <w:rPr>
                <w:noProof/>
                <w:webHidden/>
              </w:rPr>
            </w:r>
            <w:r>
              <w:rPr>
                <w:noProof/>
                <w:webHidden/>
              </w:rPr>
              <w:fldChar w:fldCharType="separate"/>
            </w:r>
            <w:r>
              <w:rPr>
                <w:noProof/>
                <w:webHidden/>
              </w:rPr>
              <w:t>34</w:t>
            </w:r>
            <w:r>
              <w:rPr>
                <w:noProof/>
                <w:webHidden/>
              </w:rPr>
              <w:fldChar w:fldCharType="end"/>
            </w:r>
          </w:hyperlink>
        </w:p>
        <w:p w14:paraId="747C4082" w14:textId="712A0975" w:rsidR="005D0A91" w:rsidRDefault="005D0A91">
          <w:pPr>
            <w:pStyle w:val="TOC3"/>
            <w:rPr>
              <w:noProof/>
              <w:kern w:val="2"/>
              <w:sz w:val="24"/>
              <w:szCs w:val="24"/>
              <w:lang w:eastAsia="zh-CN"/>
              <w14:ligatures w14:val="standardContextual"/>
            </w:rPr>
          </w:pPr>
          <w:hyperlink w:anchor="_Toc163230548" w:history="1">
            <w:r w:rsidRPr="00384139">
              <w:rPr>
                <w:rStyle w:val="Hyperlink"/>
                <w:noProof/>
              </w:rPr>
              <w:t>4.3.3</w:t>
            </w:r>
            <w:r>
              <w:rPr>
                <w:noProof/>
                <w:kern w:val="2"/>
                <w:sz w:val="24"/>
                <w:szCs w:val="24"/>
                <w:lang w:eastAsia="zh-CN"/>
                <w14:ligatures w14:val="standardContextual"/>
              </w:rPr>
              <w:tab/>
            </w:r>
            <w:r w:rsidRPr="00384139">
              <w:rPr>
                <w:rStyle w:val="Hyperlink"/>
                <w:noProof/>
              </w:rPr>
              <w:t>Model Usage Controls</w:t>
            </w:r>
            <w:r>
              <w:rPr>
                <w:noProof/>
                <w:webHidden/>
              </w:rPr>
              <w:tab/>
            </w:r>
            <w:r>
              <w:rPr>
                <w:noProof/>
                <w:webHidden/>
              </w:rPr>
              <w:fldChar w:fldCharType="begin"/>
            </w:r>
            <w:r>
              <w:rPr>
                <w:noProof/>
                <w:webHidden/>
              </w:rPr>
              <w:instrText xml:space="preserve"> PAGEREF _Toc163230548 \h </w:instrText>
            </w:r>
            <w:r>
              <w:rPr>
                <w:noProof/>
                <w:webHidden/>
              </w:rPr>
            </w:r>
            <w:r>
              <w:rPr>
                <w:noProof/>
                <w:webHidden/>
              </w:rPr>
              <w:fldChar w:fldCharType="separate"/>
            </w:r>
            <w:r>
              <w:rPr>
                <w:noProof/>
                <w:webHidden/>
              </w:rPr>
              <w:t>35</w:t>
            </w:r>
            <w:r>
              <w:rPr>
                <w:noProof/>
                <w:webHidden/>
              </w:rPr>
              <w:fldChar w:fldCharType="end"/>
            </w:r>
          </w:hyperlink>
        </w:p>
        <w:p w14:paraId="5DC3C385" w14:textId="79377E6A" w:rsidR="005D0A91" w:rsidRDefault="005D0A91">
          <w:pPr>
            <w:pStyle w:val="TOC3"/>
            <w:rPr>
              <w:noProof/>
              <w:kern w:val="2"/>
              <w:sz w:val="24"/>
              <w:szCs w:val="24"/>
              <w:lang w:eastAsia="zh-CN"/>
              <w14:ligatures w14:val="standardContextual"/>
            </w:rPr>
          </w:pPr>
          <w:hyperlink w:anchor="_Toc163230549" w:history="1">
            <w:r w:rsidRPr="00384139">
              <w:rPr>
                <w:rStyle w:val="Hyperlink"/>
                <w:noProof/>
              </w:rPr>
              <w:t>4.3.4</w:t>
            </w:r>
            <w:r>
              <w:rPr>
                <w:noProof/>
                <w:kern w:val="2"/>
                <w:sz w:val="24"/>
                <w:szCs w:val="24"/>
                <w:lang w:eastAsia="zh-CN"/>
                <w14:ligatures w14:val="standardContextual"/>
              </w:rPr>
              <w:tab/>
            </w:r>
            <w:r w:rsidRPr="00384139">
              <w:rPr>
                <w:rStyle w:val="Hyperlink"/>
                <w:noProof/>
              </w:rPr>
              <w:t>Model Backup</w:t>
            </w:r>
            <w:r>
              <w:rPr>
                <w:noProof/>
                <w:webHidden/>
              </w:rPr>
              <w:tab/>
            </w:r>
            <w:r>
              <w:rPr>
                <w:noProof/>
                <w:webHidden/>
              </w:rPr>
              <w:fldChar w:fldCharType="begin"/>
            </w:r>
            <w:r>
              <w:rPr>
                <w:noProof/>
                <w:webHidden/>
              </w:rPr>
              <w:instrText xml:space="preserve"> PAGEREF _Toc163230549 \h </w:instrText>
            </w:r>
            <w:r>
              <w:rPr>
                <w:noProof/>
                <w:webHidden/>
              </w:rPr>
            </w:r>
            <w:r>
              <w:rPr>
                <w:noProof/>
                <w:webHidden/>
              </w:rPr>
              <w:fldChar w:fldCharType="separate"/>
            </w:r>
            <w:r>
              <w:rPr>
                <w:noProof/>
                <w:webHidden/>
              </w:rPr>
              <w:t>35</w:t>
            </w:r>
            <w:r>
              <w:rPr>
                <w:noProof/>
                <w:webHidden/>
              </w:rPr>
              <w:fldChar w:fldCharType="end"/>
            </w:r>
          </w:hyperlink>
        </w:p>
        <w:p w14:paraId="3A30AEBE" w14:textId="0A3C7FCF" w:rsidR="005D0A91" w:rsidRDefault="005D0A91">
          <w:pPr>
            <w:pStyle w:val="TOC2"/>
            <w:rPr>
              <w:noProof/>
              <w:kern w:val="2"/>
              <w:sz w:val="24"/>
              <w:szCs w:val="24"/>
              <w:lang w:eastAsia="zh-CN"/>
              <w14:ligatures w14:val="standardContextual"/>
            </w:rPr>
          </w:pPr>
          <w:hyperlink w:anchor="_Toc163230550" w:history="1">
            <w:r w:rsidRPr="00384139">
              <w:rPr>
                <w:rStyle w:val="Hyperlink"/>
                <w:rFonts w:cs="Arial"/>
                <w:noProof/>
              </w:rPr>
              <w:t>4.4</w:t>
            </w:r>
            <w:r>
              <w:rPr>
                <w:noProof/>
                <w:kern w:val="2"/>
                <w:sz w:val="24"/>
                <w:szCs w:val="24"/>
                <w:lang w:eastAsia="zh-CN"/>
                <w14:ligatures w14:val="standardContextual"/>
              </w:rPr>
              <w:tab/>
            </w:r>
            <w:r w:rsidRPr="00384139">
              <w:rPr>
                <w:rStyle w:val="Hyperlink"/>
                <w:rFonts w:cs="Arial"/>
                <w:noProof/>
              </w:rPr>
              <w:t>Contingency Plans</w:t>
            </w:r>
            <w:r>
              <w:rPr>
                <w:noProof/>
                <w:webHidden/>
              </w:rPr>
              <w:tab/>
            </w:r>
            <w:r>
              <w:rPr>
                <w:noProof/>
                <w:webHidden/>
              </w:rPr>
              <w:fldChar w:fldCharType="begin"/>
            </w:r>
            <w:r>
              <w:rPr>
                <w:noProof/>
                <w:webHidden/>
              </w:rPr>
              <w:instrText xml:space="preserve"> PAGEREF _Toc163230550 \h </w:instrText>
            </w:r>
            <w:r>
              <w:rPr>
                <w:noProof/>
                <w:webHidden/>
              </w:rPr>
            </w:r>
            <w:r>
              <w:rPr>
                <w:noProof/>
                <w:webHidden/>
              </w:rPr>
              <w:fldChar w:fldCharType="separate"/>
            </w:r>
            <w:r>
              <w:rPr>
                <w:noProof/>
                <w:webHidden/>
              </w:rPr>
              <w:t>35</w:t>
            </w:r>
            <w:r>
              <w:rPr>
                <w:noProof/>
                <w:webHidden/>
              </w:rPr>
              <w:fldChar w:fldCharType="end"/>
            </w:r>
          </w:hyperlink>
        </w:p>
        <w:p w14:paraId="78AC784D" w14:textId="47D38B2D" w:rsidR="005D0A91" w:rsidRDefault="005D0A91">
          <w:pPr>
            <w:pStyle w:val="TOC3"/>
            <w:rPr>
              <w:noProof/>
              <w:kern w:val="2"/>
              <w:sz w:val="24"/>
              <w:szCs w:val="24"/>
              <w:lang w:eastAsia="zh-CN"/>
              <w14:ligatures w14:val="standardContextual"/>
            </w:rPr>
          </w:pPr>
          <w:hyperlink w:anchor="_Toc163230551" w:history="1">
            <w:r w:rsidRPr="00384139">
              <w:rPr>
                <w:rStyle w:val="Hyperlink"/>
                <w:noProof/>
              </w:rPr>
              <w:t>4.4.1</w:t>
            </w:r>
            <w:r>
              <w:rPr>
                <w:noProof/>
                <w:kern w:val="2"/>
                <w:sz w:val="24"/>
                <w:szCs w:val="24"/>
                <w:lang w:eastAsia="zh-CN"/>
                <w14:ligatures w14:val="standardContextual"/>
              </w:rPr>
              <w:tab/>
            </w:r>
            <w:r w:rsidRPr="00384139">
              <w:rPr>
                <w:rStyle w:val="Hyperlink"/>
                <w:noProof/>
              </w:rPr>
              <w:t>Disaster Recovery Plan</w:t>
            </w:r>
            <w:r>
              <w:rPr>
                <w:noProof/>
                <w:webHidden/>
              </w:rPr>
              <w:tab/>
            </w:r>
            <w:r>
              <w:rPr>
                <w:noProof/>
                <w:webHidden/>
              </w:rPr>
              <w:fldChar w:fldCharType="begin"/>
            </w:r>
            <w:r>
              <w:rPr>
                <w:noProof/>
                <w:webHidden/>
              </w:rPr>
              <w:instrText xml:space="preserve"> PAGEREF _Toc163230551 \h </w:instrText>
            </w:r>
            <w:r>
              <w:rPr>
                <w:noProof/>
                <w:webHidden/>
              </w:rPr>
            </w:r>
            <w:r>
              <w:rPr>
                <w:noProof/>
                <w:webHidden/>
              </w:rPr>
              <w:fldChar w:fldCharType="separate"/>
            </w:r>
            <w:r>
              <w:rPr>
                <w:noProof/>
                <w:webHidden/>
              </w:rPr>
              <w:t>35</w:t>
            </w:r>
            <w:r>
              <w:rPr>
                <w:noProof/>
                <w:webHidden/>
              </w:rPr>
              <w:fldChar w:fldCharType="end"/>
            </w:r>
          </w:hyperlink>
        </w:p>
        <w:p w14:paraId="0B90148B" w14:textId="190172C0" w:rsidR="005D0A91" w:rsidRDefault="005D0A91">
          <w:pPr>
            <w:pStyle w:val="TOC3"/>
            <w:rPr>
              <w:noProof/>
              <w:kern w:val="2"/>
              <w:sz w:val="24"/>
              <w:szCs w:val="24"/>
              <w:lang w:eastAsia="zh-CN"/>
              <w14:ligatures w14:val="standardContextual"/>
            </w:rPr>
          </w:pPr>
          <w:hyperlink w:anchor="_Toc163230552" w:history="1">
            <w:r w:rsidRPr="00384139">
              <w:rPr>
                <w:rStyle w:val="Hyperlink"/>
                <w:noProof/>
              </w:rPr>
              <w:t>4.4.2</w:t>
            </w:r>
            <w:r>
              <w:rPr>
                <w:noProof/>
                <w:kern w:val="2"/>
                <w:sz w:val="24"/>
                <w:szCs w:val="24"/>
                <w:lang w:eastAsia="zh-CN"/>
                <w14:ligatures w14:val="standardContextual"/>
              </w:rPr>
              <w:tab/>
            </w:r>
            <w:r w:rsidRPr="00384139">
              <w:rPr>
                <w:rStyle w:val="Hyperlink"/>
                <w:noProof/>
              </w:rPr>
              <w:t>Business Continuity Plan</w:t>
            </w:r>
            <w:r>
              <w:rPr>
                <w:noProof/>
                <w:webHidden/>
              </w:rPr>
              <w:tab/>
            </w:r>
            <w:r>
              <w:rPr>
                <w:noProof/>
                <w:webHidden/>
              </w:rPr>
              <w:fldChar w:fldCharType="begin"/>
            </w:r>
            <w:r>
              <w:rPr>
                <w:noProof/>
                <w:webHidden/>
              </w:rPr>
              <w:instrText xml:space="preserve"> PAGEREF _Toc163230552 \h </w:instrText>
            </w:r>
            <w:r>
              <w:rPr>
                <w:noProof/>
                <w:webHidden/>
              </w:rPr>
            </w:r>
            <w:r>
              <w:rPr>
                <w:noProof/>
                <w:webHidden/>
              </w:rPr>
              <w:fldChar w:fldCharType="separate"/>
            </w:r>
            <w:r>
              <w:rPr>
                <w:noProof/>
                <w:webHidden/>
              </w:rPr>
              <w:t>35</w:t>
            </w:r>
            <w:r>
              <w:rPr>
                <w:noProof/>
                <w:webHidden/>
              </w:rPr>
              <w:fldChar w:fldCharType="end"/>
            </w:r>
          </w:hyperlink>
        </w:p>
        <w:p w14:paraId="3170C1A2" w14:textId="4CEDB84D" w:rsidR="005D0A91" w:rsidRDefault="005D0A91">
          <w:pPr>
            <w:pStyle w:val="TOC2"/>
            <w:rPr>
              <w:noProof/>
              <w:kern w:val="2"/>
              <w:sz w:val="24"/>
              <w:szCs w:val="24"/>
              <w:lang w:eastAsia="zh-CN"/>
              <w14:ligatures w14:val="standardContextual"/>
            </w:rPr>
          </w:pPr>
          <w:hyperlink w:anchor="_Toc163230553" w:history="1">
            <w:r w:rsidRPr="00384139">
              <w:rPr>
                <w:rStyle w:val="Hyperlink"/>
                <w:rFonts w:cs="Arial"/>
                <w:noProof/>
              </w:rPr>
              <w:t>4.5</w:t>
            </w:r>
            <w:r>
              <w:rPr>
                <w:noProof/>
                <w:kern w:val="2"/>
                <w:sz w:val="24"/>
                <w:szCs w:val="24"/>
                <w:lang w:eastAsia="zh-CN"/>
                <w14:ligatures w14:val="standardContextual"/>
              </w:rPr>
              <w:tab/>
            </w:r>
            <w:r w:rsidRPr="00384139">
              <w:rPr>
                <w:rStyle w:val="Hyperlink"/>
                <w:rFonts w:cs="Arial"/>
                <w:noProof/>
              </w:rPr>
              <w:t>Operating Procedures / User’s Guide</w:t>
            </w:r>
            <w:r>
              <w:rPr>
                <w:noProof/>
                <w:webHidden/>
              </w:rPr>
              <w:tab/>
            </w:r>
            <w:r>
              <w:rPr>
                <w:noProof/>
                <w:webHidden/>
              </w:rPr>
              <w:fldChar w:fldCharType="begin"/>
            </w:r>
            <w:r>
              <w:rPr>
                <w:noProof/>
                <w:webHidden/>
              </w:rPr>
              <w:instrText xml:space="preserve"> PAGEREF _Toc163230553 \h </w:instrText>
            </w:r>
            <w:r>
              <w:rPr>
                <w:noProof/>
                <w:webHidden/>
              </w:rPr>
            </w:r>
            <w:r>
              <w:rPr>
                <w:noProof/>
                <w:webHidden/>
              </w:rPr>
              <w:fldChar w:fldCharType="separate"/>
            </w:r>
            <w:r>
              <w:rPr>
                <w:noProof/>
                <w:webHidden/>
              </w:rPr>
              <w:t>36</w:t>
            </w:r>
            <w:r>
              <w:rPr>
                <w:noProof/>
                <w:webHidden/>
              </w:rPr>
              <w:fldChar w:fldCharType="end"/>
            </w:r>
          </w:hyperlink>
        </w:p>
        <w:p w14:paraId="4DC132FA" w14:textId="1DCD7299" w:rsidR="005D0A91" w:rsidRDefault="005D0A91">
          <w:pPr>
            <w:pStyle w:val="TOC1"/>
            <w:rPr>
              <w:noProof/>
              <w:kern w:val="2"/>
              <w:sz w:val="24"/>
              <w:szCs w:val="24"/>
              <w:lang w:eastAsia="zh-CN"/>
              <w14:ligatures w14:val="standardContextual"/>
            </w:rPr>
          </w:pPr>
          <w:hyperlink w:anchor="_Toc163230554" w:history="1">
            <w:r w:rsidRPr="00384139">
              <w:rPr>
                <w:rStyle w:val="Hyperlink"/>
                <w:rFonts w:ascii="Arial" w:hAnsi="Arial" w:cs="Arial"/>
                <w:noProof/>
              </w:rPr>
              <w:t>5.</w:t>
            </w:r>
            <w:r>
              <w:rPr>
                <w:noProof/>
                <w:kern w:val="2"/>
                <w:sz w:val="24"/>
                <w:szCs w:val="24"/>
                <w:lang w:eastAsia="zh-CN"/>
                <w14:ligatures w14:val="standardContextual"/>
              </w:rPr>
              <w:tab/>
            </w:r>
            <w:r w:rsidRPr="00384139">
              <w:rPr>
                <w:rStyle w:val="Hyperlink"/>
                <w:rFonts w:ascii="Arial" w:hAnsi="Arial" w:cs="Arial"/>
                <w:noProof/>
              </w:rPr>
              <w:t>ONGOING MODEL GOVERNANCE &amp; OUTCOME ANALYSIS</w:t>
            </w:r>
            <w:r>
              <w:rPr>
                <w:noProof/>
                <w:webHidden/>
              </w:rPr>
              <w:tab/>
            </w:r>
            <w:r>
              <w:rPr>
                <w:noProof/>
                <w:webHidden/>
              </w:rPr>
              <w:fldChar w:fldCharType="begin"/>
            </w:r>
            <w:r>
              <w:rPr>
                <w:noProof/>
                <w:webHidden/>
              </w:rPr>
              <w:instrText xml:space="preserve"> PAGEREF _Toc163230554 \h </w:instrText>
            </w:r>
            <w:r>
              <w:rPr>
                <w:noProof/>
                <w:webHidden/>
              </w:rPr>
            </w:r>
            <w:r>
              <w:rPr>
                <w:noProof/>
                <w:webHidden/>
              </w:rPr>
              <w:fldChar w:fldCharType="separate"/>
            </w:r>
            <w:r>
              <w:rPr>
                <w:noProof/>
                <w:webHidden/>
              </w:rPr>
              <w:t>37</w:t>
            </w:r>
            <w:r>
              <w:rPr>
                <w:noProof/>
                <w:webHidden/>
              </w:rPr>
              <w:fldChar w:fldCharType="end"/>
            </w:r>
          </w:hyperlink>
        </w:p>
        <w:p w14:paraId="07CD7378" w14:textId="251B0EB7" w:rsidR="005D0A91" w:rsidRDefault="005D0A91">
          <w:pPr>
            <w:pStyle w:val="TOC2"/>
            <w:rPr>
              <w:noProof/>
              <w:kern w:val="2"/>
              <w:sz w:val="24"/>
              <w:szCs w:val="24"/>
              <w:lang w:eastAsia="zh-CN"/>
              <w14:ligatures w14:val="standardContextual"/>
            </w:rPr>
          </w:pPr>
          <w:hyperlink w:anchor="_Toc163230555" w:history="1">
            <w:r w:rsidRPr="00384139">
              <w:rPr>
                <w:rStyle w:val="Hyperlink"/>
                <w:rFonts w:cs="Arial"/>
                <w:noProof/>
              </w:rPr>
              <w:t>5.1</w:t>
            </w:r>
            <w:r>
              <w:rPr>
                <w:noProof/>
                <w:kern w:val="2"/>
                <w:sz w:val="24"/>
                <w:szCs w:val="24"/>
                <w:lang w:eastAsia="zh-CN"/>
                <w14:ligatures w14:val="standardContextual"/>
              </w:rPr>
              <w:tab/>
            </w:r>
            <w:r w:rsidRPr="00384139">
              <w:rPr>
                <w:rStyle w:val="Hyperlink"/>
                <w:rFonts w:cs="Arial"/>
                <w:noProof/>
              </w:rPr>
              <w:t>Ongoing Risk &amp; Performance Monitoring Plan</w:t>
            </w:r>
            <w:r>
              <w:rPr>
                <w:noProof/>
                <w:webHidden/>
              </w:rPr>
              <w:tab/>
            </w:r>
            <w:r>
              <w:rPr>
                <w:noProof/>
                <w:webHidden/>
              </w:rPr>
              <w:fldChar w:fldCharType="begin"/>
            </w:r>
            <w:r>
              <w:rPr>
                <w:noProof/>
                <w:webHidden/>
              </w:rPr>
              <w:instrText xml:space="preserve"> PAGEREF _Toc163230555 \h </w:instrText>
            </w:r>
            <w:r>
              <w:rPr>
                <w:noProof/>
                <w:webHidden/>
              </w:rPr>
            </w:r>
            <w:r>
              <w:rPr>
                <w:noProof/>
                <w:webHidden/>
              </w:rPr>
              <w:fldChar w:fldCharType="separate"/>
            </w:r>
            <w:r>
              <w:rPr>
                <w:noProof/>
                <w:webHidden/>
              </w:rPr>
              <w:t>37</w:t>
            </w:r>
            <w:r>
              <w:rPr>
                <w:noProof/>
                <w:webHidden/>
              </w:rPr>
              <w:fldChar w:fldCharType="end"/>
            </w:r>
          </w:hyperlink>
        </w:p>
        <w:p w14:paraId="6FD3837B" w14:textId="0FC5E5F4" w:rsidR="005D0A91" w:rsidRDefault="005D0A91">
          <w:pPr>
            <w:pStyle w:val="TOC2"/>
            <w:rPr>
              <w:noProof/>
              <w:kern w:val="2"/>
              <w:sz w:val="24"/>
              <w:szCs w:val="24"/>
              <w:lang w:eastAsia="zh-CN"/>
              <w14:ligatures w14:val="standardContextual"/>
            </w:rPr>
          </w:pPr>
          <w:hyperlink w:anchor="_Toc163230556" w:history="1">
            <w:r w:rsidRPr="00384139">
              <w:rPr>
                <w:rStyle w:val="Hyperlink"/>
                <w:rFonts w:cs="Arial"/>
                <w:noProof/>
              </w:rPr>
              <w:t>5.2</w:t>
            </w:r>
            <w:r>
              <w:rPr>
                <w:noProof/>
                <w:kern w:val="2"/>
                <w:sz w:val="24"/>
                <w:szCs w:val="24"/>
                <w:lang w:eastAsia="zh-CN"/>
                <w14:ligatures w14:val="standardContextual"/>
              </w:rPr>
              <w:tab/>
            </w:r>
            <w:r w:rsidRPr="00384139">
              <w:rPr>
                <w:rStyle w:val="Hyperlink"/>
                <w:rFonts w:cs="Arial"/>
                <w:noProof/>
              </w:rPr>
              <w:t>Model Approval and Change Management Process</w:t>
            </w:r>
            <w:r>
              <w:rPr>
                <w:noProof/>
                <w:webHidden/>
              </w:rPr>
              <w:tab/>
            </w:r>
            <w:r>
              <w:rPr>
                <w:noProof/>
                <w:webHidden/>
              </w:rPr>
              <w:fldChar w:fldCharType="begin"/>
            </w:r>
            <w:r>
              <w:rPr>
                <w:noProof/>
                <w:webHidden/>
              </w:rPr>
              <w:instrText xml:space="preserve"> PAGEREF _Toc163230556 \h </w:instrText>
            </w:r>
            <w:r>
              <w:rPr>
                <w:noProof/>
                <w:webHidden/>
              </w:rPr>
            </w:r>
            <w:r>
              <w:rPr>
                <w:noProof/>
                <w:webHidden/>
              </w:rPr>
              <w:fldChar w:fldCharType="separate"/>
            </w:r>
            <w:r>
              <w:rPr>
                <w:noProof/>
                <w:webHidden/>
              </w:rPr>
              <w:t>40</w:t>
            </w:r>
            <w:r>
              <w:rPr>
                <w:noProof/>
                <w:webHidden/>
              </w:rPr>
              <w:fldChar w:fldCharType="end"/>
            </w:r>
          </w:hyperlink>
        </w:p>
        <w:p w14:paraId="2067EB10" w14:textId="612653AC" w:rsidR="005D0A91" w:rsidRDefault="005D0A91">
          <w:pPr>
            <w:pStyle w:val="TOC3"/>
            <w:rPr>
              <w:noProof/>
              <w:kern w:val="2"/>
              <w:sz w:val="24"/>
              <w:szCs w:val="24"/>
              <w:lang w:eastAsia="zh-CN"/>
              <w14:ligatures w14:val="standardContextual"/>
            </w:rPr>
          </w:pPr>
          <w:hyperlink w:anchor="_Toc163230557" w:history="1">
            <w:r w:rsidRPr="00384139">
              <w:rPr>
                <w:rStyle w:val="Hyperlink"/>
                <w:noProof/>
              </w:rPr>
              <w:t>5.2.1</w:t>
            </w:r>
            <w:r>
              <w:rPr>
                <w:noProof/>
                <w:kern w:val="2"/>
                <w:sz w:val="24"/>
                <w:szCs w:val="24"/>
                <w:lang w:eastAsia="zh-CN"/>
                <w14:ligatures w14:val="standardContextual"/>
              </w:rPr>
              <w:tab/>
            </w:r>
            <w:r w:rsidRPr="00384139">
              <w:rPr>
                <w:rStyle w:val="Hyperlink"/>
                <w:noProof/>
              </w:rPr>
              <w:t>Model Approval Process</w:t>
            </w:r>
            <w:r>
              <w:rPr>
                <w:noProof/>
                <w:webHidden/>
              </w:rPr>
              <w:tab/>
            </w:r>
            <w:r>
              <w:rPr>
                <w:noProof/>
                <w:webHidden/>
              </w:rPr>
              <w:fldChar w:fldCharType="begin"/>
            </w:r>
            <w:r>
              <w:rPr>
                <w:noProof/>
                <w:webHidden/>
              </w:rPr>
              <w:instrText xml:space="preserve"> PAGEREF _Toc163230557 \h </w:instrText>
            </w:r>
            <w:r>
              <w:rPr>
                <w:noProof/>
                <w:webHidden/>
              </w:rPr>
            </w:r>
            <w:r>
              <w:rPr>
                <w:noProof/>
                <w:webHidden/>
              </w:rPr>
              <w:fldChar w:fldCharType="separate"/>
            </w:r>
            <w:r>
              <w:rPr>
                <w:noProof/>
                <w:webHidden/>
              </w:rPr>
              <w:t>40</w:t>
            </w:r>
            <w:r>
              <w:rPr>
                <w:noProof/>
                <w:webHidden/>
              </w:rPr>
              <w:fldChar w:fldCharType="end"/>
            </w:r>
          </w:hyperlink>
        </w:p>
        <w:p w14:paraId="4DB19582" w14:textId="43082442" w:rsidR="005D0A91" w:rsidRDefault="005D0A91">
          <w:pPr>
            <w:pStyle w:val="TOC3"/>
            <w:rPr>
              <w:noProof/>
              <w:kern w:val="2"/>
              <w:sz w:val="24"/>
              <w:szCs w:val="24"/>
              <w:lang w:eastAsia="zh-CN"/>
              <w14:ligatures w14:val="standardContextual"/>
            </w:rPr>
          </w:pPr>
          <w:hyperlink w:anchor="_Toc163230558" w:history="1">
            <w:r w:rsidRPr="00384139">
              <w:rPr>
                <w:rStyle w:val="Hyperlink"/>
                <w:noProof/>
              </w:rPr>
              <w:t>5.2.2</w:t>
            </w:r>
            <w:r>
              <w:rPr>
                <w:noProof/>
                <w:kern w:val="2"/>
                <w:sz w:val="24"/>
                <w:szCs w:val="24"/>
                <w:lang w:eastAsia="zh-CN"/>
                <w14:ligatures w14:val="standardContextual"/>
              </w:rPr>
              <w:tab/>
            </w:r>
            <w:r w:rsidRPr="00384139">
              <w:rPr>
                <w:rStyle w:val="Hyperlink"/>
                <w:noProof/>
              </w:rPr>
              <w:t>Model Change Log</w:t>
            </w:r>
            <w:r>
              <w:rPr>
                <w:noProof/>
                <w:webHidden/>
              </w:rPr>
              <w:tab/>
            </w:r>
            <w:r>
              <w:rPr>
                <w:noProof/>
                <w:webHidden/>
              </w:rPr>
              <w:fldChar w:fldCharType="begin"/>
            </w:r>
            <w:r>
              <w:rPr>
                <w:noProof/>
                <w:webHidden/>
              </w:rPr>
              <w:instrText xml:space="preserve"> PAGEREF _Toc163230558 \h </w:instrText>
            </w:r>
            <w:r>
              <w:rPr>
                <w:noProof/>
                <w:webHidden/>
              </w:rPr>
            </w:r>
            <w:r>
              <w:rPr>
                <w:noProof/>
                <w:webHidden/>
              </w:rPr>
              <w:fldChar w:fldCharType="separate"/>
            </w:r>
            <w:r>
              <w:rPr>
                <w:noProof/>
                <w:webHidden/>
              </w:rPr>
              <w:t>40</w:t>
            </w:r>
            <w:r>
              <w:rPr>
                <w:noProof/>
                <w:webHidden/>
              </w:rPr>
              <w:fldChar w:fldCharType="end"/>
            </w:r>
          </w:hyperlink>
        </w:p>
        <w:p w14:paraId="30C18E1E" w14:textId="0BE232F0" w:rsidR="005D0A91" w:rsidRDefault="005D0A91">
          <w:pPr>
            <w:pStyle w:val="TOC1"/>
            <w:rPr>
              <w:noProof/>
              <w:kern w:val="2"/>
              <w:sz w:val="24"/>
              <w:szCs w:val="24"/>
              <w:lang w:eastAsia="zh-CN"/>
              <w14:ligatures w14:val="standardContextual"/>
            </w:rPr>
          </w:pPr>
          <w:hyperlink w:anchor="_Toc163230559" w:history="1">
            <w:r w:rsidRPr="00384139">
              <w:rPr>
                <w:rStyle w:val="Hyperlink"/>
                <w:rFonts w:ascii="Arial" w:hAnsi="Arial" w:cs="Arial"/>
                <w:noProof/>
              </w:rPr>
              <w:t>6.</w:t>
            </w:r>
            <w:r>
              <w:rPr>
                <w:noProof/>
                <w:kern w:val="2"/>
                <w:sz w:val="24"/>
                <w:szCs w:val="24"/>
                <w:lang w:eastAsia="zh-CN"/>
                <w14:ligatures w14:val="standardContextual"/>
              </w:rPr>
              <w:tab/>
            </w:r>
            <w:r w:rsidRPr="00384139">
              <w:rPr>
                <w:rStyle w:val="Hyperlink"/>
                <w:rFonts w:ascii="Arial" w:hAnsi="Arial" w:cs="Arial"/>
                <w:noProof/>
              </w:rPr>
              <w:t>APPENDICES</w:t>
            </w:r>
            <w:r>
              <w:rPr>
                <w:noProof/>
                <w:webHidden/>
              </w:rPr>
              <w:tab/>
            </w:r>
            <w:r>
              <w:rPr>
                <w:noProof/>
                <w:webHidden/>
              </w:rPr>
              <w:fldChar w:fldCharType="begin"/>
            </w:r>
            <w:r>
              <w:rPr>
                <w:noProof/>
                <w:webHidden/>
              </w:rPr>
              <w:instrText xml:space="preserve"> PAGEREF _Toc163230559 \h </w:instrText>
            </w:r>
            <w:r>
              <w:rPr>
                <w:noProof/>
                <w:webHidden/>
              </w:rPr>
            </w:r>
            <w:r>
              <w:rPr>
                <w:noProof/>
                <w:webHidden/>
              </w:rPr>
              <w:fldChar w:fldCharType="separate"/>
            </w:r>
            <w:r>
              <w:rPr>
                <w:noProof/>
                <w:webHidden/>
              </w:rPr>
              <w:t>41</w:t>
            </w:r>
            <w:r>
              <w:rPr>
                <w:noProof/>
                <w:webHidden/>
              </w:rPr>
              <w:fldChar w:fldCharType="end"/>
            </w:r>
          </w:hyperlink>
        </w:p>
        <w:p w14:paraId="0C75F256" w14:textId="4C96873A" w:rsidR="005D0A91" w:rsidRDefault="005D0A91">
          <w:pPr>
            <w:pStyle w:val="TOC2"/>
            <w:rPr>
              <w:noProof/>
              <w:kern w:val="2"/>
              <w:sz w:val="24"/>
              <w:szCs w:val="24"/>
              <w:lang w:eastAsia="zh-CN"/>
              <w14:ligatures w14:val="standardContextual"/>
            </w:rPr>
          </w:pPr>
          <w:hyperlink w:anchor="_Toc163230560" w:history="1">
            <w:r w:rsidRPr="00384139">
              <w:rPr>
                <w:rStyle w:val="Hyperlink"/>
                <w:rFonts w:cs="Arial"/>
                <w:noProof/>
              </w:rPr>
              <w:t>6.1</w:t>
            </w:r>
            <w:r>
              <w:rPr>
                <w:noProof/>
                <w:kern w:val="2"/>
                <w:sz w:val="24"/>
                <w:szCs w:val="24"/>
                <w:lang w:eastAsia="zh-CN"/>
                <w14:ligatures w14:val="standardContextual"/>
              </w:rPr>
              <w:tab/>
            </w:r>
            <w:r w:rsidRPr="00384139">
              <w:rPr>
                <w:rStyle w:val="Hyperlink"/>
                <w:rFonts w:cs="Arial"/>
                <w:noProof/>
              </w:rPr>
              <w:t>Appendix A</w:t>
            </w:r>
            <w:r>
              <w:rPr>
                <w:noProof/>
                <w:webHidden/>
              </w:rPr>
              <w:tab/>
            </w:r>
            <w:r>
              <w:rPr>
                <w:noProof/>
                <w:webHidden/>
              </w:rPr>
              <w:fldChar w:fldCharType="begin"/>
            </w:r>
            <w:r>
              <w:rPr>
                <w:noProof/>
                <w:webHidden/>
              </w:rPr>
              <w:instrText xml:space="preserve"> PAGEREF _Toc163230560 \h </w:instrText>
            </w:r>
            <w:r>
              <w:rPr>
                <w:noProof/>
                <w:webHidden/>
              </w:rPr>
            </w:r>
            <w:r>
              <w:rPr>
                <w:noProof/>
                <w:webHidden/>
              </w:rPr>
              <w:fldChar w:fldCharType="separate"/>
            </w:r>
            <w:r>
              <w:rPr>
                <w:noProof/>
                <w:webHidden/>
              </w:rPr>
              <w:t>41</w:t>
            </w:r>
            <w:r>
              <w:rPr>
                <w:noProof/>
                <w:webHidden/>
              </w:rPr>
              <w:fldChar w:fldCharType="end"/>
            </w:r>
          </w:hyperlink>
        </w:p>
        <w:p w14:paraId="23DE9420" w14:textId="2ED45296" w:rsidR="005D0A91" w:rsidRDefault="005D0A91">
          <w:pPr>
            <w:pStyle w:val="TOC2"/>
            <w:rPr>
              <w:noProof/>
              <w:kern w:val="2"/>
              <w:sz w:val="24"/>
              <w:szCs w:val="24"/>
              <w:lang w:eastAsia="zh-CN"/>
              <w14:ligatures w14:val="standardContextual"/>
            </w:rPr>
          </w:pPr>
          <w:hyperlink w:anchor="_Toc163230561" w:history="1">
            <w:r w:rsidRPr="00384139">
              <w:rPr>
                <w:rStyle w:val="Hyperlink"/>
                <w:rFonts w:cs="Arial"/>
                <w:noProof/>
              </w:rPr>
              <w:t>6.2</w:t>
            </w:r>
            <w:r>
              <w:rPr>
                <w:noProof/>
                <w:kern w:val="2"/>
                <w:sz w:val="24"/>
                <w:szCs w:val="24"/>
                <w:lang w:eastAsia="zh-CN"/>
                <w14:ligatures w14:val="standardContextual"/>
              </w:rPr>
              <w:tab/>
            </w:r>
            <w:r w:rsidRPr="00384139">
              <w:rPr>
                <w:rStyle w:val="Hyperlink"/>
                <w:rFonts w:cs="Arial"/>
                <w:noProof/>
              </w:rPr>
              <w:t>Appendix B</w:t>
            </w:r>
            <w:r>
              <w:rPr>
                <w:noProof/>
                <w:webHidden/>
              </w:rPr>
              <w:tab/>
            </w:r>
            <w:r>
              <w:rPr>
                <w:noProof/>
                <w:webHidden/>
              </w:rPr>
              <w:fldChar w:fldCharType="begin"/>
            </w:r>
            <w:r>
              <w:rPr>
                <w:noProof/>
                <w:webHidden/>
              </w:rPr>
              <w:instrText xml:space="preserve"> PAGEREF _Toc163230561 \h </w:instrText>
            </w:r>
            <w:r>
              <w:rPr>
                <w:noProof/>
                <w:webHidden/>
              </w:rPr>
            </w:r>
            <w:r>
              <w:rPr>
                <w:noProof/>
                <w:webHidden/>
              </w:rPr>
              <w:fldChar w:fldCharType="separate"/>
            </w:r>
            <w:r>
              <w:rPr>
                <w:noProof/>
                <w:webHidden/>
              </w:rPr>
              <w:t>41</w:t>
            </w:r>
            <w:r>
              <w:rPr>
                <w:noProof/>
                <w:webHidden/>
              </w:rPr>
              <w:fldChar w:fldCharType="end"/>
            </w:r>
          </w:hyperlink>
        </w:p>
        <w:p w14:paraId="39D7A2F4" w14:textId="2CE56306" w:rsidR="00AD5BD3" w:rsidRPr="00E531A1" w:rsidRDefault="00AD5BD3" w:rsidP="00A707AB">
          <w:pPr>
            <w:contextualSpacing/>
            <w:rPr>
              <w:rFonts w:ascii="Aptos Narrow" w:hAnsi="Aptos Narrow"/>
            </w:rPr>
          </w:pPr>
          <w:r w:rsidRPr="00D2045A">
            <w:rPr>
              <w:rFonts w:ascii="Aptos Narrow" w:hAnsi="Aptos Narrow"/>
              <w:b/>
              <w:bCs/>
              <w:noProof/>
            </w:rPr>
            <w:fldChar w:fldCharType="end"/>
          </w:r>
        </w:p>
      </w:sdtContent>
    </w:sdt>
    <w:p w14:paraId="1F1B378D" w14:textId="245DFCDF" w:rsidR="005108D4" w:rsidRPr="00314EFA" w:rsidRDefault="005108D4" w:rsidP="006A692F">
      <w:pPr>
        <w:rPr>
          <w:rFonts w:ascii="Arial Narrow" w:eastAsiaTheme="majorEastAsia" w:hAnsi="Arial Narrow" w:cstheme="majorBidi"/>
          <w:b/>
          <w:bCs/>
          <w:color w:val="000000" w:themeColor="text1"/>
          <w:sz w:val="28"/>
          <w:szCs w:val="28"/>
        </w:rPr>
      </w:pPr>
    </w:p>
    <w:p w14:paraId="58BEE683" w14:textId="77777777" w:rsidR="00AA2D71" w:rsidRDefault="00AA2D71">
      <w:pPr>
        <w:rPr>
          <w:rFonts w:ascii="Arial Narrow" w:eastAsiaTheme="majorEastAsia" w:hAnsi="Arial Narrow" w:cstheme="majorBidi"/>
          <w:b/>
          <w:bCs/>
          <w:color w:val="FFFFFF" w:themeColor="background1"/>
          <w:sz w:val="36"/>
          <w:szCs w:val="36"/>
        </w:rPr>
      </w:pPr>
      <w:r>
        <w:rPr>
          <w:rFonts w:ascii="Arial Narrow" w:hAnsi="Arial Narrow"/>
          <w:color w:val="FFFFFF" w:themeColor="background1"/>
          <w:sz w:val="36"/>
          <w:szCs w:val="36"/>
        </w:rPr>
        <w:br w:type="page"/>
      </w:r>
    </w:p>
    <w:bookmarkStart w:id="3" w:name="_Toc163230473"/>
    <w:p w14:paraId="57DF0841" w14:textId="7220DD52" w:rsidR="009C7CF0" w:rsidRPr="00701055" w:rsidRDefault="00296521" w:rsidP="00A53660">
      <w:pPr>
        <w:pStyle w:val="Heading1"/>
        <w:numPr>
          <w:ilvl w:val="0"/>
          <w:numId w:val="1"/>
        </w:numPr>
        <w:spacing w:before="0"/>
        <w:ind w:left="720" w:hanging="720"/>
        <w:rPr>
          <w:rFonts w:ascii="Arial" w:hAnsi="Arial" w:cs="Arial"/>
          <w:color w:val="FFFFFF" w:themeColor="background1"/>
          <w:sz w:val="36"/>
          <w:szCs w:val="36"/>
        </w:rPr>
      </w:pPr>
      <w:r w:rsidRPr="00701055">
        <w:rPr>
          <w:rFonts w:ascii="Arial" w:hAnsi="Arial" w:cs="Arial"/>
          <w:noProof/>
          <w:color w:val="FFFFFF" w:themeColor="background1"/>
          <w:sz w:val="36"/>
          <w:szCs w:val="36"/>
        </w:rPr>
        <w:lastRenderedPageBreak/>
        <mc:AlternateContent>
          <mc:Choice Requires="wps">
            <w:drawing>
              <wp:anchor distT="0" distB="0" distL="114300" distR="114300" simplePos="0" relativeHeight="251658244" behindDoc="1" locked="0" layoutInCell="1" allowOverlap="1" wp14:anchorId="5D18A571" wp14:editId="7D8906F0">
                <wp:simplePos x="0" y="0"/>
                <wp:positionH relativeFrom="margin">
                  <wp:posOffset>-13625</wp:posOffset>
                </wp:positionH>
                <wp:positionV relativeFrom="paragraph">
                  <wp:posOffset>-54501</wp:posOffset>
                </wp:positionV>
                <wp:extent cx="6417512" cy="353060"/>
                <wp:effectExtent l="0" t="0" r="2540" b="8890"/>
                <wp:wrapNone/>
                <wp:docPr id="2" name="Rectangle 2"/>
                <wp:cNvGraphicFramePr/>
                <a:graphic xmlns:a="http://schemas.openxmlformats.org/drawingml/2006/main">
                  <a:graphicData uri="http://schemas.microsoft.com/office/word/2010/wordprocessingShape">
                    <wps:wsp>
                      <wps:cNvSpPr/>
                      <wps:spPr>
                        <a:xfrm>
                          <a:off x="0" y="0"/>
                          <a:ext cx="6417512" cy="35306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xmlns:dgm="http://schemas.openxmlformats.org/drawingml/2006/diagram" xmlns:a14="http://schemas.microsoft.com/office/drawing/2010/main" xmlns:pic="http://schemas.openxmlformats.org/drawingml/2006/picture" xmlns:a="http://schemas.openxmlformats.org/drawingml/2006/main">
            <w:pict w14:anchorId="7CF657A7">
              <v:rect id="Rectangle 2" style="position:absolute;margin-left:-1.05pt;margin-top:-4.3pt;width:505.3pt;height:27.8pt;z-index:-2516459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spid="_x0000_s1026" fillcolor="#c00000" stroked="f" strokeweight="2pt" w14:anchorId="70BB1CB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">
                <w10:wrap anchorx="margin"/>
              </v:rect>
            </w:pict>
          </mc:Fallback>
        </mc:AlternateContent>
      </w:r>
      <w:r w:rsidR="006C5312" w:rsidRPr="00701055">
        <w:rPr>
          <w:rFonts w:ascii="Arial" w:hAnsi="Arial" w:cs="Arial"/>
          <w:color w:val="FFFFFF" w:themeColor="background1"/>
          <w:sz w:val="36"/>
          <w:szCs w:val="36"/>
        </w:rPr>
        <w:t>EXECUTIVE SUMMARY</w:t>
      </w:r>
      <w:bookmarkEnd w:id="3"/>
    </w:p>
    <w:p w14:paraId="224C7C9B" w14:textId="74212BFB" w:rsidR="007F61BC" w:rsidRPr="00314EFA" w:rsidRDefault="007F61BC" w:rsidP="006A692F">
      <w:pPr>
        <w:rPr>
          <w:rFonts w:ascii="Arial Narrow" w:hAnsi="Arial Narrow"/>
        </w:rPr>
      </w:pPr>
    </w:p>
    <w:p w14:paraId="72495E05" w14:textId="77777777" w:rsidR="003733BB" w:rsidRPr="00314EFA" w:rsidRDefault="003733BB" w:rsidP="006A692F">
      <w:pPr>
        <w:rPr>
          <w:rFonts w:ascii="Arial Narrow" w:hAnsi="Arial Narrow"/>
        </w:rPr>
      </w:pPr>
    </w:p>
    <w:p w14:paraId="7E36CD90" w14:textId="77777777" w:rsidR="007073A7" w:rsidRPr="007073A7" w:rsidRDefault="007073A7" w:rsidP="00A53660">
      <w:pPr>
        <w:pStyle w:val="ListParagraph"/>
        <w:keepNext/>
        <w:keepLines/>
        <w:numPr>
          <w:ilvl w:val="0"/>
          <w:numId w:val="2"/>
        </w:numPr>
        <w:pBdr>
          <w:bottom w:val="single" w:sz="6" w:space="1" w:color="auto"/>
        </w:pBdr>
        <w:shd w:val="clear" w:color="auto" w:fill="C6D9F1" w:themeFill="text2" w:themeFillTint="33"/>
        <w:spacing w:after="120"/>
        <w:contextualSpacing w:val="0"/>
        <w:outlineLvl w:val="1"/>
        <w:rPr>
          <w:rFonts w:ascii="Arial Narrow" w:eastAsiaTheme="majorEastAsia" w:hAnsi="Arial Narrow" w:cstheme="majorBidi"/>
          <w:b/>
          <w:bCs/>
          <w:vanish/>
          <w:sz w:val="24"/>
          <w:szCs w:val="24"/>
        </w:rPr>
      </w:pPr>
      <w:bookmarkStart w:id="4" w:name="_Toc161907121"/>
      <w:bookmarkStart w:id="5" w:name="_Toc162252130"/>
      <w:bookmarkStart w:id="6" w:name="_Toc162255279"/>
      <w:bookmarkStart w:id="7" w:name="_Toc163134405"/>
      <w:bookmarkStart w:id="8" w:name="_Toc163136707"/>
      <w:bookmarkStart w:id="9" w:name="_Toc163230474"/>
      <w:bookmarkStart w:id="10" w:name="_Toc22127243"/>
      <w:bookmarkEnd w:id="4"/>
      <w:bookmarkEnd w:id="5"/>
      <w:bookmarkEnd w:id="6"/>
      <w:bookmarkEnd w:id="7"/>
      <w:bookmarkEnd w:id="8"/>
      <w:bookmarkEnd w:id="9"/>
    </w:p>
    <w:p w14:paraId="013E475D" w14:textId="703A0DF8" w:rsidR="00197765" w:rsidRPr="007C4325" w:rsidRDefault="00197765" w:rsidP="00A53660">
      <w:pPr>
        <w:pStyle w:val="Heading2"/>
        <w:numPr>
          <w:ilvl w:val="1"/>
          <w:numId w:val="1"/>
        </w:numPr>
        <w:pBdr>
          <w:bottom w:val="single" w:sz="6" w:space="1" w:color="auto"/>
        </w:pBdr>
        <w:shd w:val="clear" w:color="auto" w:fill="C6D9F1" w:themeFill="text2" w:themeFillTint="33"/>
        <w:spacing w:before="0"/>
        <w:ind w:left="720" w:hanging="720"/>
        <w:rPr>
          <w:rFonts w:cs="Arial"/>
          <w:szCs w:val="24"/>
        </w:rPr>
      </w:pPr>
      <w:bookmarkStart w:id="11" w:name="_Toc163230475"/>
      <w:r w:rsidRPr="007C4325">
        <w:rPr>
          <w:rFonts w:cs="Arial"/>
          <w:szCs w:val="24"/>
        </w:rPr>
        <w:t>Objective</w:t>
      </w:r>
      <w:r w:rsidR="00314EFA" w:rsidRPr="007C4325">
        <w:rPr>
          <w:rFonts w:cs="Arial"/>
          <w:szCs w:val="24"/>
        </w:rPr>
        <w:t xml:space="preserve"> and </w:t>
      </w:r>
      <w:r w:rsidR="00BD639B" w:rsidRPr="007C4325">
        <w:rPr>
          <w:rFonts w:cs="Arial"/>
          <w:szCs w:val="24"/>
        </w:rPr>
        <w:t>Background</w:t>
      </w:r>
      <w:bookmarkEnd w:id="10"/>
      <w:bookmarkEnd w:id="11"/>
    </w:p>
    <w:p w14:paraId="4936EA2B" w14:textId="3DAB6D80" w:rsidR="005108D4" w:rsidRPr="008953B7" w:rsidRDefault="005108D4" w:rsidP="006A692F">
      <w:pPr>
        <w:rPr>
          <w:rStyle w:val="SubtleEmphasis"/>
        </w:rPr>
      </w:pPr>
      <w:bookmarkStart w:id="12" w:name="_Hlk36627548"/>
      <w:r w:rsidRPr="008953B7">
        <w:rPr>
          <w:rStyle w:val="SubtleEmphasis"/>
        </w:rPr>
        <w:t xml:space="preserve">Please provide a </w:t>
      </w:r>
      <w:r w:rsidR="000C67FF" w:rsidRPr="008953B7">
        <w:rPr>
          <w:rStyle w:val="SubtleEmphasis"/>
        </w:rPr>
        <w:t>high-level</w:t>
      </w:r>
      <w:r w:rsidRPr="008953B7">
        <w:rPr>
          <w:rStyle w:val="SubtleEmphasis"/>
        </w:rPr>
        <w:t xml:space="preserve"> description of:</w:t>
      </w:r>
    </w:p>
    <w:p w14:paraId="48540317" w14:textId="749494F9" w:rsidR="005108D4" w:rsidRPr="008953B7" w:rsidRDefault="005108D4" w:rsidP="00A53660">
      <w:pPr>
        <w:pStyle w:val="ListParagraph"/>
        <w:numPr>
          <w:ilvl w:val="0"/>
          <w:numId w:val="3"/>
        </w:numPr>
        <w:rPr>
          <w:rStyle w:val="SubtleEmphasis"/>
        </w:rPr>
      </w:pPr>
      <w:r w:rsidRPr="008953B7">
        <w:rPr>
          <w:rStyle w:val="SubtleEmphasis"/>
        </w:rPr>
        <w:t>The model’s business objectives</w:t>
      </w:r>
      <w:r w:rsidR="000C67FF" w:rsidRPr="008953B7">
        <w:rPr>
          <w:rStyle w:val="SubtleEmphasis"/>
        </w:rPr>
        <w:t>.</w:t>
      </w:r>
    </w:p>
    <w:p w14:paraId="30DD2B1D" w14:textId="03240D9F" w:rsidR="005108D4" w:rsidRPr="008953B7" w:rsidRDefault="005108D4" w:rsidP="00A53660">
      <w:pPr>
        <w:pStyle w:val="ListParagraph"/>
        <w:numPr>
          <w:ilvl w:val="0"/>
          <w:numId w:val="3"/>
        </w:numPr>
        <w:rPr>
          <w:rStyle w:val="SubtleEmphasis"/>
        </w:rPr>
      </w:pPr>
      <w:r w:rsidRPr="008953B7">
        <w:rPr>
          <w:rStyle w:val="SubtleEmphasis"/>
        </w:rPr>
        <w:t>Business background including history where appropriate</w:t>
      </w:r>
      <w:r w:rsidR="000C67FF" w:rsidRPr="008953B7">
        <w:rPr>
          <w:rStyle w:val="SubtleEmphasis"/>
        </w:rPr>
        <w:t>.</w:t>
      </w:r>
    </w:p>
    <w:p w14:paraId="1B2563BA" w14:textId="463A4C6C" w:rsidR="001A4BDE" w:rsidRPr="008953B7" w:rsidRDefault="005108D4" w:rsidP="00A53660">
      <w:pPr>
        <w:pStyle w:val="ListParagraph"/>
        <w:numPr>
          <w:ilvl w:val="0"/>
          <w:numId w:val="3"/>
        </w:numPr>
        <w:rPr>
          <w:rStyle w:val="SubtleEmphasis"/>
        </w:rPr>
      </w:pPr>
      <w:r w:rsidRPr="008953B7">
        <w:rPr>
          <w:rStyle w:val="SubtleEmphasis"/>
        </w:rPr>
        <w:t>Related regulatory requirements that relate to the business objectives</w:t>
      </w:r>
      <w:r w:rsidR="000C67FF" w:rsidRPr="008953B7">
        <w:rPr>
          <w:rStyle w:val="SubtleEmphasis"/>
        </w:rPr>
        <w:t>.</w:t>
      </w:r>
    </w:p>
    <w:p w14:paraId="35270FD9" w14:textId="1610CC1F" w:rsidR="005108D4" w:rsidRPr="00701055" w:rsidRDefault="001A4BDE" w:rsidP="00A53660">
      <w:pPr>
        <w:pStyle w:val="ListParagraph"/>
        <w:numPr>
          <w:ilvl w:val="0"/>
          <w:numId w:val="3"/>
        </w:numPr>
        <w:rPr>
          <w:rStyle w:val="SubtleEmphasis"/>
        </w:rPr>
      </w:pPr>
      <w:r w:rsidRPr="00701055">
        <w:rPr>
          <w:rStyle w:val="SubtleEmphasis"/>
        </w:rPr>
        <w:t>Any other</w:t>
      </w:r>
      <w:r w:rsidR="003661C7" w:rsidRPr="00701055">
        <w:rPr>
          <w:rStyle w:val="SubtleEmphasis"/>
        </w:rPr>
        <w:t xml:space="preserve"> information you see appropriate.</w:t>
      </w:r>
    </w:p>
    <w:bookmarkEnd w:id="12"/>
    <w:p w14:paraId="63D3D1D5" w14:textId="49A95E6B" w:rsidR="00555E73" w:rsidRDefault="00555E73" w:rsidP="006A692F">
      <w:pPr>
        <w:rPr>
          <w:rFonts w:ascii="Arial Narrow" w:hAnsi="Arial Narrow"/>
        </w:rPr>
      </w:pPr>
    </w:p>
    <w:p w14:paraId="2CBA8027" w14:textId="77777777" w:rsidR="00737A94" w:rsidRDefault="00737A94" w:rsidP="00737A94">
      <w:pPr>
        <w:shd w:val="clear" w:color="auto" w:fill="DAEEF3" w:themeFill="accent5" w:themeFillTint="33"/>
        <w:jc w:val="both"/>
        <w:rPr>
          <w:rFonts w:ascii="Aptos Narrow" w:hAnsi="Aptos Narrow"/>
        </w:rPr>
      </w:pPr>
      <w:bookmarkStart w:id="13" w:name="OLE_LINK4"/>
      <w:r>
        <w:rPr>
          <w:rFonts w:ascii="Aptos Narrow" w:hAnsi="Aptos Narrow"/>
        </w:rPr>
        <w:t>Model Owner:</w:t>
      </w:r>
    </w:p>
    <w:p w14:paraId="553248FE" w14:textId="77777777" w:rsidR="005C1EF0" w:rsidRDefault="005C1EF0" w:rsidP="005C1EF0">
      <w:pPr>
        <w:shd w:val="clear" w:color="auto" w:fill="DAEEF3" w:themeFill="accent5" w:themeFillTint="33"/>
        <w:jc w:val="both"/>
        <w:rPr>
          <w:rFonts w:ascii="Aptos Narrow" w:hAnsi="Aptos Narrow"/>
          <w:lang w:val="en-IN"/>
        </w:rPr>
      </w:pPr>
      <w:r w:rsidRPr="005C1EF0">
        <w:rPr>
          <w:rFonts w:ascii="Aptos Narrow" w:hAnsi="Aptos Narrow"/>
          <w:lang w:val="en-IN"/>
        </w:rPr>
        <w:t>The Actimize Suspicious Activity Monitoring (SAM) system is designed to support East West Bank's (EWB) Anti-Money Laundering (AML) compliance by detecting potentially suspicious transactional behaviors that could indicate money laundering activities. The primary objective of the model is to provide robust monitoring and detection capabilities that align with EWB's risk management framework, helping the bank meet regulatory compliance requirements and mitigate financial crime risks. The system generates alerts for review by AML analysts, enabling the bank to identify, investigate, and report suspicious activities efficiently.</w:t>
      </w:r>
    </w:p>
    <w:p w14:paraId="2614E040" w14:textId="77777777" w:rsidR="005C1EF0" w:rsidRPr="005C1EF0" w:rsidRDefault="005C1EF0" w:rsidP="005C1EF0">
      <w:pPr>
        <w:shd w:val="clear" w:color="auto" w:fill="DAEEF3" w:themeFill="accent5" w:themeFillTint="33"/>
        <w:jc w:val="both"/>
        <w:rPr>
          <w:rFonts w:ascii="Aptos Narrow" w:hAnsi="Aptos Narrow"/>
          <w:lang w:val="en-IN"/>
        </w:rPr>
      </w:pPr>
    </w:p>
    <w:p w14:paraId="05271590" w14:textId="77777777" w:rsidR="005C1EF0" w:rsidRPr="005C1EF0" w:rsidRDefault="005C1EF0" w:rsidP="005C1EF0">
      <w:pPr>
        <w:numPr>
          <w:ilvl w:val="0"/>
          <w:numId w:val="5"/>
        </w:numPr>
        <w:shd w:val="clear" w:color="auto" w:fill="DAEEF3" w:themeFill="accent5" w:themeFillTint="33"/>
        <w:jc w:val="both"/>
        <w:rPr>
          <w:rFonts w:ascii="Aptos Narrow" w:hAnsi="Aptos Narrow"/>
          <w:b/>
          <w:bCs/>
          <w:lang w:val="en-IN"/>
        </w:rPr>
      </w:pPr>
      <w:r w:rsidRPr="005C1EF0">
        <w:rPr>
          <w:rFonts w:ascii="Aptos Narrow" w:hAnsi="Aptos Narrow"/>
          <w:b/>
          <w:bCs/>
          <w:lang w:val="en-IN"/>
        </w:rPr>
        <w:t>Business Background</w:t>
      </w:r>
    </w:p>
    <w:p w14:paraId="4772EE42" w14:textId="77777777" w:rsidR="005C1EF0" w:rsidRPr="005C1EF0" w:rsidRDefault="005C1EF0" w:rsidP="005C1EF0">
      <w:pPr>
        <w:shd w:val="clear" w:color="auto" w:fill="DAEEF3" w:themeFill="accent5" w:themeFillTint="33"/>
        <w:jc w:val="both"/>
        <w:rPr>
          <w:rFonts w:ascii="Aptos Narrow" w:hAnsi="Aptos Narrow"/>
          <w:lang w:val="en-IN"/>
        </w:rPr>
      </w:pPr>
      <w:r w:rsidRPr="005C1EF0">
        <w:rPr>
          <w:rFonts w:ascii="Aptos Narrow" w:hAnsi="Aptos Narrow"/>
          <w:lang w:val="en-IN"/>
        </w:rPr>
        <w:t>East West Bank implemented the Actimize SAM system following recommendations from regulatory bodies to upgrade its previous Bankers Toolbox (BAM) system. The decision to transition to Actimize was influenced by the need for a more sophisticated and scalable AML solution that could better address the growing size and complexity of the bank’s operations. The implementation was part of a broader initiative to enhance EWB’s transaction monitoring capabilities, reflecting the bank's commitment to improving compliance infrastructure in response to evolving regulatory expectations and increasing financial crime risks.</w:t>
      </w:r>
    </w:p>
    <w:p w14:paraId="1F2B359E" w14:textId="77777777" w:rsidR="005C1EF0" w:rsidRPr="005C1EF0" w:rsidRDefault="005C1EF0" w:rsidP="005C1EF0">
      <w:pPr>
        <w:shd w:val="clear" w:color="auto" w:fill="DAEEF3" w:themeFill="accent5" w:themeFillTint="33"/>
        <w:jc w:val="both"/>
        <w:rPr>
          <w:rFonts w:ascii="Aptos Narrow" w:hAnsi="Aptos Narrow"/>
          <w:lang w:val="en-IN"/>
        </w:rPr>
      </w:pPr>
      <w:r w:rsidRPr="005C1EF0">
        <w:rPr>
          <w:rFonts w:ascii="Aptos Narrow" w:hAnsi="Aptos Narrow"/>
          <w:lang w:val="en-IN"/>
        </w:rPr>
        <w:t>The system has been in operation since 2016, following a comprehensive review process that involved multiple stakeholders, including senior management and external consultants. The migration to the cloud-hosted X-Sight Enterprise platform in 2023 further underscores EWB's commitment to leveraging advanced technology to ensure continuous improvement in its AML compliance efforts.</w:t>
      </w:r>
    </w:p>
    <w:p w14:paraId="57B4A77E" w14:textId="77777777" w:rsidR="005C1EF0" w:rsidRPr="005C1EF0" w:rsidRDefault="005C1EF0" w:rsidP="005C1EF0">
      <w:pPr>
        <w:numPr>
          <w:ilvl w:val="0"/>
          <w:numId w:val="5"/>
        </w:numPr>
        <w:shd w:val="clear" w:color="auto" w:fill="DAEEF3" w:themeFill="accent5" w:themeFillTint="33"/>
        <w:jc w:val="both"/>
        <w:rPr>
          <w:rFonts w:ascii="Aptos Narrow" w:hAnsi="Aptos Narrow"/>
          <w:b/>
          <w:bCs/>
          <w:lang w:val="en-IN"/>
        </w:rPr>
      </w:pPr>
      <w:r w:rsidRPr="005C1EF0">
        <w:rPr>
          <w:rFonts w:ascii="Aptos Narrow" w:hAnsi="Aptos Narrow"/>
          <w:b/>
          <w:bCs/>
          <w:lang w:val="en-IN"/>
        </w:rPr>
        <w:t>Related Regulatory Requirements</w:t>
      </w:r>
    </w:p>
    <w:p w14:paraId="488A7659" w14:textId="77777777" w:rsidR="005C1EF0" w:rsidRPr="005C1EF0" w:rsidRDefault="005C1EF0" w:rsidP="005C1EF0">
      <w:pPr>
        <w:shd w:val="clear" w:color="auto" w:fill="DAEEF3" w:themeFill="accent5" w:themeFillTint="33"/>
        <w:jc w:val="both"/>
        <w:rPr>
          <w:rFonts w:ascii="Aptos Narrow" w:hAnsi="Aptos Narrow"/>
          <w:lang w:val="en-IN"/>
        </w:rPr>
      </w:pPr>
      <w:r w:rsidRPr="005C1EF0">
        <w:rPr>
          <w:rFonts w:ascii="Aptos Narrow" w:hAnsi="Aptos Narrow"/>
          <w:lang w:val="en-IN"/>
        </w:rPr>
        <w:t>The Actimize SAM system is aligned with regulatory guidelines set forth by the Federal Financial Institutions Examination Council (FFIEC) BSA/AML Examination Manual. These guidelines emphasize the importance of a risk-based approach to monitoring, particularly for high-risk products, services, customers, and geographic locations. The system’s implementation and ongoing operations are designed to comply with these regulatory requirements, ensuring that EWB remains in full compliance with AML regulations and can effectively respond to potential threats.</w:t>
      </w:r>
    </w:p>
    <w:p w14:paraId="02EB0B8D" w14:textId="77777777" w:rsidR="005C1EF0" w:rsidRPr="005C1EF0" w:rsidRDefault="005C1EF0" w:rsidP="005C1EF0">
      <w:pPr>
        <w:numPr>
          <w:ilvl w:val="0"/>
          <w:numId w:val="5"/>
        </w:numPr>
        <w:shd w:val="clear" w:color="auto" w:fill="DAEEF3" w:themeFill="accent5" w:themeFillTint="33"/>
        <w:jc w:val="both"/>
        <w:rPr>
          <w:rFonts w:ascii="Aptos Narrow" w:hAnsi="Aptos Narrow"/>
          <w:b/>
          <w:bCs/>
          <w:lang w:val="en-IN"/>
        </w:rPr>
      </w:pPr>
      <w:r w:rsidRPr="005C1EF0">
        <w:rPr>
          <w:rFonts w:ascii="Aptos Narrow" w:hAnsi="Aptos Narrow"/>
          <w:b/>
          <w:bCs/>
          <w:lang w:val="en-IN"/>
        </w:rPr>
        <w:t>Additional Information</w:t>
      </w:r>
    </w:p>
    <w:p w14:paraId="0E26E430" w14:textId="77777777" w:rsidR="005C1EF0" w:rsidRPr="005C1EF0" w:rsidRDefault="005C1EF0" w:rsidP="005C1EF0">
      <w:pPr>
        <w:shd w:val="clear" w:color="auto" w:fill="DAEEF3" w:themeFill="accent5" w:themeFillTint="33"/>
        <w:jc w:val="both"/>
        <w:rPr>
          <w:rFonts w:ascii="Aptos Narrow" w:hAnsi="Aptos Narrow"/>
          <w:lang w:val="en-IN"/>
        </w:rPr>
      </w:pPr>
      <w:r w:rsidRPr="005C1EF0">
        <w:rPr>
          <w:rFonts w:ascii="Aptos Narrow" w:hAnsi="Aptos Narrow"/>
          <w:lang w:val="en-IN"/>
        </w:rPr>
        <w:t>The SAM system incorporates a comprehensive suite of detection models and rules tailored to EWB’s unique risk profile. This includes monitoring various transaction types, such as ACH transfers, wire transfers, and cash deposits, both domestically and internationally. The system also supports periodic calibration and optimization to ensure that it remains effective in detecting suspicious activities, reflecting the dynamic nature of financial crime threats and regulatory expectations.</w:t>
      </w:r>
    </w:p>
    <w:p w14:paraId="050CAF41" w14:textId="77777777" w:rsidR="005C1EF0" w:rsidRPr="005C1EF0" w:rsidRDefault="005C1EF0" w:rsidP="005C1EF0">
      <w:pPr>
        <w:shd w:val="clear" w:color="auto" w:fill="DAEEF3" w:themeFill="accent5" w:themeFillTint="33"/>
        <w:jc w:val="both"/>
        <w:rPr>
          <w:rFonts w:ascii="Aptos Narrow" w:hAnsi="Aptos Narrow"/>
          <w:lang w:val="en-IN"/>
        </w:rPr>
      </w:pPr>
      <w:r w:rsidRPr="005C1EF0">
        <w:rPr>
          <w:rFonts w:ascii="Aptos Narrow" w:hAnsi="Aptos Narrow"/>
          <w:lang w:val="en-IN"/>
        </w:rPr>
        <w:lastRenderedPageBreak/>
        <w:t>The governance of the SAM system involves regular oversight by EWB’s BSA Officer, with periodic reviews conducted by internal audit and enterprise risk management teams. This structured approach ensures that the system’s performance is continuously assessed and improved to maintain its effectiveness in safeguarding the bank against financial crimes.</w:t>
      </w:r>
    </w:p>
    <w:p w14:paraId="6059FB47" w14:textId="77777777" w:rsidR="00600C3C" w:rsidRDefault="00600C3C" w:rsidP="00113CC6">
      <w:pPr>
        <w:shd w:val="clear" w:color="auto" w:fill="DAEEF3" w:themeFill="accent5" w:themeFillTint="33"/>
        <w:jc w:val="both"/>
        <w:rPr>
          <w:rFonts w:ascii="Aptos Narrow" w:hAnsi="Aptos Narrow"/>
        </w:rPr>
      </w:pPr>
    </w:p>
    <w:p w14:paraId="46C65359" w14:textId="77777777" w:rsidR="00BF516E" w:rsidRPr="00BF516E" w:rsidRDefault="00BF516E" w:rsidP="00113CC6">
      <w:pPr>
        <w:shd w:val="clear" w:color="auto" w:fill="DAEEF3" w:themeFill="accent5" w:themeFillTint="33"/>
        <w:jc w:val="both"/>
        <w:rPr>
          <w:rFonts w:ascii="Aptos Narrow" w:hAnsi="Aptos Narrow"/>
        </w:rPr>
      </w:pPr>
    </w:p>
    <w:bookmarkEnd w:id="13"/>
    <w:p w14:paraId="59E08B06" w14:textId="77777777" w:rsidR="001A4BDE" w:rsidRPr="00314EFA" w:rsidRDefault="001A4BDE" w:rsidP="006A692F">
      <w:pPr>
        <w:rPr>
          <w:rFonts w:ascii="Arial Narrow" w:hAnsi="Arial Narrow"/>
        </w:rPr>
      </w:pPr>
    </w:p>
    <w:tbl>
      <w:tblPr>
        <w:tblW w:w="1007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893"/>
        <w:gridCol w:w="6182"/>
      </w:tblGrid>
      <w:tr w:rsidR="009C7CF0" w:rsidRPr="00314EFA" w14:paraId="0FB79ED8" w14:textId="77777777" w:rsidTr="00E36713">
        <w:trPr>
          <w:trHeight w:val="1349"/>
        </w:trPr>
        <w:tc>
          <w:tcPr>
            <w:tcW w:w="3893" w:type="dxa"/>
            <w:shd w:val="clear" w:color="auto" w:fill="404040" w:themeFill="text1" w:themeFillTint="BF"/>
            <w:noWrap/>
            <w:vAlign w:val="center"/>
            <w:hideMark/>
          </w:tcPr>
          <w:p w14:paraId="4486713C" w14:textId="77777777" w:rsidR="009C7CF0" w:rsidRPr="0062509E" w:rsidRDefault="009C7CF0" w:rsidP="006A692F">
            <w:pPr>
              <w:rPr>
                <w:rFonts w:ascii="Aptos Narrow" w:eastAsia="Times New Roman" w:hAnsi="Aptos Narrow"/>
                <w:b/>
                <w:color w:val="FFFFFF"/>
                <w:szCs w:val="24"/>
              </w:rPr>
            </w:pPr>
            <w:r w:rsidRPr="0062509E">
              <w:rPr>
                <w:rFonts w:ascii="Aptos Narrow" w:eastAsia="Times New Roman" w:hAnsi="Aptos Narrow"/>
                <w:b/>
                <w:color w:val="FFFFFF"/>
                <w:szCs w:val="24"/>
              </w:rPr>
              <w:t>Model Name</w:t>
            </w:r>
          </w:p>
        </w:tc>
        <w:tc>
          <w:tcPr>
            <w:tcW w:w="6182" w:type="dxa"/>
            <w:shd w:val="clear" w:color="auto" w:fill="auto"/>
            <w:noWrap/>
            <w:vAlign w:val="center"/>
            <w:hideMark/>
          </w:tcPr>
          <w:p w14:paraId="40187767" w14:textId="77777777" w:rsidR="009C7CF0" w:rsidRPr="00701055" w:rsidRDefault="00893C82" w:rsidP="00A53660">
            <w:pPr>
              <w:pStyle w:val="ListParagraph"/>
              <w:numPr>
                <w:ilvl w:val="0"/>
                <w:numId w:val="4"/>
              </w:numPr>
              <w:ind w:left="226" w:hanging="226"/>
              <w:rPr>
                <w:rFonts w:ascii="Aptos Narrow" w:hAnsi="Aptos Narrow"/>
                <w:color w:val="0070C0"/>
                <w:szCs w:val="24"/>
              </w:rPr>
            </w:pPr>
            <w:r w:rsidRPr="0062509E">
              <w:rPr>
                <w:rFonts w:ascii="Aptos Narrow" w:hAnsi="Aptos Narrow"/>
                <w:i/>
                <w:color w:val="0070C0"/>
                <w:szCs w:val="24"/>
              </w:rPr>
              <w:t>Please provide the official model</w:t>
            </w:r>
            <w:r w:rsidR="000C67FF" w:rsidRPr="0062509E">
              <w:rPr>
                <w:rFonts w:ascii="Aptos Narrow" w:hAnsi="Aptos Narrow"/>
                <w:i/>
                <w:color w:val="0070C0"/>
                <w:szCs w:val="24"/>
              </w:rPr>
              <w:t>-</w:t>
            </w:r>
            <w:r w:rsidRPr="0062509E">
              <w:rPr>
                <w:rFonts w:ascii="Aptos Narrow" w:hAnsi="Aptos Narrow"/>
                <w:i/>
                <w:color w:val="0070C0"/>
                <w:szCs w:val="24"/>
              </w:rPr>
              <w:t>name that is used by the model</w:t>
            </w:r>
            <w:r w:rsidR="000C67FF" w:rsidRPr="0062509E">
              <w:rPr>
                <w:rFonts w:ascii="Aptos Narrow" w:hAnsi="Aptos Narrow"/>
                <w:i/>
                <w:color w:val="0070C0"/>
                <w:szCs w:val="24"/>
              </w:rPr>
              <w:t xml:space="preserve"> owners and the MRM Group (mutually agreed)</w:t>
            </w:r>
            <w:r w:rsidRPr="0062509E">
              <w:rPr>
                <w:rFonts w:ascii="Aptos Narrow" w:hAnsi="Aptos Narrow"/>
                <w:i/>
                <w:color w:val="0070C0"/>
                <w:szCs w:val="24"/>
              </w:rPr>
              <w:t>.</w:t>
            </w:r>
          </w:p>
          <w:p w14:paraId="1DFBAD51" w14:textId="77777777" w:rsidR="001A4BDE" w:rsidRPr="00701055" w:rsidRDefault="001A4BDE" w:rsidP="00701055">
            <w:pPr>
              <w:pStyle w:val="ListParagraph"/>
              <w:ind w:left="226"/>
              <w:rPr>
                <w:rFonts w:ascii="Aptos Narrow" w:hAnsi="Aptos Narrow"/>
                <w:color w:val="0070C0"/>
                <w:szCs w:val="24"/>
              </w:rPr>
            </w:pPr>
          </w:p>
          <w:p w14:paraId="0C151EE5" w14:textId="0DF6AC11" w:rsidR="00DB7812" w:rsidRPr="00F31F7E" w:rsidRDefault="0003780D" w:rsidP="00AA68E6">
            <w:pPr>
              <w:shd w:val="clear" w:color="auto" w:fill="DAEEF3" w:themeFill="accent5" w:themeFillTint="33"/>
              <w:jc w:val="both"/>
              <w:rPr>
                <w:rFonts w:ascii="Aptos Narrow" w:hAnsi="Aptos Narrow"/>
              </w:rPr>
            </w:pPr>
            <w:bookmarkStart w:id="14" w:name="OLE_LINK2"/>
            <w:r>
              <w:rPr>
                <w:rFonts w:ascii="Aptos Narrow" w:hAnsi="Aptos Narrow"/>
              </w:rPr>
              <w:t>Model Owner</w:t>
            </w:r>
            <w:r w:rsidR="00AA68E6">
              <w:rPr>
                <w:rFonts w:ascii="Aptos Narrow" w:hAnsi="Aptos Narrow"/>
              </w:rPr>
              <w:t xml:space="preserve">: </w:t>
            </w:r>
            <w:r w:rsidR="005C1EF0" w:rsidRPr="005C1EF0">
              <w:rPr>
                <w:rFonts w:ascii="Aptos Narrow" w:hAnsi="Aptos Narrow"/>
                <w:lang w:val="en-IN"/>
              </w:rPr>
              <w:t>Actimize Suspicious Activity Monitoring (SAM) system</w:t>
            </w:r>
          </w:p>
          <w:bookmarkEnd w:id="14"/>
          <w:p w14:paraId="74B2F03F" w14:textId="4531F99B" w:rsidR="001A4BDE" w:rsidRPr="0003780D" w:rsidRDefault="001A4BDE" w:rsidP="0003780D">
            <w:pPr>
              <w:shd w:val="clear" w:color="auto" w:fill="DAEEF3" w:themeFill="accent5" w:themeFillTint="33"/>
              <w:rPr>
                <w:rFonts w:ascii="Aptos Narrow" w:hAnsi="Aptos Narrow"/>
                <w:iCs/>
                <w:color w:val="0070C0"/>
                <w:szCs w:val="24"/>
              </w:rPr>
            </w:pPr>
          </w:p>
        </w:tc>
      </w:tr>
      <w:tr w:rsidR="009C7CF0" w:rsidRPr="00314EFA" w14:paraId="7FE75CDA" w14:textId="77777777" w:rsidTr="00E36713">
        <w:trPr>
          <w:trHeight w:val="576"/>
        </w:trPr>
        <w:tc>
          <w:tcPr>
            <w:tcW w:w="3893" w:type="dxa"/>
            <w:shd w:val="clear" w:color="auto" w:fill="404040" w:themeFill="text1" w:themeFillTint="BF"/>
            <w:noWrap/>
            <w:vAlign w:val="center"/>
          </w:tcPr>
          <w:p w14:paraId="125584FC" w14:textId="77777777" w:rsidR="009C7CF0" w:rsidRPr="0062509E" w:rsidRDefault="009C7CF0" w:rsidP="006A692F">
            <w:pPr>
              <w:rPr>
                <w:rFonts w:ascii="Aptos Narrow" w:eastAsia="Times New Roman" w:hAnsi="Aptos Narrow"/>
                <w:b/>
                <w:color w:val="FFFFFF"/>
                <w:szCs w:val="24"/>
              </w:rPr>
            </w:pPr>
            <w:r w:rsidRPr="0062509E">
              <w:rPr>
                <w:rFonts w:ascii="Aptos Narrow" w:eastAsia="Times New Roman" w:hAnsi="Aptos Narrow"/>
                <w:b/>
                <w:color w:val="FFFFFF"/>
                <w:szCs w:val="24"/>
              </w:rPr>
              <w:t>Primary Model Owner Entity</w:t>
            </w:r>
          </w:p>
        </w:tc>
        <w:tc>
          <w:tcPr>
            <w:tcW w:w="6182" w:type="dxa"/>
            <w:shd w:val="clear" w:color="auto" w:fill="auto"/>
            <w:noWrap/>
            <w:vAlign w:val="center"/>
          </w:tcPr>
          <w:p w14:paraId="47214066" w14:textId="77777777" w:rsidR="009C7CF0" w:rsidRPr="0062509E" w:rsidRDefault="00893C82" w:rsidP="00A53660">
            <w:pPr>
              <w:pStyle w:val="ListParagraph"/>
              <w:numPr>
                <w:ilvl w:val="0"/>
                <w:numId w:val="4"/>
              </w:numPr>
              <w:ind w:left="226" w:hanging="226"/>
              <w:rPr>
                <w:rFonts w:ascii="Aptos Narrow" w:hAnsi="Aptos Narrow"/>
                <w:i/>
                <w:color w:val="0070C0"/>
                <w:szCs w:val="24"/>
              </w:rPr>
            </w:pPr>
            <w:r w:rsidRPr="0062509E">
              <w:rPr>
                <w:rFonts w:ascii="Aptos Narrow" w:hAnsi="Aptos Narrow"/>
                <w:i/>
                <w:color w:val="0070C0"/>
                <w:szCs w:val="24"/>
              </w:rPr>
              <w:t>Please provide the model owner business entity name, e.g., US, China, or Hong Kong</w:t>
            </w:r>
            <w:r w:rsidR="005108D4" w:rsidRPr="0062509E">
              <w:rPr>
                <w:rFonts w:ascii="Aptos Narrow" w:hAnsi="Aptos Narrow"/>
                <w:i/>
                <w:color w:val="0070C0"/>
                <w:szCs w:val="24"/>
              </w:rPr>
              <w:t>.</w:t>
            </w:r>
          </w:p>
          <w:p w14:paraId="47130D20" w14:textId="77777777" w:rsidR="001A4BDE" w:rsidRPr="0062509E" w:rsidRDefault="001A4BDE" w:rsidP="001A4BDE">
            <w:pPr>
              <w:pStyle w:val="ListParagraph"/>
              <w:ind w:left="226"/>
              <w:rPr>
                <w:rFonts w:ascii="Aptos Narrow" w:hAnsi="Aptos Narrow"/>
                <w:i/>
                <w:color w:val="0070C0"/>
                <w:szCs w:val="24"/>
              </w:rPr>
            </w:pPr>
          </w:p>
          <w:p w14:paraId="75DB7A15" w14:textId="17F11B3C" w:rsidR="001A4BDE" w:rsidRPr="0003780D" w:rsidRDefault="0003780D" w:rsidP="00AA68E6">
            <w:pPr>
              <w:shd w:val="clear" w:color="auto" w:fill="DAEEF3" w:themeFill="accent5" w:themeFillTint="33"/>
              <w:jc w:val="both"/>
              <w:rPr>
                <w:rFonts w:ascii="Aptos Narrow" w:hAnsi="Aptos Narrow"/>
              </w:rPr>
            </w:pPr>
            <w:r>
              <w:rPr>
                <w:rFonts w:ascii="Aptos Narrow" w:hAnsi="Aptos Narrow"/>
              </w:rPr>
              <w:t>Model Owner:</w:t>
            </w:r>
            <w:r w:rsidR="00AA68E6">
              <w:rPr>
                <w:rFonts w:ascii="Aptos Narrow" w:hAnsi="Aptos Narrow"/>
              </w:rPr>
              <w:t xml:space="preserve"> </w:t>
            </w:r>
            <w:r w:rsidR="005A4294" w:rsidRPr="00402B0D">
              <w:rPr>
                <w:rFonts w:ascii="Aptos Narrow" w:hAnsi="Aptos Narrow"/>
                <w:iCs/>
                <w:szCs w:val="24"/>
              </w:rPr>
              <w:t>US</w:t>
            </w:r>
          </w:p>
        </w:tc>
      </w:tr>
      <w:tr w:rsidR="009C7CF0" w:rsidRPr="00314EFA" w14:paraId="36D87B87" w14:textId="77777777" w:rsidTr="00E36713">
        <w:trPr>
          <w:trHeight w:val="576"/>
        </w:trPr>
        <w:tc>
          <w:tcPr>
            <w:tcW w:w="3893" w:type="dxa"/>
            <w:shd w:val="clear" w:color="auto" w:fill="404040" w:themeFill="text1" w:themeFillTint="BF"/>
            <w:noWrap/>
            <w:vAlign w:val="center"/>
          </w:tcPr>
          <w:p w14:paraId="69E226AE" w14:textId="77777777" w:rsidR="009C7CF0" w:rsidRPr="0062509E" w:rsidRDefault="009C7CF0" w:rsidP="006A692F">
            <w:pPr>
              <w:rPr>
                <w:rFonts w:ascii="Aptos Narrow" w:eastAsia="Times New Roman" w:hAnsi="Aptos Narrow"/>
                <w:b/>
                <w:color w:val="FFFFFF"/>
                <w:szCs w:val="24"/>
              </w:rPr>
            </w:pPr>
            <w:r w:rsidRPr="0062509E">
              <w:rPr>
                <w:rFonts w:ascii="Aptos Narrow" w:eastAsia="Times New Roman" w:hAnsi="Aptos Narrow"/>
                <w:b/>
                <w:color w:val="FFFFFF"/>
                <w:szCs w:val="24"/>
              </w:rPr>
              <w:t>Primary Model Owner Group</w:t>
            </w:r>
          </w:p>
        </w:tc>
        <w:tc>
          <w:tcPr>
            <w:tcW w:w="6182" w:type="dxa"/>
            <w:shd w:val="clear" w:color="auto" w:fill="auto"/>
            <w:noWrap/>
            <w:vAlign w:val="center"/>
          </w:tcPr>
          <w:p w14:paraId="590D7F98" w14:textId="77777777" w:rsidR="009C7CF0" w:rsidRPr="0062509E" w:rsidRDefault="00893C82" w:rsidP="00A53660">
            <w:pPr>
              <w:pStyle w:val="ListParagraph"/>
              <w:numPr>
                <w:ilvl w:val="0"/>
                <w:numId w:val="4"/>
              </w:numPr>
              <w:ind w:left="226" w:hanging="226"/>
              <w:rPr>
                <w:rFonts w:ascii="Aptos Narrow" w:hAnsi="Aptos Narrow"/>
                <w:i/>
                <w:color w:val="0070C0"/>
                <w:szCs w:val="24"/>
              </w:rPr>
            </w:pPr>
            <w:r w:rsidRPr="0062509E">
              <w:rPr>
                <w:rFonts w:ascii="Aptos Narrow" w:hAnsi="Aptos Narrow"/>
                <w:i/>
                <w:color w:val="0070C0"/>
                <w:szCs w:val="24"/>
              </w:rPr>
              <w:t>Please provide the model owner business group name</w:t>
            </w:r>
            <w:r w:rsidR="000C67FF" w:rsidRPr="0062509E">
              <w:rPr>
                <w:rFonts w:ascii="Aptos Narrow" w:hAnsi="Aptos Narrow"/>
                <w:i/>
                <w:color w:val="0070C0"/>
                <w:szCs w:val="24"/>
              </w:rPr>
              <w:t>.</w:t>
            </w:r>
          </w:p>
          <w:p w14:paraId="39AF3F19" w14:textId="77777777" w:rsidR="001A4BDE" w:rsidRPr="0062509E" w:rsidRDefault="001A4BDE" w:rsidP="001A4BDE">
            <w:pPr>
              <w:pStyle w:val="ListParagraph"/>
              <w:ind w:left="226"/>
              <w:rPr>
                <w:rFonts w:ascii="Aptos Narrow" w:hAnsi="Aptos Narrow"/>
                <w:i/>
                <w:color w:val="0070C0"/>
                <w:szCs w:val="24"/>
              </w:rPr>
            </w:pPr>
          </w:p>
          <w:p w14:paraId="23F2DB6C" w14:textId="74F2DD49" w:rsidR="001A4BDE" w:rsidRPr="0003780D" w:rsidRDefault="0003780D" w:rsidP="00AA68E6">
            <w:pPr>
              <w:shd w:val="clear" w:color="auto" w:fill="DAEEF3" w:themeFill="accent5" w:themeFillTint="33"/>
              <w:jc w:val="both"/>
              <w:rPr>
                <w:rFonts w:ascii="Aptos Narrow" w:hAnsi="Aptos Narrow"/>
                <w:b/>
                <w:bCs/>
                <w:i/>
                <w:iCs/>
              </w:rPr>
            </w:pPr>
            <w:r>
              <w:rPr>
                <w:rFonts w:ascii="Aptos Narrow" w:hAnsi="Aptos Narrow"/>
              </w:rPr>
              <w:t>Model Owner:</w:t>
            </w:r>
            <w:r w:rsidR="00AA68E6">
              <w:rPr>
                <w:rFonts w:ascii="Aptos Narrow" w:hAnsi="Aptos Narrow"/>
              </w:rPr>
              <w:t xml:space="preserve"> </w:t>
            </w:r>
            <w:r w:rsidR="005A4294" w:rsidRPr="005A4294">
              <w:rPr>
                <w:rFonts w:ascii="Aptos Narrow" w:hAnsi="Aptos Narrow"/>
              </w:rPr>
              <w:t>Enterprise Risk Management</w:t>
            </w:r>
          </w:p>
        </w:tc>
      </w:tr>
      <w:tr w:rsidR="009C7CF0" w:rsidRPr="00314EFA" w14:paraId="724CAEB7" w14:textId="77777777" w:rsidTr="00E36713">
        <w:trPr>
          <w:trHeight w:val="576"/>
        </w:trPr>
        <w:tc>
          <w:tcPr>
            <w:tcW w:w="3893" w:type="dxa"/>
            <w:shd w:val="clear" w:color="auto" w:fill="404040" w:themeFill="text1" w:themeFillTint="BF"/>
            <w:noWrap/>
            <w:vAlign w:val="center"/>
            <w:hideMark/>
          </w:tcPr>
          <w:p w14:paraId="2A07B3D9" w14:textId="77777777" w:rsidR="009C7CF0" w:rsidRPr="0062509E" w:rsidRDefault="009C7CF0" w:rsidP="006A692F">
            <w:pPr>
              <w:rPr>
                <w:rFonts w:ascii="Aptos Narrow" w:eastAsia="Times New Roman" w:hAnsi="Aptos Narrow"/>
                <w:b/>
                <w:color w:val="FFFFFF"/>
                <w:szCs w:val="24"/>
              </w:rPr>
            </w:pPr>
            <w:r w:rsidRPr="0062509E">
              <w:rPr>
                <w:rFonts w:ascii="Aptos Narrow" w:eastAsia="Times New Roman" w:hAnsi="Aptos Narrow"/>
                <w:b/>
                <w:color w:val="FFFFFF"/>
                <w:szCs w:val="24"/>
              </w:rPr>
              <w:t>Model Owner</w:t>
            </w:r>
          </w:p>
        </w:tc>
        <w:tc>
          <w:tcPr>
            <w:tcW w:w="6182" w:type="dxa"/>
            <w:shd w:val="clear" w:color="auto" w:fill="auto"/>
            <w:noWrap/>
            <w:vAlign w:val="center"/>
          </w:tcPr>
          <w:p w14:paraId="77941682" w14:textId="77777777" w:rsidR="009C7CF0" w:rsidRPr="0062509E" w:rsidRDefault="00893C82" w:rsidP="00A53660">
            <w:pPr>
              <w:pStyle w:val="ListParagraph"/>
              <w:numPr>
                <w:ilvl w:val="0"/>
                <w:numId w:val="4"/>
              </w:numPr>
              <w:ind w:left="226" w:hanging="226"/>
              <w:rPr>
                <w:rFonts w:ascii="Aptos Narrow" w:hAnsi="Aptos Narrow"/>
                <w:i/>
                <w:color w:val="0070C0"/>
                <w:szCs w:val="24"/>
              </w:rPr>
            </w:pPr>
            <w:r w:rsidRPr="0062509E">
              <w:rPr>
                <w:rFonts w:ascii="Aptos Narrow" w:hAnsi="Aptos Narrow"/>
                <w:i/>
                <w:color w:val="0070C0"/>
                <w:szCs w:val="24"/>
              </w:rPr>
              <w:t>Please provide the model owner names</w:t>
            </w:r>
            <w:r w:rsidR="000C67FF" w:rsidRPr="0062509E">
              <w:rPr>
                <w:rFonts w:ascii="Aptos Narrow" w:hAnsi="Aptos Narrow"/>
                <w:i/>
                <w:color w:val="0070C0"/>
                <w:szCs w:val="24"/>
              </w:rPr>
              <w:t>.</w:t>
            </w:r>
          </w:p>
          <w:p w14:paraId="58FC8BD7" w14:textId="0DA3AFCF" w:rsidR="008B71AB" w:rsidRDefault="008B71AB" w:rsidP="008B71AB">
            <w:pPr>
              <w:pStyle w:val="Default"/>
              <w:rPr>
                <w:sz w:val="14"/>
                <w:szCs w:val="14"/>
              </w:rPr>
            </w:pPr>
          </w:p>
          <w:p w14:paraId="048B6274" w14:textId="6A2A9B3B" w:rsidR="001A4BDE" w:rsidRPr="0003780D" w:rsidRDefault="00DB7812" w:rsidP="0003780D">
            <w:pPr>
              <w:shd w:val="clear" w:color="auto" w:fill="DAEEF3" w:themeFill="accent5" w:themeFillTint="33"/>
              <w:rPr>
                <w:rFonts w:ascii="Aptos" w:hAnsi="Aptos"/>
                <w:iCs/>
                <w:color w:val="0070C0"/>
                <w:szCs w:val="24"/>
              </w:rPr>
            </w:pPr>
            <w:r w:rsidRPr="0003780D">
              <w:rPr>
                <w:rFonts w:ascii="Aptos Narrow" w:hAnsi="Aptos Narrow"/>
              </w:rPr>
              <w:t xml:space="preserve">Model Owner: </w:t>
            </w:r>
            <w:r w:rsidR="00307D41" w:rsidRPr="00307D41">
              <w:rPr>
                <w:rFonts w:ascii="Aptos Narrow" w:hAnsi="Aptos Narrow"/>
              </w:rPr>
              <w:t>FVP – ERM Data Manager</w:t>
            </w:r>
          </w:p>
        </w:tc>
      </w:tr>
      <w:tr w:rsidR="009C7CF0" w:rsidRPr="00314EFA" w14:paraId="7A8C16FE" w14:textId="77777777" w:rsidTr="00E36713">
        <w:trPr>
          <w:trHeight w:val="576"/>
        </w:trPr>
        <w:tc>
          <w:tcPr>
            <w:tcW w:w="3893" w:type="dxa"/>
            <w:shd w:val="clear" w:color="auto" w:fill="404040" w:themeFill="text1" w:themeFillTint="BF"/>
            <w:noWrap/>
            <w:vAlign w:val="center"/>
          </w:tcPr>
          <w:p w14:paraId="02D793A0" w14:textId="77777777" w:rsidR="009C7CF0" w:rsidRPr="0062509E" w:rsidRDefault="009C7CF0" w:rsidP="006A692F">
            <w:pPr>
              <w:rPr>
                <w:rFonts w:ascii="Aptos Narrow" w:eastAsia="Times New Roman" w:hAnsi="Aptos Narrow"/>
                <w:b/>
                <w:color w:val="FFFFFF"/>
                <w:szCs w:val="24"/>
              </w:rPr>
            </w:pPr>
            <w:r w:rsidRPr="0062509E">
              <w:rPr>
                <w:rFonts w:ascii="Aptos Narrow" w:eastAsia="Times New Roman" w:hAnsi="Aptos Narrow"/>
                <w:b/>
                <w:color w:val="FFFFFF"/>
                <w:szCs w:val="24"/>
              </w:rPr>
              <w:t>Model Developer</w:t>
            </w:r>
          </w:p>
        </w:tc>
        <w:tc>
          <w:tcPr>
            <w:tcW w:w="6182" w:type="dxa"/>
            <w:shd w:val="clear" w:color="auto" w:fill="auto"/>
            <w:noWrap/>
            <w:vAlign w:val="center"/>
          </w:tcPr>
          <w:p w14:paraId="593AA69C" w14:textId="77777777" w:rsidR="009C7CF0" w:rsidRPr="0062509E" w:rsidRDefault="00893C82" w:rsidP="00A53660">
            <w:pPr>
              <w:pStyle w:val="ListParagraph"/>
              <w:numPr>
                <w:ilvl w:val="0"/>
                <w:numId w:val="4"/>
              </w:numPr>
              <w:ind w:left="226" w:hanging="226"/>
              <w:rPr>
                <w:rFonts w:ascii="Aptos Narrow" w:hAnsi="Aptos Narrow"/>
                <w:i/>
                <w:color w:val="0070C0"/>
                <w:szCs w:val="24"/>
              </w:rPr>
            </w:pPr>
            <w:r w:rsidRPr="0062509E">
              <w:rPr>
                <w:rFonts w:ascii="Aptos Narrow" w:hAnsi="Aptos Narrow"/>
                <w:i/>
                <w:color w:val="0070C0"/>
                <w:szCs w:val="24"/>
              </w:rPr>
              <w:t xml:space="preserve">Please provide the model developer names (vendor </w:t>
            </w:r>
            <w:r w:rsidR="005108D4" w:rsidRPr="0062509E">
              <w:rPr>
                <w:rFonts w:ascii="Aptos Narrow" w:hAnsi="Aptos Narrow"/>
                <w:i/>
                <w:color w:val="0070C0"/>
                <w:szCs w:val="24"/>
              </w:rPr>
              <w:t>name if</w:t>
            </w:r>
            <w:r w:rsidRPr="0062509E">
              <w:rPr>
                <w:rFonts w:ascii="Aptos Narrow" w:hAnsi="Aptos Narrow"/>
                <w:i/>
                <w:color w:val="0070C0"/>
                <w:szCs w:val="24"/>
              </w:rPr>
              <w:t xml:space="preserve"> vendor model)</w:t>
            </w:r>
            <w:r w:rsidR="000C67FF" w:rsidRPr="0062509E">
              <w:rPr>
                <w:rFonts w:ascii="Aptos Narrow" w:hAnsi="Aptos Narrow"/>
                <w:i/>
                <w:color w:val="0070C0"/>
                <w:szCs w:val="24"/>
              </w:rPr>
              <w:t>.</w:t>
            </w:r>
          </w:p>
          <w:p w14:paraId="495B4AE1" w14:textId="77777777" w:rsidR="001A4BDE" w:rsidRPr="0062509E" w:rsidRDefault="001A4BDE" w:rsidP="001A4BDE">
            <w:pPr>
              <w:pStyle w:val="ListParagraph"/>
              <w:ind w:left="226"/>
              <w:rPr>
                <w:rFonts w:ascii="Aptos Narrow" w:hAnsi="Aptos Narrow"/>
                <w:i/>
                <w:color w:val="0070C0"/>
                <w:szCs w:val="24"/>
              </w:rPr>
            </w:pPr>
          </w:p>
          <w:p w14:paraId="23471F64" w14:textId="1AA6DACE" w:rsidR="001A4BDE" w:rsidRPr="0003780D" w:rsidRDefault="0003780D" w:rsidP="00004F24">
            <w:pPr>
              <w:shd w:val="clear" w:color="auto" w:fill="DAEEF3" w:themeFill="accent5" w:themeFillTint="33"/>
              <w:rPr>
                <w:rFonts w:ascii="Aptos Narrow" w:hAnsi="Aptos Narrow"/>
              </w:rPr>
            </w:pPr>
            <w:r>
              <w:rPr>
                <w:rFonts w:ascii="Aptos Narrow" w:hAnsi="Aptos Narrow"/>
              </w:rPr>
              <w:t>Model Owner:</w:t>
            </w:r>
          </w:p>
        </w:tc>
      </w:tr>
      <w:tr w:rsidR="00893C82" w:rsidRPr="00314EFA" w14:paraId="409D5C69" w14:textId="77777777" w:rsidTr="00E36713">
        <w:trPr>
          <w:trHeight w:val="576"/>
        </w:trPr>
        <w:tc>
          <w:tcPr>
            <w:tcW w:w="3893" w:type="dxa"/>
            <w:shd w:val="clear" w:color="auto" w:fill="404040" w:themeFill="text1" w:themeFillTint="BF"/>
            <w:noWrap/>
            <w:vAlign w:val="center"/>
          </w:tcPr>
          <w:p w14:paraId="13180BB1" w14:textId="6FEEF970" w:rsidR="00893C82" w:rsidRPr="0062509E" w:rsidRDefault="00893C82" w:rsidP="006A692F">
            <w:pPr>
              <w:rPr>
                <w:rFonts w:ascii="Aptos Narrow" w:eastAsia="Times New Roman" w:hAnsi="Aptos Narrow"/>
                <w:b/>
                <w:color w:val="FFFFFF"/>
                <w:szCs w:val="24"/>
              </w:rPr>
            </w:pPr>
            <w:r w:rsidRPr="0062509E">
              <w:rPr>
                <w:rFonts w:ascii="Aptos Narrow" w:eastAsia="Times New Roman" w:hAnsi="Aptos Narrow"/>
                <w:b/>
                <w:color w:val="FFFFFF"/>
                <w:szCs w:val="24"/>
              </w:rPr>
              <w:t>Model Production Process</w:t>
            </w:r>
          </w:p>
        </w:tc>
        <w:tc>
          <w:tcPr>
            <w:tcW w:w="6182" w:type="dxa"/>
            <w:shd w:val="clear" w:color="auto" w:fill="auto"/>
            <w:noWrap/>
            <w:vAlign w:val="center"/>
          </w:tcPr>
          <w:p w14:paraId="043719B6" w14:textId="5F62EEA9" w:rsidR="00893C82" w:rsidRDefault="00893C82" w:rsidP="00A53660">
            <w:pPr>
              <w:pStyle w:val="ListParagraph"/>
              <w:numPr>
                <w:ilvl w:val="0"/>
                <w:numId w:val="4"/>
              </w:numPr>
              <w:ind w:left="226" w:hanging="226"/>
              <w:rPr>
                <w:rFonts w:ascii="Aptos Narrow" w:hAnsi="Aptos Narrow"/>
                <w:i/>
                <w:color w:val="0070C0"/>
                <w:szCs w:val="24"/>
              </w:rPr>
            </w:pPr>
            <w:r w:rsidRPr="0062509E">
              <w:rPr>
                <w:rFonts w:ascii="Aptos Narrow" w:hAnsi="Aptos Narrow"/>
                <w:i/>
                <w:color w:val="0070C0"/>
                <w:szCs w:val="24"/>
              </w:rPr>
              <w:t xml:space="preserve">Please provide the model production process environment. A </w:t>
            </w:r>
            <w:r w:rsidR="000C67FF" w:rsidRPr="0062509E">
              <w:rPr>
                <w:rFonts w:ascii="Aptos Narrow" w:hAnsi="Aptos Narrow"/>
                <w:i/>
                <w:color w:val="0070C0"/>
                <w:szCs w:val="24"/>
              </w:rPr>
              <w:t>high-level</w:t>
            </w:r>
            <w:r w:rsidRPr="0062509E">
              <w:rPr>
                <w:rFonts w:ascii="Aptos Narrow" w:hAnsi="Aptos Narrow"/>
                <w:i/>
                <w:color w:val="0070C0"/>
                <w:szCs w:val="24"/>
              </w:rPr>
              <w:t xml:space="preserve"> description is encouraged.</w:t>
            </w:r>
          </w:p>
          <w:p w14:paraId="2826AB5E" w14:textId="77777777" w:rsidR="00506C10" w:rsidRPr="0062509E" w:rsidRDefault="00506C10" w:rsidP="00506C10">
            <w:pPr>
              <w:pStyle w:val="ListParagraph"/>
              <w:ind w:left="226"/>
              <w:rPr>
                <w:rFonts w:ascii="Aptos Narrow" w:hAnsi="Aptos Narrow"/>
                <w:i/>
                <w:color w:val="0070C0"/>
                <w:szCs w:val="24"/>
              </w:rPr>
            </w:pPr>
          </w:p>
          <w:p w14:paraId="1C854B10" w14:textId="0E24D1F4" w:rsidR="001A4BDE" w:rsidRPr="00307D41" w:rsidRDefault="0003780D" w:rsidP="00402B0D">
            <w:pPr>
              <w:shd w:val="clear" w:color="auto" w:fill="DAEEF3" w:themeFill="accent5" w:themeFillTint="33"/>
              <w:rPr>
                <w:rFonts w:ascii="Aptos Narrow" w:hAnsi="Aptos Narrow"/>
              </w:rPr>
            </w:pPr>
            <w:r>
              <w:rPr>
                <w:rFonts w:ascii="Aptos Narrow" w:hAnsi="Aptos Narrow"/>
              </w:rPr>
              <w:t>Model Owner:</w:t>
            </w:r>
            <w:r w:rsidR="00307D41">
              <w:rPr>
                <w:rFonts w:ascii="Aptos Narrow" w:hAnsi="Aptos Narrow"/>
              </w:rPr>
              <w:t xml:space="preserve"> </w:t>
            </w:r>
          </w:p>
        </w:tc>
      </w:tr>
      <w:tr w:rsidR="00C60C22" w:rsidRPr="00314EFA" w14:paraId="4FD03811" w14:textId="77777777" w:rsidTr="00E36713">
        <w:trPr>
          <w:trHeight w:val="576"/>
        </w:trPr>
        <w:tc>
          <w:tcPr>
            <w:tcW w:w="3893" w:type="dxa"/>
            <w:shd w:val="clear" w:color="auto" w:fill="404040" w:themeFill="text1" w:themeFillTint="BF"/>
            <w:noWrap/>
            <w:vAlign w:val="center"/>
          </w:tcPr>
          <w:p w14:paraId="6B5B130B" w14:textId="77777777" w:rsidR="00C60C22" w:rsidRPr="0062509E" w:rsidRDefault="00C60C22" w:rsidP="006A692F">
            <w:pPr>
              <w:rPr>
                <w:rFonts w:ascii="Aptos Narrow" w:eastAsia="Times New Roman" w:hAnsi="Aptos Narrow"/>
                <w:b/>
                <w:color w:val="FFFFFF"/>
                <w:szCs w:val="24"/>
              </w:rPr>
            </w:pPr>
            <w:r w:rsidRPr="0062509E">
              <w:rPr>
                <w:rFonts w:ascii="Aptos Narrow" w:eastAsia="Times New Roman" w:hAnsi="Aptos Narrow"/>
                <w:b/>
                <w:color w:val="FFFFFF"/>
                <w:szCs w:val="24"/>
              </w:rPr>
              <w:t>Model User</w:t>
            </w:r>
          </w:p>
        </w:tc>
        <w:tc>
          <w:tcPr>
            <w:tcW w:w="6182" w:type="dxa"/>
            <w:shd w:val="clear" w:color="auto" w:fill="auto"/>
            <w:noWrap/>
            <w:vAlign w:val="center"/>
          </w:tcPr>
          <w:p w14:paraId="054AB708" w14:textId="77777777" w:rsidR="00C60C22" w:rsidRPr="0062509E" w:rsidRDefault="00893C82" w:rsidP="00A53660">
            <w:pPr>
              <w:pStyle w:val="ListParagraph"/>
              <w:numPr>
                <w:ilvl w:val="0"/>
                <w:numId w:val="4"/>
              </w:numPr>
              <w:ind w:left="226" w:hanging="226"/>
              <w:rPr>
                <w:rFonts w:ascii="Aptos Narrow" w:hAnsi="Aptos Narrow"/>
                <w:i/>
                <w:color w:val="0070C0"/>
                <w:szCs w:val="24"/>
              </w:rPr>
            </w:pPr>
            <w:r w:rsidRPr="0062509E">
              <w:rPr>
                <w:rFonts w:ascii="Aptos Narrow" w:hAnsi="Aptos Narrow"/>
                <w:i/>
                <w:color w:val="0070C0"/>
                <w:szCs w:val="24"/>
              </w:rPr>
              <w:t xml:space="preserve">Please provide all model </w:t>
            </w:r>
            <w:r w:rsidR="000C67FF" w:rsidRPr="0062509E">
              <w:rPr>
                <w:rFonts w:ascii="Aptos Narrow" w:hAnsi="Aptos Narrow"/>
                <w:i/>
                <w:color w:val="0070C0"/>
                <w:szCs w:val="24"/>
              </w:rPr>
              <w:t>usernames</w:t>
            </w:r>
            <w:r w:rsidRPr="0062509E">
              <w:rPr>
                <w:rFonts w:ascii="Aptos Narrow" w:hAnsi="Aptos Narrow"/>
                <w:i/>
                <w:color w:val="0070C0"/>
                <w:szCs w:val="24"/>
              </w:rPr>
              <w:t xml:space="preserve"> along with business group names</w:t>
            </w:r>
            <w:r w:rsidR="000C67FF" w:rsidRPr="0062509E">
              <w:rPr>
                <w:rFonts w:ascii="Aptos Narrow" w:hAnsi="Aptos Narrow"/>
                <w:i/>
                <w:color w:val="0070C0"/>
                <w:szCs w:val="24"/>
              </w:rPr>
              <w:t>.</w:t>
            </w:r>
          </w:p>
          <w:p w14:paraId="254B64FC" w14:textId="77777777" w:rsidR="001A4BDE" w:rsidRPr="0062509E" w:rsidRDefault="001A4BDE" w:rsidP="001A4BDE">
            <w:pPr>
              <w:pStyle w:val="ListParagraph"/>
              <w:ind w:left="226"/>
              <w:rPr>
                <w:rFonts w:ascii="Aptos Narrow" w:hAnsi="Aptos Narrow"/>
                <w:i/>
                <w:color w:val="0070C0"/>
                <w:szCs w:val="24"/>
              </w:rPr>
            </w:pPr>
          </w:p>
          <w:p w14:paraId="1FF6881B" w14:textId="1B424418" w:rsidR="001A4BDE" w:rsidRPr="00307D41" w:rsidRDefault="0003780D" w:rsidP="00307D41">
            <w:pPr>
              <w:shd w:val="clear" w:color="auto" w:fill="DAEEF3" w:themeFill="accent5" w:themeFillTint="33"/>
              <w:jc w:val="both"/>
              <w:rPr>
                <w:rFonts w:ascii="Aptos Narrow" w:hAnsi="Aptos Narrow"/>
              </w:rPr>
            </w:pPr>
            <w:r>
              <w:rPr>
                <w:rFonts w:ascii="Aptos Narrow" w:hAnsi="Aptos Narrow"/>
              </w:rPr>
              <w:t>Model Owner:</w:t>
            </w:r>
            <w:r w:rsidR="00DB7812" w:rsidRPr="0003780D">
              <w:rPr>
                <w:rFonts w:ascii="Aptos Narrow" w:hAnsi="Aptos Narrow"/>
                <w:b/>
                <w:bCs/>
                <w:i/>
                <w:szCs w:val="24"/>
              </w:rPr>
              <w:t xml:space="preserve"> </w:t>
            </w:r>
            <w:r w:rsidR="00DB7812" w:rsidRPr="00004F24">
              <w:rPr>
                <w:rFonts w:ascii="Aptos Narrow" w:hAnsi="Aptos Narrow"/>
                <w:iCs/>
                <w:szCs w:val="24"/>
              </w:rPr>
              <w:t>Anti-Money Launder Group</w:t>
            </w:r>
          </w:p>
        </w:tc>
      </w:tr>
      <w:tr w:rsidR="002A0C83" w:rsidRPr="00314EFA" w14:paraId="1F34AE92" w14:textId="77777777" w:rsidTr="00E36713">
        <w:trPr>
          <w:trHeight w:val="576"/>
        </w:trPr>
        <w:tc>
          <w:tcPr>
            <w:tcW w:w="3893" w:type="dxa"/>
            <w:shd w:val="clear" w:color="auto" w:fill="404040" w:themeFill="text1" w:themeFillTint="BF"/>
            <w:noWrap/>
            <w:vAlign w:val="center"/>
          </w:tcPr>
          <w:p w14:paraId="15BF5F72" w14:textId="4319D3F5" w:rsidR="002A0C83" w:rsidRPr="0062509E" w:rsidRDefault="002A0C83" w:rsidP="006A692F">
            <w:pPr>
              <w:rPr>
                <w:rFonts w:ascii="Aptos Narrow" w:eastAsia="Times New Roman" w:hAnsi="Aptos Narrow"/>
                <w:b/>
                <w:color w:val="FFFFFF"/>
                <w:szCs w:val="24"/>
              </w:rPr>
            </w:pPr>
            <w:r w:rsidRPr="0062509E">
              <w:rPr>
                <w:rFonts w:ascii="Aptos Narrow" w:eastAsia="Times New Roman" w:hAnsi="Aptos Narrow"/>
                <w:b/>
                <w:color w:val="FFFFFF"/>
                <w:szCs w:val="24"/>
              </w:rPr>
              <w:t>Portfolios the Model Applies to</w:t>
            </w:r>
          </w:p>
        </w:tc>
        <w:tc>
          <w:tcPr>
            <w:tcW w:w="6182" w:type="dxa"/>
            <w:shd w:val="clear" w:color="auto" w:fill="auto"/>
            <w:noWrap/>
            <w:vAlign w:val="center"/>
          </w:tcPr>
          <w:p w14:paraId="7DF27047" w14:textId="77777777" w:rsidR="002A0C83" w:rsidRPr="0062509E" w:rsidRDefault="002A0C83" w:rsidP="00A53660">
            <w:pPr>
              <w:pStyle w:val="ListParagraph"/>
              <w:numPr>
                <w:ilvl w:val="0"/>
                <w:numId w:val="4"/>
              </w:numPr>
              <w:ind w:left="226" w:hanging="226"/>
              <w:rPr>
                <w:rFonts w:ascii="Aptos Narrow" w:hAnsi="Aptos Narrow"/>
                <w:i/>
                <w:color w:val="0070C0"/>
                <w:szCs w:val="24"/>
              </w:rPr>
            </w:pPr>
            <w:r w:rsidRPr="0062509E">
              <w:rPr>
                <w:rFonts w:ascii="Aptos Narrow" w:hAnsi="Aptos Narrow"/>
                <w:i/>
                <w:color w:val="0070C0"/>
                <w:szCs w:val="24"/>
              </w:rPr>
              <w:t>Please provide high level portfolio size and description that the model is applied to.</w:t>
            </w:r>
          </w:p>
          <w:p w14:paraId="3DFFBE35" w14:textId="77777777" w:rsidR="001A4BDE" w:rsidRPr="0062509E" w:rsidRDefault="001A4BDE" w:rsidP="001A4BDE">
            <w:pPr>
              <w:pStyle w:val="ListParagraph"/>
              <w:ind w:left="226"/>
              <w:rPr>
                <w:rFonts w:ascii="Aptos Narrow" w:hAnsi="Aptos Narrow"/>
                <w:i/>
                <w:color w:val="0070C0"/>
                <w:szCs w:val="24"/>
              </w:rPr>
            </w:pPr>
          </w:p>
          <w:p w14:paraId="69BD5361" w14:textId="35972B33" w:rsidR="001A4BDE" w:rsidRPr="00307D41" w:rsidRDefault="0003780D" w:rsidP="0003780D">
            <w:pPr>
              <w:shd w:val="clear" w:color="auto" w:fill="DAEEF3" w:themeFill="accent5" w:themeFillTint="33"/>
              <w:jc w:val="both"/>
              <w:rPr>
                <w:rFonts w:ascii="Aptos Narrow" w:hAnsi="Aptos Narrow"/>
              </w:rPr>
            </w:pPr>
            <w:r>
              <w:rPr>
                <w:rFonts w:ascii="Aptos Narrow" w:hAnsi="Aptos Narrow"/>
              </w:rPr>
              <w:t>Model Owner:</w:t>
            </w:r>
            <w:r w:rsidR="00307D41">
              <w:rPr>
                <w:rFonts w:ascii="Aptos Narrow" w:hAnsi="Aptos Narrow"/>
              </w:rPr>
              <w:t xml:space="preserve"> </w:t>
            </w:r>
          </w:p>
        </w:tc>
      </w:tr>
      <w:tr w:rsidR="009C7CF0" w:rsidRPr="00314EFA" w14:paraId="33E03573" w14:textId="77777777" w:rsidTr="00E36713">
        <w:trPr>
          <w:trHeight w:val="746"/>
        </w:trPr>
        <w:tc>
          <w:tcPr>
            <w:tcW w:w="3893" w:type="dxa"/>
            <w:shd w:val="clear" w:color="auto" w:fill="404040" w:themeFill="text1" w:themeFillTint="BF"/>
            <w:noWrap/>
            <w:vAlign w:val="center"/>
            <w:hideMark/>
          </w:tcPr>
          <w:p w14:paraId="0203D03A" w14:textId="77777777" w:rsidR="009C7CF0" w:rsidRPr="0062509E" w:rsidRDefault="009C7CF0" w:rsidP="006A692F">
            <w:pPr>
              <w:rPr>
                <w:rFonts w:ascii="Aptos Narrow" w:eastAsia="Times New Roman" w:hAnsi="Aptos Narrow"/>
                <w:b/>
                <w:color w:val="FFFFFF"/>
                <w:szCs w:val="24"/>
              </w:rPr>
            </w:pPr>
            <w:r w:rsidRPr="0062509E">
              <w:rPr>
                <w:rFonts w:ascii="Aptos Narrow" w:eastAsia="Times New Roman" w:hAnsi="Aptos Narrow"/>
                <w:b/>
                <w:color w:val="FFFFFF"/>
                <w:szCs w:val="24"/>
              </w:rPr>
              <w:t>Model</w:t>
            </w:r>
            <w:r w:rsidR="00A0435F" w:rsidRPr="0062509E">
              <w:rPr>
                <w:rFonts w:ascii="Aptos Narrow" w:eastAsia="Times New Roman" w:hAnsi="Aptos Narrow"/>
                <w:b/>
                <w:color w:val="FFFFFF"/>
                <w:szCs w:val="24"/>
              </w:rPr>
              <w:t xml:space="preserve"> Objective</w:t>
            </w:r>
          </w:p>
        </w:tc>
        <w:tc>
          <w:tcPr>
            <w:tcW w:w="6182" w:type="dxa"/>
            <w:shd w:val="clear" w:color="auto" w:fill="auto"/>
            <w:noWrap/>
            <w:vAlign w:val="center"/>
            <w:hideMark/>
          </w:tcPr>
          <w:p w14:paraId="01D478CB" w14:textId="77777777" w:rsidR="009C7CF0" w:rsidRPr="0062509E" w:rsidRDefault="00095B22" w:rsidP="00A53660">
            <w:pPr>
              <w:pStyle w:val="ListParagraph"/>
              <w:numPr>
                <w:ilvl w:val="0"/>
                <w:numId w:val="4"/>
              </w:numPr>
              <w:ind w:left="226" w:hanging="226"/>
              <w:rPr>
                <w:rFonts w:ascii="Aptos Narrow" w:hAnsi="Aptos Narrow"/>
                <w:i/>
                <w:color w:val="0070C0"/>
                <w:szCs w:val="24"/>
              </w:rPr>
            </w:pPr>
            <w:r w:rsidRPr="0062509E">
              <w:rPr>
                <w:rFonts w:ascii="Aptos Narrow" w:hAnsi="Aptos Narrow"/>
                <w:i/>
                <w:color w:val="0070C0"/>
                <w:szCs w:val="24"/>
              </w:rPr>
              <w:t>Please list all model objectives</w:t>
            </w:r>
            <w:r w:rsidR="0021640E" w:rsidRPr="0062509E">
              <w:rPr>
                <w:rFonts w:ascii="Aptos Narrow" w:hAnsi="Aptos Narrow"/>
                <w:i/>
                <w:color w:val="0070C0"/>
                <w:szCs w:val="24"/>
              </w:rPr>
              <w:t xml:space="preserve"> at a high level</w:t>
            </w:r>
            <w:r w:rsidR="000C67FF" w:rsidRPr="0062509E">
              <w:rPr>
                <w:rFonts w:ascii="Aptos Narrow" w:hAnsi="Aptos Narrow"/>
                <w:i/>
                <w:color w:val="0070C0"/>
                <w:szCs w:val="24"/>
              </w:rPr>
              <w:t>.</w:t>
            </w:r>
          </w:p>
          <w:p w14:paraId="23EB330D" w14:textId="77777777" w:rsidR="001A4BDE" w:rsidRPr="005B702A" w:rsidRDefault="001A4BDE" w:rsidP="001A4BDE">
            <w:pPr>
              <w:pStyle w:val="ListParagraph"/>
              <w:ind w:left="226"/>
              <w:rPr>
                <w:rFonts w:ascii="Aptos Narrow" w:hAnsi="Aptos Narrow"/>
                <w:i/>
                <w:color w:val="0070C0"/>
                <w:szCs w:val="24"/>
              </w:rPr>
            </w:pPr>
          </w:p>
          <w:p w14:paraId="4404C6BD" w14:textId="77777777" w:rsidR="005C1EF0" w:rsidRPr="005C1EF0" w:rsidRDefault="0003780D" w:rsidP="005C1EF0">
            <w:pPr>
              <w:shd w:val="clear" w:color="auto" w:fill="DAEEF3" w:themeFill="accent5" w:themeFillTint="33"/>
              <w:jc w:val="both"/>
              <w:rPr>
                <w:rFonts w:ascii="Aptos Narrow" w:hAnsi="Aptos Narrow"/>
              </w:rPr>
            </w:pPr>
            <w:r>
              <w:rPr>
                <w:rFonts w:ascii="Aptos Narrow" w:hAnsi="Aptos Narrow"/>
              </w:rPr>
              <w:t>Model Owner:</w:t>
            </w:r>
            <w:r w:rsidR="00307D41">
              <w:rPr>
                <w:rFonts w:ascii="Aptos Narrow" w:hAnsi="Aptos Narrow"/>
              </w:rPr>
              <w:t xml:space="preserve"> </w:t>
            </w:r>
            <w:r w:rsidR="005C1EF0" w:rsidRPr="005C1EF0">
              <w:rPr>
                <w:rFonts w:ascii="Aptos Narrow" w:hAnsi="Aptos Narrow"/>
              </w:rPr>
              <w:t xml:space="preserve">The Actimize Suspicious Activity Monitoring (SAM) system is designed to enhance East West Bank’s (EWB) ability to </w:t>
            </w:r>
            <w:r w:rsidR="005C1EF0" w:rsidRPr="005C1EF0">
              <w:rPr>
                <w:rFonts w:ascii="Aptos Narrow" w:hAnsi="Aptos Narrow"/>
              </w:rPr>
              <w:lastRenderedPageBreak/>
              <w:t>detect and manage risks related to financial crimes such as money laundering. At its core, the system aims to ensure compliance with AML regulatory requirements by aligning with the FFIEC BSA/AML Examination Manual. It achieves this through the implementation of advanced detection models and rules tailored to EWB’s unique risk profile, helping to mitigate transaction-related risks effectively.</w:t>
            </w:r>
          </w:p>
          <w:p w14:paraId="06492418" w14:textId="77777777" w:rsidR="005C1EF0" w:rsidRPr="005C1EF0" w:rsidRDefault="005C1EF0" w:rsidP="005C1EF0">
            <w:pPr>
              <w:shd w:val="clear" w:color="auto" w:fill="DAEEF3" w:themeFill="accent5" w:themeFillTint="33"/>
              <w:jc w:val="both"/>
              <w:rPr>
                <w:rFonts w:ascii="Aptos Narrow" w:hAnsi="Aptos Narrow"/>
              </w:rPr>
            </w:pPr>
          </w:p>
          <w:p w14:paraId="3EFA619E" w14:textId="77777777" w:rsidR="005C1EF0" w:rsidRPr="005C1EF0" w:rsidRDefault="005C1EF0" w:rsidP="005C1EF0">
            <w:pPr>
              <w:shd w:val="clear" w:color="auto" w:fill="DAEEF3" w:themeFill="accent5" w:themeFillTint="33"/>
              <w:jc w:val="both"/>
              <w:rPr>
                <w:rFonts w:ascii="Aptos Narrow" w:hAnsi="Aptos Narrow"/>
              </w:rPr>
            </w:pPr>
            <w:r w:rsidRPr="005C1EF0">
              <w:rPr>
                <w:rFonts w:ascii="Aptos Narrow" w:hAnsi="Aptos Narrow"/>
              </w:rPr>
              <w:t>The SAM system streamlines operational efficiency by consolidating alerts at the customer level, allowing for more focused investigations and reducing redundant efforts. It supports comprehensive reporting functions, including case management and Suspicious Activity Reports (SARs), ensuring detailed and accurate reporting of suspicious transactions.</w:t>
            </w:r>
          </w:p>
          <w:p w14:paraId="267FCD61" w14:textId="77777777" w:rsidR="005C1EF0" w:rsidRPr="005C1EF0" w:rsidRDefault="005C1EF0" w:rsidP="005C1EF0">
            <w:pPr>
              <w:shd w:val="clear" w:color="auto" w:fill="DAEEF3" w:themeFill="accent5" w:themeFillTint="33"/>
              <w:jc w:val="both"/>
              <w:rPr>
                <w:rFonts w:ascii="Aptos Narrow" w:hAnsi="Aptos Narrow"/>
              </w:rPr>
            </w:pPr>
          </w:p>
          <w:p w14:paraId="0FF6DA0F" w14:textId="77777777" w:rsidR="005C1EF0" w:rsidRPr="005C1EF0" w:rsidRDefault="005C1EF0" w:rsidP="005C1EF0">
            <w:pPr>
              <w:shd w:val="clear" w:color="auto" w:fill="DAEEF3" w:themeFill="accent5" w:themeFillTint="33"/>
              <w:jc w:val="both"/>
              <w:rPr>
                <w:rFonts w:ascii="Aptos Narrow" w:hAnsi="Aptos Narrow"/>
              </w:rPr>
            </w:pPr>
            <w:r w:rsidRPr="005C1EF0">
              <w:rPr>
                <w:rFonts w:ascii="Aptos Narrow" w:hAnsi="Aptos Narrow"/>
              </w:rPr>
              <w:t>Continuous improvement is a key focus, with regular calibration and optimization of the system’s rules and thresholds to maintain high alert quality and reduce false positives. The system also employs historical behavior profiling to enhance customer and transaction monitoring, identifying anomalies and suspicious activities.</w:t>
            </w:r>
          </w:p>
          <w:p w14:paraId="0C18206F" w14:textId="77777777" w:rsidR="005C1EF0" w:rsidRPr="005C1EF0" w:rsidRDefault="005C1EF0" w:rsidP="005C1EF0">
            <w:pPr>
              <w:shd w:val="clear" w:color="auto" w:fill="DAEEF3" w:themeFill="accent5" w:themeFillTint="33"/>
              <w:jc w:val="both"/>
              <w:rPr>
                <w:rFonts w:ascii="Aptos Narrow" w:hAnsi="Aptos Narrow"/>
              </w:rPr>
            </w:pPr>
          </w:p>
          <w:p w14:paraId="6757F1B2" w14:textId="14A0F188" w:rsidR="001A4BDE" w:rsidRPr="0003780D" w:rsidRDefault="005C1EF0" w:rsidP="005C1EF0">
            <w:pPr>
              <w:shd w:val="clear" w:color="auto" w:fill="DAEEF3" w:themeFill="accent5" w:themeFillTint="33"/>
              <w:jc w:val="both"/>
              <w:rPr>
                <w:rFonts w:ascii="Aptos Narrow" w:hAnsi="Aptos Narrow"/>
              </w:rPr>
            </w:pPr>
            <w:r w:rsidRPr="005C1EF0">
              <w:rPr>
                <w:rFonts w:ascii="Aptos Narrow" w:hAnsi="Aptos Narrow"/>
              </w:rPr>
              <w:t>Additionally, Actimize SAM is designed with scalability and flexibility, enabling it to adapt to new monitoring requirements and support the bank’s expanding operational needs, ensuring ongoing relevance in a dynamic regulatory and threat landscape.</w:t>
            </w:r>
          </w:p>
        </w:tc>
      </w:tr>
    </w:tbl>
    <w:p w14:paraId="6CB8EBBA" w14:textId="0C997323" w:rsidR="00246EBE" w:rsidRDefault="00246EBE" w:rsidP="006A692F">
      <w:pPr>
        <w:rPr>
          <w:rFonts w:ascii="Arial Narrow" w:hAnsi="Arial Narrow"/>
        </w:rPr>
      </w:pPr>
    </w:p>
    <w:p w14:paraId="69AA0A6E" w14:textId="09EBC973" w:rsidR="00600C3C" w:rsidRPr="00314EFA" w:rsidRDefault="00600C3C" w:rsidP="006A692F">
      <w:pPr>
        <w:rPr>
          <w:rFonts w:ascii="Arial Narrow" w:hAnsi="Arial Narrow"/>
        </w:rPr>
      </w:pPr>
    </w:p>
    <w:p w14:paraId="4E11281F" w14:textId="77777777" w:rsidR="00B60862" w:rsidRPr="00314EFA" w:rsidRDefault="00B60862" w:rsidP="006A692F">
      <w:pPr>
        <w:rPr>
          <w:rFonts w:ascii="Arial Narrow" w:hAnsi="Arial Narrow"/>
        </w:rPr>
      </w:pPr>
      <w:bookmarkStart w:id="15" w:name="_Toc533418034"/>
      <w:bookmarkStart w:id="16" w:name="_Toc533425039"/>
      <w:bookmarkStart w:id="17" w:name="_Toc533425496"/>
      <w:bookmarkStart w:id="18" w:name="_Toc533425677"/>
      <w:bookmarkStart w:id="19" w:name="_Toc533428160"/>
      <w:bookmarkStart w:id="20" w:name="_Toc533428354"/>
      <w:bookmarkStart w:id="21" w:name="_Toc533418035"/>
      <w:bookmarkStart w:id="22" w:name="_Toc533425040"/>
      <w:bookmarkStart w:id="23" w:name="_Toc533425497"/>
      <w:bookmarkStart w:id="24" w:name="_Toc533425678"/>
      <w:bookmarkStart w:id="25" w:name="_Toc533428161"/>
      <w:bookmarkStart w:id="26" w:name="_Toc533428355"/>
      <w:bookmarkStart w:id="27" w:name="_Toc533418036"/>
      <w:bookmarkStart w:id="28" w:name="_Toc533425041"/>
      <w:bookmarkStart w:id="29" w:name="_Toc533425498"/>
      <w:bookmarkStart w:id="30" w:name="_Toc533425679"/>
      <w:bookmarkStart w:id="31" w:name="_Toc533428162"/>
      <w:bookmarkStart w:id="32" w:name="_Toc533428356"/>
      <w:bookmarkStart w:id="33" w:name="_Toc533418037"/>
      <w:bookmarkStart w:id="34" w:name="_Toc533425042"/>
      <w:bookmarkStart w:id="35" w:name="_Toc533425499"/>
      <w:bookmarkStart w:id="36" w:name="_Toc533425680"/>
      <w:bookmarkStart w:id="37" w:name="_Toc533428163"/>
      <w:bookmarkStart w:id="38" w:name="_Toc533428357"/>
      <w:bookmarkStart w:id="39" w:name="_Toc533418038"/>
      <w:bookmarkStart w:id="40" w:name="_Toc533425043"/>
      <w:bookmarkStart w:id="41" w:name="_Toc533425500"/>
      <w:bookmarkStart w:id="42" w:name="_Toc533425681"/>
      <w:bookmarkStart w:id="43" w:name="_Toc533428164"/>
      <w:bookmarkStart w:id="44" w:name="_Toc533428358"/>
      <w:bookmarkStart w:id="45" w:name="_Toc533418039"/>
      <w:bookmarkStart w:id="46" w:name="_Toc533425044"/>
      <w:bookmarkStart w:id="47" w:name="_Toc533425501"/>
      <w:bookmarkStart w:id="48" w:name="_Toc533425682"/>
      <w:bookmarkStart w:id="49" w:name="_Toc533428165"/>
      <w:bookmarkStart w:id="50" w:name="_Toc533428359"/>
      <w:bookmarkStart w:id="51" w:name="_Toc533418040"/>
      <w:bookmarkStart w:id="52" w:name="_Toc533425045"/>
      <w:bookmarkStart w:id="53" w:name="_Toc533425502"/>
      <w:bookmarkStart w:id="54" w:name="_Toc533425683"/>
      <w:bookmarkStart w:id="55" w:name="_Toc533428166"/>
      <w:bookmarkStart w:id="56" w:name="_Toc533428360"/>
      <w:bookmarkStart w:id="57" w:name="_Toc533418041"/>
      <w:bookmarkStart w:id="58" w:name="_Toc533425046"/>
      <w:bookmarkStart w:id="59" w:name="_Toc533425503"/>
      <w:bookmarkStart w:id="60" w:name="_Toc533425684"/>
      <w:bookmarkStart w:id="61" w:name="_Toc533428167"/>
      <w:bookmarkStart w:id="62" w:name="_Toc533428361"/>
      <w:bookmarkStart w:id="63" w:name="_Toc533418042"/>
      <w:bookmarkStart w:id="64" w:name="_Toc533425047"/>
      <w:bookmarkStart w:id="65" w:name="_Toc533425504"/>
      <w:bookmarkStart w:id="66" w:name="_Toc533425685"/>
      <w:bookmarkStart w:id="67" w:name="_Toc533428168"/>
      <w:bookmarkStart w:id="68" w:name="_Toc533428362"/>
      <w:bookmarkStart w:id="69" w:name="_Toc533418043"/>
      <w:bookmarkStart w:id="70" w:name="_Toc533425048"/>
      <w:bookmarkStart w:id="71" w:name="_Toc533425505"/>
      <w:bookmarkStart w:id="72" w:name="_Toc533425686"/>
      <w:bookmarkStart w:id="73" w:name="_Toc533428169"/>
      <w:bookmarkStart w:id="74" w:name="_Toc533428363"/>
      <w:bookmarkStart w:id="75" w:name="_Toc533418044"/>
      <w:bookmarkStart w:id="76" w:name="_Toc533425049"/>
      <w:bookmarkStart w:id="77" w:name="_Toc533425506"/>
      <w:bookmarkStart w:id="78" w:name="_Toc533425687"/>
      <w:bookmarkStart w:id="79" w:name="_Toc533428170"/>
      <w:bookmarkStart w:id="80" w:name="_Toc533428364"/>
      <w:bookmarkStart w:id="81" w:name="_Toc533418045"/>
      <w:bookmarkStart w:id="82" w:name="_Toc533425050"/>
      <w:bookmarkStart w:id="83" w:name="_Toc533425507"/>
      <w:bookmarkStart w:id="84" w:name="_Toc533425688"/>
      <w:bookmarkStart w:id="85" w:name="_Toc533428171"/>
      <w:bookmarkStart w:id="86" w:name="_Toc533428365"/>
      <w:bookmarkStart w:id="87" w:name="_Toc533418046"/>
      <w:bookmarkStart w:id="88" w:name="_Toc533425051"/>
      <w:bookmarkStart w:id="89" w:name="_Toc533425508"/>
      <w:bookmarkStart w:id="90" w:name="_Toc533425689"/>
      <w:bookmarkStart w:id="91" w:name="_Toc533428172"/>
      <w:bookmarkStart w:id="92" w:name="_Toc533428366"/>
      <w:bookmarkStart w:id="93" w:name="_Toc533418047"/>
      <w:bookmarkStart w:id="94" w:name="_Toc533425052"/>
      <w:bookmarkStart w:id="95" w:name="_Toc533425509"/>
      <w:bookmarkStart w:id="96" w:name="_Toc533425690"/>
      <w:bookmarkStart w:id="97" w:name="_Toc533428173"/>
      <w:bookmarkStart w:id="98" w:name="_Toc533428367"/>
      <w:bookmarkStart w:id="99" w:name="_Toc533418048"/>
      <w:bookmarkStart w:id="100" w:name="_Toc533425053"/>
      <w:bookmarkStart w:id="101" w:name="_Toc533425510"/>
      <w:bookmarkStart w:id="102" w:name="_Toc533425691"/>
      <w:bookmarkStart w:id="103" w:name="_Toc533428174"/>
      <w:bookmarkStart w:id="104" w:name="_Toc533428368"/>
      <w:bookmarkStart w:id="105" w:name="_Toc533418049"/>
      <w:bookmarkStart w:id="106" w:name="_Toc533425054"/>
      <w:bookmarkStart w:id="107" w:name="_Toc533425511"/>
      <w:bookmarkStart w:id="108" w:name="_Toc533425692"/>
      <w:bookmarkStart w:id="109" w:name="_Toc533428175"/>
      <w:bookmarkStart w:id="110" w:name="_Toc533428369"/>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14:paraId="6535DD90" w14:textId="762733CB" w:rsidR="00AA53F1" w:rsidRPr="007C4325" w:rsidRDefault="00827171" w:rsidP="00A53660">
      <w:pPr>
        <w:pStyle w:val="Heading2"/>
        <w:numPr>
          <w:ilvl w:val="1"/>
          <w:numId w:val="1"/>
        </w:numPr>
        <w:pBdr>
          <w:bottom w:val="single" w:sz="6" w:space="1" w:color="auto"/>
        </w:pBdr>
        <w:shd w:val="clear" w:color="auto" w:fill="C6D9F1" w:themeFill="text2" w:themeFillTint="33"/>
        <w:spacing w:before="0"/>
        <w:ind w:left="720" w:hanging="720"/>
        <w:rPr>
          <w:rFonts w:cs="Arial"/>
          <w:szCs w:val="24"/>
        </w:rPr>
      </w:pPr>
      <w:bookmarkStart w:id="111" w:name="_Toc36656752"/>
      <w:bookmarkStart w:id="112" w:name="_Toc36656832"/>
      <w:bookmarkStart w:id="113" w:name="_Toc78555254"/>
      <w:bookmarkStart w:id="114" w:name="_Toc78555329"/>
      <w:bookmarkStart w:id="115" w:name="_Toc78805783"/>
      <w:bookmarkStart w:id="116" w:name="_Toc78805807"/>
      <w:bookmarkStart w:id="117" w:name="_Toc78807130"/>
      <w:bookmarkStart w:id="118" w:name="_Toc78807150"/>
      <w:bookmarkStart w:id="119" w:name="_Toc163230476"/>
      <w:bookmarkEnd w:id="111"/>
      <w:bookmarkEnd w:id="112"/>
      <w:bookmarkEnd w:id="113"/>
      <w:bookmarkEnd w:id="114"/>
      <w:bookmarkEnd w:id="115"/>
      <w:bookmarkEnd w:id="116"/>
      <w:bookmarkEnd w:id="117"/>
      <w:bookmarkEnd w:id="118"/>
      <w:r w:rsidRPr="007C4325">
        <w:rPr>
          <w:rFonts w:cs="Arial"/>
          <w:szCs w:val="24"/>
        </w:rPr>
        <w:t>Model Purpose</w:t>
      </w:r>
      <w:r w:rsidR="00BF150B" w:rsidRPr="007C4325">
        <w:rPr>
          <w:rFonts w:cs="Arial"/>
          <w:szCs w:val="24"/>
        </w:rPr>
        <w:t xml:space="preserve"> &amp;</w:t>
      </w:r>
      <w:r w:rsidRPr="007C4325">
        <w:rPr>
          <w:rFonts w:cs="Arial"/>
          <w:szCs w:val="24"/>
        </w:rPr>
        <w:t xml:space="preserve"> Use</w:t>
      </w:r>
      <w:bookmarkEnd w:id="119"/>
    </w:p>
    <w:p w14:paraId="6F93BC1B" w14:textId="77777777" w:rsidR="002B1769" w:rsidRPr="002B1769" w:rsidRDefault="002B1769" w:rsidP="002B1769">
      <w:pPr>
        <w:pStyle w:val="ListParagraph"/>
        <w:keepNext/>
        <w:keepLines/>
        <w:numPr>
          <w:ilvl w:val="0"/>
          <w:numId w:val="5"/>
        </w:numPr>
        <w:spacing w:before="480"/>
        <w:contextualSpacing w:val="0"/>
        <w:outlineLvl w:val="0"/>
        <w:rPr>
          <w:rFonts w:asciiTheme="majorHAnsi" w:eastAsiaTheme="majorEastAsia" w:hAnsiTheme="majorHAnsi" w:cstheme="majorBidi"/>
          <w:b/>
          <w:bCs/>
          <w:vanish/>
          <w:color w:val="365F91" w:themeColor="accent1" w:themeShade="BF"/>
          <w:sz w:val="28"/>
          <w:szCs w:val="28"/>
        </w:rPr>
      </w:pPr>
      <w:bookmarkStart w:id="120" w:name="_Toc163134408"/>
      <w:bookmarkStart w:id="121" w:name="_Toc163136710"/>
      <w:bookmarkStart w:id="122" w:name="_Toc163230477"/>
      <w:bookmarkEnd w:id="120"/>
      <w:bookmarkEnd w:id="121"/>
      <w:bookmarkEnd w:id="122"/>
    </w:p>
    <w:p w14:paraId="29B58AF5" w14:textId="77777777" w:rsidR="002B1769" w:rsidRPr="002B1769" w:rsidRDefault="002B1769" w:rsidP="002B1769">
      <w:pPr>
        <w:pStyle w:val="ListParagraph"/>
        <w:keepNext/>
        <w:keepLines/>
        <w:numPr>
          <w:ilvl w:val="1"/>
          <w:numId w:val="5"/>
        </w:numPr>
        <w:shd w:val="clear" w:color="auto" w:fill="B8CCE4" w:themeFill="accent1" w:themeFillTint="66"/>
        <w:spacing w:before="200" w:after="120"/>
        <w:contextualSpacing w:val="0"/>
        <w:outlineLvl w:val="1"/>
        <w:rPr>
          <w:rFonts w:ascii="Arial" w:eastAsiaTheme="majorEastAsia" w:hAnsi="Arial" w:cstheme="majorBidi"/>
          <w:b/>
          <w:bCs/>
          <w:vanish/>
          <w:sz w:val="24"/>
          <w:szCs w:val="26"/>
        </w:rPr>
      </w:pPr>
      <w:bookmarkStart w:id="123" w:name="_Toc163134409"/>
      <w:bookmarkStart w:id="124" w:name="_Toc163136711"/>
      <w:bookmarkStart w:id="125" w:name="_Toc163230478"/>
      <w:bookmarkEnd w:id="123"/>
      <w:bookmarkEnd w:id="124"/>
      <w:bookmarkEnd w:id="125"/>
    </w:p>
    <w:p w14:paraId="10FA5CAC" w14:textId="77777777" w:rsidR="002B1769" w:rsidRPr="002B1769" w:rsidRDefault="002B1769" w:rsidP="002B1769">
      <w:pPr>
        <w:pStyle w:val="ListParagraph"/>
        <w:keepNext/>
        <w:keepLines/>
        <w:numPr>
          <w:ilvl w:val="1"/>
          <w:numId w:val="5"/>
        </w:numPr>
        <w:shd w:val="clear" w:color="auto" w:fill="B8CCE4" w:themeFill="accent1" w:themeFillTint="66"/>
        <w:spacing w:before="200" w:after="120"/>
        <w:contextualSpacing w:val="0"/>
        <w:outlineLvl w:val="1"/>
        <w:rPr>
          <w:rFonts w:ascii="Arial" w:eastAsiaTheme="majorEastAsia" w:hAnsi="Arial" w:cstheme="majorBidi"/>
          <w:b/>
          <w:bCs/>
          <w:vanish/>
          <w:sz w:val="24"/>
          <w:szCs w:val="26"/>
        </w:rPr>
      </w:pPr>
      <w:bookmarkStart w:id="126" w:name="_Toc163134410"/>
      <w:bookmarkStart w:id="127" w:name="_Toc163136712"/>
      <w:bookmarkStart w:id="128" w:name="_Toc163230479"/>
      <w:bookmarkEnd w:id="126"/>
      <w:bookmarkEnd w:id="127"/>
      <w:bookmarkEnd w:id="128"/>
    </w:p>
    <w:p w14:paraId="13BCF9FC" w14:textId="34A09ED7" w:rsidR="00831E4F" w:rsidRDefault="002B1769" w:rsidP="00836691">
      <w:pPr>
        <w:pStyle w:val="Heading3"/>
      </w:pPr>
      <w:bookmarkStart w:id="129" w:name="_Toc163230480"/>
      <w:r>
        <w:t>Model Purpose</w:t>
      </w:r>
      <w:bookmarkEnd w:id="129"/>
    </w:p>
    <w:p w14:paraId="426B3082" w14:textId="77777777" w:rsidR="002B1769" w:rsidRDefault="002B1769" w:rsidP="002B1769">
      <w:pPr>
        <w:spacing w:after="120"/>
        <w:rPr>
          <w:rStyle w:val="SubtleEmphasis"/>
        </w:rPr>
      </w:pPr>
      <w:r>
        <w:rPr>
          <w:rStyle w:val="SubtleEmphasis"/>
        </w:rPr>
        <w:t>For each business purpose, discuss the following in detail:</w:t>
      </w:r>
    </w:p>
    <w:p w14:paraId="2530C55E" w14:textId="5D503907" w:rsidR="002B1769" w:rsidRDefault="002B1769" w:rsidP="002B1769">
      <w:pPr>
        <w:pStyle w:val="ListParagraph"/>
        <w:numPr>
          <w:ilvl w:val="0"/>
          <w:numId w:val="24"/>
        </w:numPr>
        <w:spacing w:after="60"/>
        <w:contextualSpacing w:val="0"/>
        <w:rPr>
          <w:rStyle w:val="SubtleEmphasis"/>
        </w:rPr>
      </w:pPr>
      <w:r>
        <w:rPr>
          <w:rStyle w:val="SubtleEmphasis"/>
        </w:rPr>
        <w:t xml:space="preserve">The overall business </w:t>
      </w:r>
      <w:r w:rsidR="005A7745">
        <w:rPr>
          <w:rStyle w:val="SubtleEmphasis"/>
        </w:rPr>
        <w:t>purposes.</w:t>
      </w:r>
    </w:p>
    <w:p w14:paraId="5B106E54" w14:textId="152797DB" w:rsidR="002B1769" w:rsidRDefault="002B1769" w:rsidP="002B1769">
      <w:pPr>
        <w:pStyle w:val="ListParagraph"/>
        <w:numPr>
          <w:ilvl w:val="0"/>
          <w:numId w:val="24"/>
        </w:numPr>
        <w:spacing w:after="60"/>
        <w:contextualSpacing w:val="0"/>
        <w:rPr>
          <w:rStyle w:val="SubtleEmphasis"/>
        </w:rPr>
      </w:pPr>
      <w:r>
        <w:rPr>
          <w:rStyle w:val="SubtleEmphasis"/>
        </w:rPr>
        <w:t xml:space="preserve">The specific role that the model output plays in </w:t>
      </w:r>
      <w:r w:rsidR="005A7745">
        <w:rPr>
          <w:rStyle w:val="SubtleEmphasis"/>
        </w:rPr>
        <w:t>business</w:t>
      </w:r>
      <w:r>
        <w:rPr>
          <w:rStyle w:val="SubtleEmphasis"/>
        </w:rPr>
        <w:t xml:space="preserve"> use (for example, if the model output is used as a secondary source of information in the decision-making process, this should be detailed here)</w:t>
      </w:r>
      <w:r w:rsidR="005A7745">
        <w:rPr>
          <w:rStyle w:val="SubtleEmphasis"/>
        </w:rPr>
        <w:t>.</w:t>
      </w:r>
    </w:p>
    <w:p w14:paraId="2DFE9C90" w14:textId="3FB7105E" w:rsidR="002B1769" w:rsidRDefault="002B1769" w:rsidP="002B1769">
      <w:pPr>
        <w:pStyle w:val="ListParagraph"/>
        <w:numPr>
          <w:ilvl w:val="0"/>
          <w:numId w:val="9"/>
        </w:numPr>
        <w:spacing w:after="60"/>
        <w:ind w:left="360" w:hanging="360"/>
        <w:contextualSpacing w:val="0"/>
        <w:rPr>
          <w:rStyle w:val="SubtleEmphasis"/>
        </w:rPr>
      </w:pPr>
      <w:r w:rsidRPr="00BA6B1D">
        <w:rPr>
          <w:rStyle w:val="SubtleEmphasis"/>
        </w:rPr>
        <w:t xml:space="preserve">The </w:t>
      </w:r>
      <w:r>
        <w:rPr>
          <w:rStyle w:val="SubtleEmphasis"/>
        </w:rPr>
        <w:t xml:space="preserve">specific </w:t>
      </w:r>
      <w:r w:rsidRPr="00BA6B1D">
        <w:rPr>
          <w:rStyle w:val="SubtleEmphasis"/>
        </w:rPr>
        <w:t>products</w:t>
      </w:r>
      <w:r>
        <w:rPr>
          <w:rStyle w:val="SubtleEmphasis"/>
        </w:rPr>
        <w:t>/portfolios/customers/transactions</w:t>
      </w:r>
      <w:r w:rsidRPr="00BA6B1D">
        <w:rPr>
          <w:rStyle w:val="SubtleEmphasis"/>
        </w:rPr>
        <w:t xml:space="preserve"> for which the model is suitable (e.g., </w:t>
      </w:r>
      <w:r>
        <w:rPr>
          <w:rStyle w:val="SubtleEmphasis"/>
        </w:rPr>
        <w:t>types of retail mortgages, types of derivatives, types of consumer transactions, etc.</w:t>
      </w:r>
      <w:r w:rsidRPr="00BA6B1D">
        <w:rPr>
          <w:rStyle w:val="SubtleEmphasis"/>
        </w:rPr>
        <w:t>)</w:t>
      </w:r>
    </w:p>
    <w:p w14:paraId="3B593147" w14:textId="0C6CB37E" w:rsidR="005A7745" w:rsidRDefault="002B1769" w:rsidP="00DD5AA9">
      <w:pPr>
        <w:pStyle w:val="ListParagraph"/>
        <w:numPr>
          <w:ilvl w:val="0"/>
          <w:numId w:val="9"/>
        </w:numPr>
        <w:spacing w:after="60"/>
        <w:ind w:left="360" w:hanging="360"/>
        <w:contextualSpacing w:val="0"/>
        <w:rPr>
          <w:rStyle w:val="SubtleEmphasis"/>
        </w:rPr>
      </w:pPr>
      <w:r w:rsidRPr="00BA6B1D">
        <w:rPr>
          <w:rStyle w:val="SubtleEmphasis"/>
        </w:rPr>
        <w:t>Any restrictions on model use</w:t>
      </w:r>
      <w:r>
        <w:rPr>
          <w:rStyle w:val="SubtleEmphasis"/>
        </w:rPr>
        <w:t>, for example, excluded product types within product categories or transaction size limits</w:t>
      </w:r>
      <w:r w:rsidR="005A7745">
        <w:rPr>
          <w:rStyle w:val="SubtleEmphasis"/>
        </w:rPr>
        <w:t>.</w:t>
      </w:r>
    </w:p>
    <w:p w14:paraId="0558A237" w14:textId="77777777" w:rsidR="002B1769" w:rsidRDefault="002B1769" w:rsidP="002B1769">
      <w:pPr>
        <w:rPr>
          <w:rStyle w:val="SubtleEmphasis"/>
        </w:rPr>
      </w:pPr>
    </w:p>
    <w:p w14:paraId="29109585" w14:textId="47B910D7" w:rsidR="002B1769" w:rsidRDefault="00737A94" w:rsidP="00E10815">
      <w:pPr>
        <w:shd w:val="clear" w:color="auto" w:fill="DAEEF3" w:themeFill="accent5" w:themeFillTint="33"/>
        <w:jc w:val="both"/>
        <w:rPr>
          <w:rFonts w:ascii="Aptos Narrow" w:hAnsi="Aptos Narrow"/>
        </w:rPr>
      </w:pPr>
      <w:r>
        <w:rPr>
          <w:rFonts w:ascii="Aptos Narrow" w:hAnsi="Aptos Narrow"/>
        </w:rPr>
        <w:t>Model Owner:</w:t>
      </w:r>
    </w:p>
    <w:p w14:paraId="7F5BDF18" w14:textId="77777777" w:rsidR="00E10815" w:rsidRPr="00E10815" w:rsidRDefault="00E10815" w:rsidP="00E10815">
      <w:pPr>
        <w:shd w:val="clear" w:color="auto" w:fill="DAEEF3" w:themeFill="accent5" w:themeFillTint="33"/>
        <w:jc w:val="both"/>
        <w:rPr>
          <w:rFonts w:ascii="Aptos Narrow" w:hAnsi="Aptos Narrow"/>
          <w:b/>
          <w:bCs/>
        </w:rPr>
      </w:pPr>
      <w:r w:rsidRPr="00E10815">
        <w:rPr>
          <w:rFonts w:ascii="Aptos Narrow" w:hAnsi="Aptos Narrow"/>
          <w:b/>
          <w:bCs/>
        </w:rPr>
        <w:t>Overall Business Purposes:</w:t>
      </w:r>
    </w:p>
    <w:p w14:paraId="0E7B5856" w14:textId="1CC884D3" w:rsidR="00E10815" w:rsidRDefault="00E10815" w:rsidP="00E10815">
      <w:pPr>
        <w:shd w:val="clear" w:color="auto" w:fill="DAEEF3" w:themeFill="accent5" w:themeFillTint="33"/>
        <w:jc w:val="both"/>
        <w:rPr>
          <w:rFonts w:ascii="Aptos Narrow" w:hAnsi="Aptos Narrow"/>
        </w:rPr>
      </w:pPr>
      <w:r w:rsidRPr="00E10815">
        <w:rPr>
          <w:rFonts w:ascii="Aptos Narrow" w:hAnsi="Aptos Narrow"/>
        </w:rPr>
        <w:lastRenderedPageBreak/>
        <w:t>The Actimize Suspicious Activity Monitoring (SAM) system implemented at East West Bank (EWB) is designed to detect potentially suspicious transactions indicative of money laundering behaviors. The primary objective is to ensure comprehensive coverage of identified and potential risks across the Bank's products, services, and geographies, aligning with regulatory expectations under the FFIEC BSA/AML Examination Manual. The SAM system provides a robust framework for automated detection of unusual or potentially suspicious transactional patterns and enhances EWB’s AML compliance posture by identifying risks associated with its unique customer profile and transactional activities</w:t>
      </w:r>
      <w:r>
        <w:rPr>
          <w:rFonts w:ascii="Aptos Narrow" w:hAnsi="Aptos Narrow"/>
        </w:rPr>
        <w:t>.</w:t>
      </w:r>
    </w:p>
    <w:p w14:paraId="2D15EA59" w14:textId="77777777" w:rsidR="00E10815" w:rsidRDefault="00E10815" w:rsidP="00E10815">
      <w:pPr>
        <w:shd w:val="clear" w:color="auto" w:fill="DAEEF3" w:themeFill="accent5" w:themeFillTint="33"/>
        <w:jc w:val="both"/>
        <w:rPr>
          <w:rFonts w:ascii="Aptos Narrow" w:hAnsi="Aptos Narrow"/>
        </w:rPr>
      </w:pPr>
    </w:p>
    <w:p w14:paraId="5B1B1159" w14:textId="77777777" w:rsidR="00DB0A67" w:rsidRPr="00DB0A67" w:rsidRDefault="00DB0A67" w:rsidP="00DB0A67">
      <w:pPr>
        <w:shd w:val="clear" w:color="auto" w:fill="DAEEF3" w:themeFill="accent5" w:themeFillTint="33"/>
        <w:jc w:val="both"/>
        <w:rPr>
          <w:rFonts w:ascii="Aptos Narrow" w:hAnsi="Aptos Narrow"/>
          <w:b/>
          <w:bCs/>
        </w:rPr>
      </w:pPr>
      <w:r w:rsidRPr="00DB0A67">
        <w:rPr>
          <w:rFonts w:ascii="Aptos Narrow" w:hAnsi="Aptos Narrow"/>
          <w:b/>
          <w:bCs/>
        </w:rPr>
        <w:t>Specific Products/Portfolios/Customers/Transactions Suitable for the Model:</w:t>
      </w:r>
    </w:p>
    <w:p w14:paraId="387571ED" w14:textId="77777777" w:rsidR="00DB0A67" w:rsidRPr="00DB0A67" w:rsidRDefault="00DB0A67" w:rsidP="00DB0A67">
      <w:pPr>
        <w:shd w:val="clear" w:color="auto" w:fill="DAEEF3" w:themeFill="accent5" w:themeFillTint="33"/>
        <w:jc w:val="both"/>
        <w:rPr>
          <w:rFonts w:ascii="Aptos Narrow" w:hAnsi="Aptos Narrow"/>
        </w:rPr>
      </w:pPr>
      <w:r w:rsidRPr="00DB0A67">
        <w:rPr>
          <w:rFonts w:ascii="Aptos Narrow" w:hAnsi="Aptos Narrow"/>
        </w:rPr>
        <w:t>The SAM system is tailored to monitor a wide range of products and services across multiple business lines, including:</w:t>
      </w:r>
    </w:p>
    <w:p w14:paraId="01C8C423" w14:textId="79D1F058" w:rsidR="00DB0A67" w:rsidRPr="00DB0A67" w:rsidRDefault="00DB0A67" w:rsidP="00DB0A67">
      <w:pPr>
        <w:pStyle w:val="ListParagraph"/>
        <w:numPr>
          <w:ilvl w:val="0"/>
          <w:numId w:val="45"/>
        </w:numPr>
        <w:shd w:val="clear" w:color="auto" w:fill="DAEEF3" w:themeFill="accent5" w:themeFillTint="33"/>
        <w:jc w:val="both"/>
        <w:rPr>
          <w:rFonts w:ascii="Aptos Narrow" w:hAnsi="Aptos Narrow"/>
        </w:rPr>
      </w:pPr>
      <w:r w:rsidRPr="00DB0A67">
        <w:rPr>
          <w:rFonts w:ascii="Aptos Narrow" w:hAnsi="Aptos Narrow"/>
          <w:b/>
          <w:bCs/>
        </w:rPr>
        <w:t>Commercial Banking:</w:t>
      </w:r>
      <w:r w:rsidRPr="00DB0A67">
        <w:rPr>
          <w:rFonts w:ascii="Aptos Narrow" w:hAnsi="Aptos Narrow"/>
        </w:rPr>
        <w:t xml:space="preserve"> ACH transactions (domestic and international), wire transfers (domestic and international), cash deposits and withdrawals, electronic banking (e.g., online banking transactions), monetary instruments (e.g., traveler’s checks).</w:t>
      </w:r>
    </w:p>
    <w:p w14:paraId="0E1935A1" w14:textId="32AE8889" w:rsidR="00DB0A67" w:rsidRPr="00DB0A67" w:rsidRDefault="00DB0A67" w:rsidP="00DB0A67">
      <w:pPr>
        <w:pStyle w:val="ListParagraph"/>
        <w:numPr>
          <w:ilvl w:val="0"/>
          <w:numId w:val="45"/>
        </w:numPr>
        <w:shd w:val="clear" w:color="auto" w:fill="DAEEF3" w:themeFill="accent5" w:themeFillTint="33"/>
        <w:jc w:val="both"/>
        <w:rPr>
          <w:rFonts w:ascii="Aptos Narrow" w:hAnsi="Aptos Narrow"/>
        </w:rPr>
      </w:pPr>
      <w:r w:rsidRPr="00DB0A67">
        <w:rPr>
          <w:rFonts w:ascii="Aptos Narrow" w:hAnsi="Aptos Narrow"/>
          <w:b/>
          <w:bCs/>
        </w:rPr>
        <w:t>Retail Banking:</w:t>
      </w:r>
      <w:r w:rsidRPr="00DB0A67">
        <w:rPr>
          <w:rFonts w:ascii="Aptos Narrow" w:hAnsi="Aptos Narrow"/>
        </w:rPr>
        <w:t xml:space="preserve"> Retail deposit accounts and lending products.</w:t>
      </w:r>
    </w:p>
    <w:p w14:paraId="782B1CD5" w14:textId="3FFB3BA6" w:rsidR="00DB0A67" w:rsidRPr="00DB0A67" w:rsidRDefault="00DB0A67" w:rsidP="00DB0A67">
      <w:pPr>
        <w:pStyle w:val="ListParagraph"/>
        <w:numPr>
          <w:ilvl w:val="0"/>
          <w:numId w:val="45"/>
        </w:numPr>
        <w:shd w:val="clear" w:color="auto" w:fill="DAEEF3" w:themeFill="accent5" w:themeFillTint="33"/>
        <w:jc w:val="both"/>
        <w:rPr>
          <w:rFonts w:ascii="Aptos Narrow" w:hAnsi="Aptos Narrow"/>
        </w:rPr>
      </w:pPr>
      <w:r w:rsidRPr="00DB0A67">
        <w:rPr>
          <w:rFonts w:ascii="Aptos Narrow" w:hAnsi="Aptos Narrow"/>
          <w:b/>
          <w:bCs/>
        </w:rPr>
        <w:t>International Banking:</w:t>
      </w:r>
      <w:r w:rsidRPr="00DB0A67">
        <w:rPr>
          <w:rFonts w:ascii="Aptos Narrow" w:hAnsi="Aptos Narrow"/>
        </w:rPr>
        <w:t xml:space="preserve"> Correspondent banking accounts, CHATS (Hong Kong ACH transactions).</w:t>
      </w:r>
    </w:p>
    <w:p w14:paraId="28FE02D4" w14:textId="016C5756" w:rsidR="00DB0A67" w:rsidRPr="00DB0A67" w:rsidRDefault="00DB0A67" w:rsidP="00DB0A67">
      <w:pPr>
        <w:pStyle w:val="ListParagraph"/>
        <w:numPr>
          <w:ilvl w:val="0"/>
          <w:numId w:val="45"/>
        </w:numPr>
        <w:shd w:val="clear" w:color="auto" w:fill="DAEEF3" w:themeFill="accent5" w:themeFillTint="33"/>
        <w:jc w:val="both"/>
        <w:rPr>
          <w:rFonts w:ascii="Aptos Narrow" w:hAnsi="Aptos Narrow"/>
        </w:rPr>
      </w:pPr>
      <w:r w:rsidRPr="00DB0A67">
        <w:rPr>
          <w:rFonts w:ascii="Aptos Narrow" w:hAnsi="Aptos Narrow"/>
          <w:b/>
          <w:bCs/>
        </w:rPr>
        <w:t>Commercial Lending:</w:t>
      </w:r>
      <w:r w:rsidRPr="00DB0A67">
        <w:rPr>
          <w:rFonts w:ascii="Aptos Narrow" w:hAnsi="Aptos Narrow"/>
        </w:rPr>
        <w:t xml:space="preserve"> Asset-based lending, commercial real estate (CRE) loans, and SBA lending.</w:t>
      </w:r>
    </w:p>
    <w:p w14:paraId="33BF44C6" w14:textId="77777777" w:rsidR="00DB0A67" w:rsidRPr="00DB0A67" w:rsidRDefault="00DB0A67" w:rsidP="00DB0A67">
      <w:pPr>
        <w:shd w:val="clear" w:color="auto" w:fill="DAEEF3" w:themeFill="accent5" w:themeFillTint="33"/>
        <w:jc w:val="both"/>
        <w:rPr>
          <w:rFonts w:ascii="Aptos Narrow" w:hAnsi="Aptos Narrow"/>
        </w:rPr>
      </w:pPr>
    </w:p>
    <w:p w14:paraId="7BC84C0A" w14:textId="5F28D097" w:rsidR="00E10815" w:rsidRDefault="00DB0A67" w:rsidP="00DB0A67">
      <w:pPr>
        <w:shd w:val="clear" w:color="auto" w:fill="DAEEF3" w:themeFill="accent5" w:themeFillTint="33"/>
        <w:jc w:val="both"/>
        <w:rPr>
          <w:rFonts w:ascii="Aptos Narrow" w:hAnsi="Aptos Narrow"/>
        </w:rPr>
      </w:pPr>
      <w:r w:rsidRPr="00DB0A67">
        <w:rPr>
          <w:rFonts w:ascii="Aptos Narrow" w:hAnsi="Aptos Narrow"/>
        </w:rPr>
        <w:t>The system also includes detection scenarios for specific customer segments such as high-risk individuals, non-resident aliens (NRAs), and large corporate entities. Transaction monitoring rules have been developed for various payment channels and typologies, including excessive cash transactions, historical behavior comparisons, and transfers to high-risk countries</w:t>
      </w:r>
      <w:r>
        <w:rPr>
          <w:rFonts w:ascii="Aptos Narrow" w:hAnsi="Aptos Narrow"/>
        </w:rPr>
        <w:t>.</w:t>
      </w:r>
    </w:p>
    <w:p w14:paraId="45D5E869" w14:textId="77777777" w:rsidR="00DB0A67" w:rsidRDefault="00DB0A67" w:rsidP="00DB0A67">
      <w:pPr>
        <w:shd w:val="clear" w:color="auto" w:fill="DAEEF3" w:themeFill="accent5" w:themeFillTint="33"/>
        <w:jc w:val="both"/>
        <w:rPr>
          <w:rFonts w:ascii="Aptos Narrow" w:hAnsi="Aptos Narrow"/>
        </w:rPr>
      </w:pPr>
    </w:p>
    <w:p w14:paraId="0AB2AC73" w14:textId="77777777" w:rsidR="00DB0A67" w:rsidRPr="00DB0A67" w:rsidRDefault="00DB0A67" w:rsidP="00DB0A67">
      <w:pPr>
        <w:shd w:val="clear" w:color="auto" w:fill="DAEEF3" w:themeFill="accent5" w:themeFillTint="33"/>
        <w:jc w:val="both"/>
        <w:rPr>
          <w:rFonts w:ascii="Aptos Narrow" w:hAnsi="Aptos Narrow"/>
          <w:b/>
          <w:bCs/>
        </w:rPr>
      </w:pPr>
      <w:r w:rsidRPr="00DB0A67">
        <w:rPr>
          <w:rFonts w:ascii="Aptos Narrow" w:hAnsi="Aptos Narrow"/>
          <w:b/>
          <w:bCs/>
        </w:rPr>
        <w:t>Restrictions on Model Use:</w:t>
      </w:r>
    </w:p>
    <w:p w14:paraId="038E6B1B" w14:textId="77777777" w:rsidR="00DB0A67" w:rsidRPr="00DB0A67" w:rsidRDefault="00DB0A67" w:rsidP="00DB0A67">
      <w:pPr>
        <w:shd w:val="clear" w:color="auto" w:fill="DAEEF3" w:themeFill="accent5" w:themeFillTint="33"/>
        <w:jc w:val="both"/>
        <w:rPr>
          <w:rFonts w:ascii="Aptos Narrow" w:hAnsi="Aptos Narrow"/>
        </w:rPr>
      </w:pPr>
      <w:r w:rsidRPr="00DB0A67">
        <w:rPr>
          <w:rFonts w:ascii="Aptos Narrow" w:hAnsi="Aptos Narrow"/>
        </w:rPr>
        <w:t>The Actimize SAM system has certain exclusions and limitations:</w:t>
      </w:r>
    </w:p>
    <w:p w14:paraId="09AFAE8C" w14:textId="77777777" w:rsidR="00DB0A67" w:rsidRPr="00DB0A67" w:rsidRDefault="00DB0A67" w:rsidP="00DB0A67">
      <w:pPr>
        <w:shd w:val="clear" w:color="auto" w:fill="DAEEF3" w:themeFill="accent5" w:themeFillTint="33"/>
        <w:jc w:val="both"/>
        <w:rPr>
          <w:rFonts w:ascii="Aptos Narrow" w:hAnsi="Aptos Narrow"/>
        </w:rPr>
      </w:pPr>
    </w:p>
    <w:p w14:paraId="33C7EC21" w14:textId="37DD1C3F" w:rsidR="00DB0A67" w:rsidRPr="00DB0A67" w:rsidRDefault="00DB0A67" w:rsidP="00DB0A67">
      <w:pPr>
        <w:shd w:val="clear" w:color="auto" w:fill="DAEEF3" w:themeFill="accent5" w:themeFillTint="33"/>
        <w:jc w:val="both"/>
        <w:rPr>
          <w:rFonts w:ascii="Aptos Narrow" w:hAnsi="Aptos Narrow"/>
        </w:rPr>
      </w:pPr>
      <w:r>
        <w:rPr>
          <w:rFonts w:ascii="Aptos Narrow" w:hAnsi="Aptos Narrow"/>
          <w:b/>
          <w:bCs/>
        </w:rPr>
        <w:t>O</w:t>
      </w:r>
      <w:r w:rsidRPr="00DB0A67">
        <w:rPr>
          <w:rFonts w:ascii="Aptos Narrow" w:hAnsi="Aptos Narrow"/>
          <w:b/>
          <w:bCs/>
        </w:rPr>
        <w:t>ut-of-Scope Products and Services:</w:t>
      </w:r>
      <w:r w:rsidRPr="00DB0A67">
        <w:rPr>
          <w:rFonts w:ascii="Aptos Narrow" w:hAnsi="Aptos Narrow"/>
        </w:rPr>
        <w:t xml:space="preserve"> Certain products are excluded from the current scope, including foreign exchange (FX) spot and forward contracts, letters of credit, and insurance services.</w:t>
      </w:r>
    </w:p>
    <w:p w14:paraId="17BA7B78" w14:textId="7FCAABBC" w:rsidR="00DB0A67" w:rsidRPr="00DB0A67" w:rsidRDefault="00DB0A67" w:rsidP="00DB0A67">
      <w:pPr>
        <w:shd w:val="clear" w:color="auto" w:fill="DAEEF3" w:themeFill="accent5" w:themeFillTint="33"/>
        <w:jc w:val="both"/>
        <w:rPr>
          <w:rFonts w:ascii="Aptos Narrow" w:hAnsi="Aptos Narrow"/>
        </w:rPr>
      </w:pPr>
      <w:r w:rsidRPr="00DB0A67">
        <w:rPr>
          <w:rFonts w:ascii="Aptos Narrow" w:hAnsi="Aptos Narrow"/>
          <w:b/>
          <w:bCs/>
        </w:rPr>
        <w:t>Manual Monitoring Continuation:</w:t>
      </w:r>
      <w:r w:rsidRPr="00DB0A67">
        <w:rPr>
          <w:rFonts w:ascii="Aptos Narrow" w:hAnsi="Aptos Narrow"/>
        </w:rPr>
        <w:t xml:space="preserve"> Some product categories, such as credit card transactions and monetary instruments, continue to be monitored manually due to limitations in automation and data availability.</w:t>
      </w:r>
    </w:p>
    <w:p w14:paraId="681F5706" w14:textId="61F72108" w:rsidR="00DB0A67" w:rsidRPr="00DB0A67" w:rsidRDefault="00DB0A67" w:rsidP="00DB0A67">
      <w:pPr>
        <w:shd w:val="clear" w:color="auto" w:fill="DAEEF3" w:themeFill="accent5" w:themeFillTint="33"/>
        <w:jc w:val="both"/>
        <w:rPr>
          <w:rFonts w:ascii="Aptos Narrow" w:hAnsi="Aptos Narrow"/>
        </w:rPr>
      </w:pPr>
      <w:r w:rsidRPr="00DB0A67">
        <w:rPr>
          <w:rFonts w:ascii="Aptos Narrow" w:hAnsi="Aptos Narrow"/>
          <w:b/>
          <w:bCs/>
        </w:rPr>
        <w:t>Transaction Size Limits and Custom Rules:</w:t>
      </w:r>
      <w:r w:rsidRPr="00DB0A67">
        <w:rPr>
          <w:rFonts w:ascii="Aptos Narrow" w:hAnsi="Aptos Narrow"/>
        </w:rPr>
        <w:t xml:space="preserve"> Specific threshold settings and scoring mechanisms have been customized for EWB, with rules tailored to the Bank's risk profile and customer segmentation. For instance, digital banking transactions have been segmented and scored separately to address emerging risks.</w:t>
      </w:r>
    </w:p>
    <w:p w14:paraId="155A765F" w14:textId="77777777" w:rsidR="00DB0A67" w:rsidRPr="00DB0A67" w:rsidRDefault="00DB0A67" w:rsidP="00DB0A67">
      <w:pPr>
        <w:shd w:val="clear" w:color="auto" w:fill="DAEEF3" w:themeFill="accent5" w:themeFillTint="33"/>
        <w:jc w:val="both"/>
        <w:rPr>
          <w:rFonts w:ascii="Aptos Narrow" w:hAnsi="Aptos Narrow"/>
        </w:rPr>
      </w:pPr>
    </w:p>
    <w:p w14:paraId="0C977698" w14:textId="60BB1FD9" w:rsidR="00DB0A67" w:rsidRDefault="00DB0A67" w:rsidP="00DB0A67">
      <w:pPr>
        <w:shd w:val="clear" w:color="auto" w:fill="DAEEF3" w:themeFill="accent5" w:themeFillTint="33"/>
        <w:jc w:val="both"/>
        <w:rPr>
          <w:rFonts w:ascii="Aptos Narrow" w:hAnsi="Aptos Narrow"/>
        </w:rPr>
      </w:pPr>
      <w:r w:rsidRPr="00DB0A67">
        <w:rPr>
          <w:rFonts w:ascii="Aptos Narrow" w:hAnsi="Aptos Narrow"/>
        </w:rPr>
        <w:t>The Bank periodically reviews and calibrates detection rules and thresholds to ensure they remain effective and aligned with evolving business operations and regulatory requirements</w:t>
      </w:r>
      <w:r>
        <w:rPr>
          <w:rFonts w:ascii="Aptos Narrow" w:hAnsi="Aptos Narrow"/>
        </w:rPr>
        <w:t>.</w:t>
      </w:r>
    </w:p>
    <w:p w14:paraId="72863C95" w14:textId="77777777" w:rsidR="00DB0A67" w:rsidRDefault="00DB0A67" w:rsidP="00DB0A67">
      <w:pPr>
        <w:shd w:val="clear" w:color="auto" w:fill="DAEEF3" w:themeFill="accent5" w:themeFillTint="33"/>
        <w:jc w:val="both"/>
        <w:rPr>
          <w:rFonts w:ascii="Aptos Narrow" w:hAnsi="Aptos Narrow"/>
        </w:rPr>
      </w:pPr>
    </w:p>
    <w:p w14:paraId="7629233D" w14:textId="77777777" w:rsidR="002B1769" w:rsidRDefault="002B1769" w:rsidP="002B1769">
      <w:pPr>
        <w:rPr>
          <w:rStyle w:val="SubtleEmphasis"/>
        </w:rPr>
      </w:pPr>
    </w:p>
    <w:p w14:paraId="7C036327" w14:textId="0709B58B" w:rsidR="002B1769" w:rsidRPr="002B1769" w:rsidRDefault="002B1769" w:rsidP="00836691">
      <w:pPr>
        <w:pStyle w:val="Heading3"/>
        <w:rPr>
          <w:rStyle w:val="SubtleEmphasis"/>
          <w:i w:val="0"/>
          <w:iCs w:val="0"/>
          <w:color w:val="4F81BD" w:themeColor="accent1"/>
        </w:rPr>
      </w:pPr>
      <w:bookmarkStart w:id="130" w:name="_Toc163230481"/>
      <w:r w:rsidRPr="002B1769">
        <w:rPr>
          <w:rStyle w:val="SubtleEmphasis"/>
          <w:i w:val="0"/>
          <w:iCs w:val="0"/>
          <w:color w:val="4F81BD" w:themeColor="accent1"/>
        </w:rPr>
        <w:t>Portfolio/Product/Transactions Overview</w:t>
      </w:r>
      <w:bookmarkEnd w:id="130"/>
    </w:p>
    <w:p w14:paraId="7C52A75E" w14:textId="4D8B09A6" w:rsidR="002B1769" w:rsidRDefault="002B1769" w:rsidP="002B1769">
      <w:pPr>
        <w:pStyle w:val="ListParagraph"/>
        <w:numPr>
          <w:ilvl w:val="0"/>
          <w:numId w:val="24"/>
        </w:numPr>
        <w:spacing w:after="60"/>
        <w:contextualSpacing w:val="0"/>
        <w:rPr>
          <w:rStyle w:val="SubtleEmphasis"/>
        </w:rPr>
      </w:pPr>
      <w:r>
        <w:rPr>
          <w:rStyle w:val="SubtleEmphasis"/>
        </w:rPr>
        <w:t>Provide the current size of the portfolio of assets or liabilities (if applicable) and describe the history of the portfolio</w:t>
      </w:r>
      <w:r w:rsidR="00D02DE0">
        <w:rPr>
          <w:rStyle w:val="SubtleEmphasis"/>
        </w:rPr>
        <w:t xml:space="preserve"> characteristics</w:t>
      </w:r>
      <w:r>
        <w:rPr>
          <w:rStyle w:val="SubtleEmphasis"/>
        </w:rPr>
        <w:t xml:space="preserve"> (e.g., the inception time frame, any notable idiosyncratic events such as mergers/acquisitions or asset sales, </w:t>
      </w:r>
      <w:r w:rsidR="00D02DE0">
        <w:rPr>
          <w:rStyle w:val="SubtleEmphasis"/>
        </w:rPr>
        <w:t xml:space="preserve">any notable management strategic changes, </w:t>
      </w:r>
      <w:r>
        <w:rPr>
          <w:rStyle w:val="SubtleEmphasis"/>
        </w:rPr>
        <w:t>etc.)</w:t>
      </w:r>
    </w:p>
    <w:p w14:paraId="09EBB524" w14:textId="28AECB4B" w:rsidR="002B1769" w:rsidRDefault="002B1769" w:rsidP="002B1769">
      <w:pPr>
        <w:pStyle w:val="ListParagraph"/>
        <w:numPr>
          <w:ilvl w:val="0"/>
          <w:numId w:val="24"/>
        </w:numPr>
        <w:spacing w:after="60"/>
        <w:contextualSpacing w:val="0"/>
        <w:rPr>
          <w:rStyle w:val="SubtleEmphasis"/>
        </w:rPr>
      </w:pPr>
      <w:r>
        <w:rPr>
          <w:rStyle w:val="SubtleEmphasis"/>
        </w:rPr>
        <w:lastRenderedPageBreak/>
        <w:t>If the model is being applied to analyze transactions or events (e.g., debit card transactions analyzed for money laundering risk, or cyber</w:t>
      </w:r>
      <w:r w:rsidR="00D02DE0">
        <w:rPr>
          <w:rStyle w:val="SubtleEmphasis"/>
        </w:rPr>
        <w:t>-</w:t>
      </w:r>
      <w:r>
        <w:rPr>
          <w:rStyle w:val="SubtleEmphasis"/>
        </w:rPr>
        <w:t>attacks on the Company’s infrastructure), provide the historical volumes of transactions and trends</w:t>
      </w:r>
      <w:r w:rsidR="00D02DE0">
        <w:rPr>
          <w:rStyle w:val="SubtleEmphasis"/>
        </w:rPr>
        <w:t>.</w:t>
      </w:r>
    </w:p>
    <w:p w14:paraId="3290E073" w14:textId="3F7A7DCD" w:rsidR="002B1769" w:rsidRDefault="002B1769" w:rsidP="002B1769">
      <w:pPr>
        <w:pStyle w:val="ListParagraph"/>
        <w:numPr>
          <w:ilvl w:val="0"/>
          <w:numId w:val="24"/>
        </w:numPr>
        <w:spacing w:after="60"/>
        <w:contextualSpacing w:val="0"/>
        <w:rPr>
          <w:rStyle w:val="SubtleEmphasis"/>
        </w:rPr>
      </w:pPr>
      <w:r>
        <w:rPr>
          <w:rStyle w:val="SubtleEmphasis"/>
        </w:rPr>
        <w:t>Describe any specific product/customer/transaction types that are being proxied by other product types (e.g., a new product for which the model developed on a more seasoned product is applied).</w:t>
      </w:r>
    </w:p>
    <w:p w14:paraId="0A40553E" w14:textId="418A4540" w:rsidR="008561E8" w:rsidRPr="00270670" w:rsidRDefault="008561E8" w:rsidP="008561E8">
      <w:pPr>
        <w:pStyle w:val="ListParagraph"/>
        <w:numPr>
          <w:ilvl w:val="0"/>
          <w:numId w:val="24"/>
        </w:numPr>
        <w:spacing w:after="120"/>
        <w:rPr>
          <w:rStyle w:val="SubtleEmphasis"/>
        </w:rPr>
      </w:pPr>
      <w:bookmarkStart w:id="131" w:name="OLE_LINK41"/>
      <w:r w:rsidRPr="00270670">
        <w:rPr>
          <w:rStyle w:val="SubtleEmphasis"/>
        </w:rPr>
        <w:t xml:space="preserve">When applicable, please describe </w:t>
      </w:r>
      <w:r w:rsidR="00D02DE0" w:rsidRPr="00270670">
        <w:rPr>
          <w:rStyle w:val="SubtleEmphasis"/>
        </w:rPr>
        <w:t>which portion of the portfolios/transact</w:t>
      </w:r>
      <w:r w:rsidRPr="00270670">
        <w:rPr>
          <w:rStyle w:val="SubtleEmphasis"/>
        </w:rPr>
        <w:t>i</w:t>
      </w:r>
      <w:r w:rsidR="00D02DE0" w:rsidRPr="00270670">
        <w:rPr>
          <w:rStyle w:val="SubtleEmphasis"/>
        </w:rPr>
        <w:t>on</w:t>
      </w:r>
      <w:r w:rsidRPr="00270670">
        <w:rPr>
          <w:rStyle w:val="SubtleEmphasis"/>
        </w:rPr>
        <w:t>s</w:t>
      </w:r>
      <w:r w:rsidR="00D02DE0" w:rsidRPr="00270670">
        <w:rPr>
          <w:rStyle w:val="SubtleEmphasis"/>
        </w:rPr>
        <w:t xml:space="preserve">/products that </w:t>
      </w:r>
      <w:r w:rsidR="00DD5AA9" w:rsidRPr="00270670">
        <w:rPr>
          <w:rStyle w:val="SubtleEmphasis"/>
          <w:rFonts w:hint="eastAsia"/>
        </w:rPr>
        <w:t>is</w:t>
      </w:r>
      <w:r w:rsidR="00DD5AA9" w:rsidRPr="00270670">
        <w:rPr>
          <w:rStyle w:val="SubtleEmphasis"/>
        </w:rPr>
        <w:t xml:space="preserve"> supposed to</w:t>
      </w:r>
      <w:r w:rsidR="00D02DE0" w:rsidRPr="00270670">
        <w:rPr>
          <w:rStyle w:val="SubtleEmphasis"/>
        </w:rPr>
        <w:t xml:space="preserve"> be covered by the model (for the same business objective)</w:t>
      </w:r>
      <w:r w:rsidRPr="00270670">
        <w:rPr>
          <w:rStyle w:val="SubtleEmphasis"/>
        </w:rPr>
        <w:t xml:space="preserve"> </w:t>
      </w:r>
      <w:r w:rsidR="00D02DE0" w:rsidRPr="00270670">
        <w:rPr>
          <w:rStyle w:val="SubtleEmphasis"/>
        </w:rPr>
        <w:t xml:space="preserve">but is </w:t>
      </w:r>
      <w:r w:rsidR="00DD5AA9" w:rsidRPr="00270670">
        <w:rPr>
          <w:rStyle w:val="SubtleEmphasis"/>
        </w:rPr>
        <w:t>decided to be excluded</w:t>
      </w:r>
      <w:r w:rsidR="00D02DE0" w:rsidRPr="00270670">
        <w:rPr>
          <w:rStyle w:val="SubtleEmphasis"/>
        </w:rPr>
        <w:t>. F</w:t>
      </w:r>
      <w:r w:rsidRPr="00270670">
        <w:rPr>
          <w:rStyle w:val="SubtleEmphasis"/>
        </w:rPr>
        <w:t xml:space="preserve">or </w:t>
      </w:r>
      <w:r w:rsidR="00DD5AA9" w:rsidRPr="00270670">
        <w:rPr>
          <w:rStyle w:val="SubtleEmphasis"/>
        </w:rPr>
        <w:t xml:space="preserve">such portion, </w:t>
      </w:r>
      <w:r w:rsidRPr="00270670">
        <w:rPr>
          <w:rStyle w:val="SubtleEmphasis"/>
        </w:rPr>
        <w:t>what business strategies are applied</w:t>
      </w:r>
      <w:r w:rsidR="00D02DE0" w:rsidRPr="00270670">
        <w:rPr>
          <w:rStyle w:val="SubtleEmphasis"/>
        </w:rPr>
        <w:t xml:space="preserve"> to ensure the same business objective is met (e.g., for BSA/AML purpose, certain transactions are monitored manually instead of using the BSA/AML model)</w:t>
      </w:r>
      <w:r w:rsidRPr="00270670">
        <w:rPr>
          <w:rStyle w:val="SubtleEmphasis"/>
        </w:rPr>
        <w:t>.</w:t>
      </w:r>
    </w:p>
    <w:bookmarkEnd w:id="131"/>
    <w:p w14:paraId="38C40F0C" w14:textId="77777777" w:rsidR="002B1769" w:rsidRDefault="002B1769" w:rsidP="002B1769">
      <w:pPr>
        <w:rPr>
          <w:rStyle w:val="SubtleEmphasis"/>
        </w:rPr>
      </w:pPr>
    </w:p>
    <w:p w14:paraId="1E5A7C8A" w14:textId="77777777" w:rsidR="00862761" w:rsidRDefault="00737A94" w:rsidP="00B17636">
      <w:pPr>
        <w:shd w:val="clear" w:color="auto" w:fill="DAEEF3" w:themeFill="accent5" w:themeFillTint="33"/>
        <w:jc w:val="both"/>
        <w:rPr>
          <w:rFonts w:ascii="Aptos Narrow" w:hAnsi="Aptos Narrow"/>
        </w:rPr>
      </w:pPr>
      <w:r>
        <w:rPr>
          <w:rFonts w:ascii="Aptos Narrow" w:hAnsi="Aptos Narrow"/>
        </w:rPr>
        <w:t>Model Owner:</w:t>
      </w:r>
    </w:p>
    <w:p w14:paraId="6698B076" w14:textId="77777777" w:rsidR="00E26E13" w:rsidRPr="00E26E13" w:rsidRDefault="00E26E13" w:rsidP="00E26E13">
      <w:pPr>
        <w:shd w:val="clear" w:color="auto" w:fill="DAEEF3" w:themeFill="accent5" w:themeFillTint="33"/>
        <w:jc w:val="both"/>
        <w:rPr>
          <w:rFonts w:ascii="Aptos Narrow" w:hAnsi="Aptos Narrow"/>
          <w:b/>
          <w:bCs/>
        </w:rPr>
      </w:pPr>
      <w:r w:rsidRPr="00E26E13">
        <w:rPr>
          <w:rFonts w:ascii="Aptos Narrow" w:hAnsi="Aptos Narrow"/>
          <w:b/>
          <w:bCs/>
        </w:rPr>
        <w:t>Current Size and History of the Portfolio:</w:t>
      </w:r>
    </w:p>
    <w:p w14:paraId="38AABE94" w14:textId="18666538" w:rsidR="00DB7812" w:rsidRDefault="00E26E13" w:rsidP="00E26E13">
      <w:pPr>
        <w:shd w:val="clear" w:color="auto" w:fill="DAEEF3" w:themeFill="accent5" w:themeFillTint="33"/>
        <w:jc w:val="both"/>
        <w:rPr>
          <w:rFonts w:ascii="Arial" w:hAnsi="Arial" w:cs="Arial"/>
        </w:rPr>
      </w:pPr>
      <w:r w:rsidRPr="00E26E13">
        <w:rPr>
          <w:rFonts w:ascii="Aptos Narrow" w:hAnsi="Aptos Narrow"/>
        </w:rPr>
        <w:t>East West Bank (EWB) utilizes the Actimize Suspicious Activity Monitoring (SAM) system to monitor a diverse range of financial products and services across its Commercial Banking, Retail Banking, International Banking, and Commercial Lending business lines. The current portfolio includes a wide range of transactional activities such as ACH transfers, wire transfers, cash transactions, and electronic banking services</w:t>
      </w:r>
      <w:r w:rsidRPr="00E26E13">
        <w:rPr>
          <w:rFonts w:ascii="Arial" w:hAnsi="Arial" w:cs="Arial"/>
        </w:rPr>
        <w:t>​</w:t>
      </w:r>
      <w:r>
        <w:rPr>
          <w:rFonts w:ascii="Arial" w:hAnsi="Arial" w:cs="Arial"/>
        </w:rPr>
        <w:t>.</w:t>
      </w:r>
    </w:p>
    <w:p w14:paraId="2EB1B7E9" w14:textId="77777777" w:rsidR="00E26E13" w:rsidRDefault="00E26E13" w:rsidP="00E26E13">
      <w:pPr>
        <w:shd w:val="clear" w:color="auto" w:fill="DAEEF3" w:themeFill="accent5" w:themeFillTint="33"/>
        <w:jc w:val="both"/>
        <w:rPr>
          <w:rFonts w:ascii="Arial" w:hAnsi="Arial" w:cs="Arial"/>
        </w:rPr>
      </w:pPr>
    </w:p>
    <w:p w14:paraId="78CDCE5F" w14:textId="07FCBE6B" w:rsidR="00E26E13" w:rsidRDefault="00E26E13" w:rsidP="00E26E13">
      <w:pPr>
        <w:shd w:val="clear" w:color="auto" w:fill="DAEEF3" w:themeFill="accent5" w:themeFillTint="33"/>
        <w:jc w:val="both"/>
        <w:rPr>
          <w:rFonts w:ascii="Aptos Narrow" w:hAnsi="Aptos Narrow"/>
        </w:rPr>
      </w:pPr>
      <w:r w:rsidRPr="00E26E13">
        <w:rPr>
          <w:rFonts w:ascii="Aptos Narrow" w:hAnsi="Aptos Narrow"/>
        </w:rPr>
        <w:t>The transition to the Actimize SAM system was initiated following regulatory feedback in 2014 from the CDBO and FRB, which recommended replacing the Bank’s legacy Bankers Toolbox (BAM) system due to insufficient capabilities for an institution of EWB’s size. A strategic shift occurred as part of EWB’s growth and increasing regulatory expectations, leading to a migration from the BAM system to Actimize SAM, ensuring enhanced detection and monitoring capabilities</w:t>
      </w:r>
      <w:r>
        <w:rPr>
          <w:rFonts w:ascii="Aptos Narrow" w:hAnsi="Aptos Narrow"/>
        </w:rPr>
        <w:t>.</w:t>
      </w:r>
    </w:p>
    <w:p w14:paraId="5A65A844" w14:textId="77777777" w:rsidR="00E26E13" w:rsidRDefault="00E26E13" w:rsidP="00E26E13">
      <w:pPr>
        <w:shd w:val="clear" w:color="auto" w:fill="DAEEF3" w:themeFill="accent5" w:themeFillTint="33"/>
        <w:jc w:val="both"/>
        <w:rPr>
          <w:rFonts w:ascii="Aptos Narrow" w:hAnsi="Aptos Narrow"/>
        </w:rPr>
      </w:pPr>
    </w:p>
    <w:p w14:paraId="2530710F" w14:textId="70E56BE4" w:rsidR="00E26E13" w:rsidRDefault="00E26E13" w:rsidP="00E26E13">
      <w:pPr>
        <w:shd w:val="clear" w:color="auto" w:fill="DAEEF3" w:themeFill="accent5" w:themeFillTint="33"/>
        <w:jc w:val="both"/>
        <w:rPr>
          <w:rFonts w:ascii="Arial" w:hAnsi="Arial" w:cs="Arial"/>
        </w:rPr>
      </w:pPr>
      <w:r w:rsidRPr="00E26E13">
        <w:rPr>
          <w:rFonts w:ascii="Aptos Narrow" w:hAnsi="Aptos Narrow"/>
        </w:rPr>
        <w:t>EWB formally initiated the SAM system implementation in 2016, progressing through multiple phases with periodic updates to the detection models and rules to reflect the Bank’s evolving risk profile and regulatory environment. The migration to Actimize’s hosted services (X-Sight Enterprise Cloud) occurred in 2023, further aligning the Bank’s monitoring capabilities with the latest technological advancements while maintaining consistent model performance</w:t>
      </w:r>
    </w:p>
    <w:p w14:paraId="530C1997" w14:textId="77777777" w:rsidR="00E26E13" w:rsidRDefault="00E26E13" w:rsidP="00E26E13">
      <w:pPr>
        <w:shd w:val="clear" w:color="auto" w:fill="DAEEF3" w:themeFill="accent5" w:themeFillTint="33"/>
        <w:jc w:val="both"/>
        <w:rPr>
          <w:rFonts w:ascii="Arial" w:hAnsi="Arial" w:cs="Arial"/>
        </w:rPr>
      </w:pPr>
    </w:p>
    <w:p w14:paraId="41F7C052" w14:textId="77777777" w:rsidR="00E26E13" w:rsidRPr="00E26E13" w:rsidRDefault="00E26E13" w:rsidP="00E26E13">
      <w:pPr>
        <w:shd w:val="clear" w:color="auto" w:fill="DAEEF3" w:themeFill="accent5" w:themeFillTint="33"/>
        <w:jc w:val="both"/>
        <w:rPr>
          <w:rFonts w:ascii="Aptos Narrow" w:hAnsi="Aptos Narrow"/>
          <w:b/>
          <w:bCs/>
        </w:rPr>
      </w:pPr>
      <w:r w:rsidRPr="00E26E13">
        <w:rPr>
          <w:rFonts w:ascii="Aptos Narrow" w:hAnsi="Aptos Narrow"/>
          <w:b/>
          <w:bCs/>
        </w:rPr>
        <w:t>Historical Volumes of Transactions and Trends:</w:t>
      </w:r>
    </w:p>
    <w:p w14:paraId="03D69FF4" w14:textId="675C7E6C" w:rsidR="00E26E13" w:rsidRDefault="00E26E13" w:rsidP="00E26E13">
      <w:pPr>
        <w:shd w:val="clear" w:color="auto" w:fill="DAEEF3" w:themeFill="accent5" w:themeFillTint="33"/>
        <w:jc w:val="both"/>
        <w:rPr>
          <w:rFonts w:ascii="Aptos Narrow" w:hAnsi="Aptos Narrow"/>
        </w:rPr>
      </w:pPr>
      <w:r w:rsidRPr="00E26E13">
        <w:rPr>
          <w:rFonts w:ascii="Aptos Narrow" w:hAnsi="Aptos Narrow"/>
        </w:rPr>
        <w:t>The Actimize SAM system is designed to handle high transaction volumes across multiple channels, including cash deposits and withdrawals, electronic fund transfers (EFTs), ACH payments, and wire transfers. Specific detection models and rules monitor daily and monthly transaction volumes based on pre-defined thresholds, with continuous recalibration conducted to ensure the system's effectiveness in identifying suspicious activity</w:t>
      </w:r>
      <w:r>
        <w:rPr>
          <w:rFonts w:ascii="Aptos Narrow" w:hAnsi="Aptos Narrow"/>
        </w:rPr>
        <w:t>.</w:t>
      </w:r>
    </w:p>
    <w:p w14:paraId="377CD33B" w14:textId="77777777" w:rsidR="00E26E13" w:rsidRDefault="00E26E13" w:rsidP="00E26E13">
      <w:pPr>
        <w:shd w:val="clear" w:color="auto" w:fill="DAEEF3" w:themeFill="accent5" w:themeFillTint="33"/>
        <w:jc w:val="both"/>
        <w:rPr>
          <w:rFonts w:ascii="Aptos Narrow" w:hAnsi="Aptos Narrow"/>
        </w:rPr>
      </w:pPr>
    </w:p>
    <w:p w14:paraId="495C4069" w14:textId="77777777" w:rsidR="00E26E13" w:rsidRPr="00E26E13" w:rsidRDefault="00E26E13" w:rsidP="00E26E13">
      <w:pPr>
        <w:shd w:val="clear" w:color="auto" w:fill="DAEEF3" w:themeFill="accent5" w:themeFillTint="33"/>
        <w:jc w:val="both"/>
        <w:rPr>
          <w:rFonts w:ascii="Aptos Narrow" w:hAnsi="Aptos Narrow"/>
          <w:b/>
          <w:bCs/>
        </w:rPr>
      </w:pPr>
      <w:r w:rsidRPr="00E26E13">
        <w:rPr>
          <w:rFonts w:ascii="Aptos Narrow" w:hAnsi="Aptos Narrow"/>
          <w:b/>
          <w:bCs/>
        </w:rPr>
        <w:t>Specific Product/Customer/Transaction Types Proxied by Other Product Types:</w:t>
      </w:r>
    </w:p>
    <w:p w14:paraId="4C8C2F31" w14:textId="72910872" w:rsidR="00E26E13" w:rsidRDefault="00E26E13" w:rsidP="00E26E13">
      <w:pPr>
        <w:shd w:val="clear" w:color="auto" w:fill="DAEEF3" w:themeFill="accent5" w:themeFillTint="33"/>
        <w:jc w:val="both"/>
        <w:rPr>
          <w:rFonts w:ascii="Arial" w:hAnsi="Arial" w:cs="Arial"/>
        </w:rPr>
      </w:pPr>
      <w:r w:rsidRPr="00E26E13">
        <w:rPr>
          <w:rFonts w:ascii="Aptos Narrow" w:hAnsi="Aptos Narrow"/>
        </w:rPr>
        <w:t>EWB’s SAM implementation has included the use of custom rules and transaction type mappings to ensure complete coverage of its products and services. For example, the Bank created custom transaction type buckets for specific international wire transfers and cash equivalents to ensure accurate monitoring</w:t>
      </w:r>
      <w:r w:rsidRPr="00E26E13">
        <w:rPr>
          <w:rFonts w:ascii="Arial" w:hAnsi="Arial" w:cs="Arial"/>
        </w:rPr>
        <w:t>​</w:t>
      </w:r>
      <w:r>
        <w:rPr>
          <w:rFonts w:ascii="Arial" w:hAnsi="Arial" w:cs="Arial"/>
        </w:rPr>
        <w:t>.</w:t>
      </w:r>
    </w:p>
    <w:p w14:paraId="6B9B40B2" w14:textId="77777777" w:rsidR="00E26E13" w:rsidRDefault="00E26E13" w:rsidP="00E26E13">
      <w:pPr>
        <w:shd w:val="clear" w:color="auto" w:fill="DAEEF3" w:themeFill="accent5" w:themeFillTint="33"/>
        <w:jc w:val="both"/>
        <w:rPr>
          <w:rFonts w:ascii="Arial" w:hAnsi="Arial" w:cs="Arial"/>
        </w:rPr>
      </w:pPr>
    </w:p>
    <w:p w14:paraId="367E7B65" w14:textId="74DE22C5" w:rsidR="00E26E13" w:rsidRDefault="00E26E13" w:rsidP="00E26E13">
      <w:pPr>
        <w:shd w:val="clear" w:color="auto" w:fill="DAEEF3" w:themeFill="accent5" w:themeFillTint="33"/>
        <w:jc w:val="both"/>
        <w:rPr>
          <w:rFonts w:ascii="Arial" w:hAnsi="Arial" w:cs="Arial"/>
        </w:rPr>
      </w:pPr>
      <w:r w:rsidRPr="00E26E13">
        <w:rPr>
          <w:rFonts w:ascii="Aptos Narrow" w:hAnsi="Aptos Narrow"/>
        </w:rPr>
        <w:lastRenderedPageBreak/>
        <w:t>Certain customer segmentation strategies also proxy behaviors across similar groups. For instance, non-resident aliens (NRAs) and high-net-worth customers were segmented based on average monthly transaction activity to better reflect risk exposure across varying customer types</w:t>
      </w:r>
      <w:r w:rsidRPr="00E26E13">
        <w:rPr>
          <w:rFonts w:ascii="Arial" w:hAnsi="Arial" w:cs="Arial"/>
        </w:rPr>
        <w:t>​</w:t>
      </w:r>
      <w:r>
        <w:rPr>
          <w:rFonts w:ascii="Arial" w:hAnsi="Arial" w:cs="Arial"/>
        </w:rPr>
        <w:t>.</w:t>
      </w:r>
    </w:p>
    <w:p w14:paraId="69E2EE9E" w14:textId="77777777" w:rsidR="00E26E13" w:rsidRDefault="00E26E13" w:rsidP="00E26E13">
      <w:pPr>
        <w:shd w:val="clear" w:color="auto" w:fill="DAEEF3" w:themeFill="accent5" w:themeFillTint="33"/>
        <w:jc w:val="both"/>
        <w:rPr>
          <w:rFonts w:ascii="Arial" w:hAnsi="Arial" w:cs="Arial"/>
        </w:rPr>
      </w:pPr>
    </w:p>
    <w:p w14:paraId="167C720D" w14:textId="77777777" w:rsidR="00E26E13" w:rsidRPr="00E26E13" w:rsidRDefault="00E26E13" w:rsidP="00E26E13">
      <w:pPr>
        <w:shd w:val="clear" w:color="auto" w:fill="DAEEF3" w:themeFill="accent5" w:themeFillTint="33"/>
        <w:jc w:val="both"/>
        <w:rPr>
          <w:rFonts w:ascii="Aptos Narrow" w:hAnsi="Aptos Narrow"/>
          <w:b/>
          <w:bCs/>
        </w:rPr>
      </w:pPr>
      <w:r w:rsidRPr="00E26E13">
        <w:rPr>
          <w:rFonts w:ascii="Aptos Narrow" w:hAnsi="Aptos Narrow"/>
          <w:b/>
          <w:bCs/>
        </w:rPr>
        <w:t>Portfolios/Transactions/Products Excluded from the Model and Alternative Strategies:</w:t>
      </w:r>
    </w:p>
    <w:p w14:paraId="3F302AB9" w14:textId="77777777" w:rsidR="00E26E13" w:rsidRPr="00E26E13" w:rsidRDefault="00E26E13" w:rsidP="00E26E13">
      <w:pPr>
        <w:shd w:val="clear" w:color="auto" w:fill="DAEEF3" w:themeFill="accent5" w:themeFillTint="33"/>
        <w:jc w:val="both"/>
        <w:rPr>
          <w:rFonts w:ascii="Aptos Narrow" w:hAnsi="Aptos Narrow"/>
        </w:rPr>
      </w:pPr>
      <w:r w:rsidRPr="00E26E13">
        <w:rPr>
          <w:rFonts w:ascii="Aptos Narrow" w:hAnsi="Aptos Narrow"/>
        </w:rPr>
        <w:t>Certain transaction types and products are currently excluded from monitoring within the Actimize SAM system due to either manual process continuation or insufficient automation capabilities. Notable exclusions include:</w:t>
      </w:r>
    </w:p>
    <w:p w14:paraId="35E3D86B" w14:textId="77777777" w:rsidR="00E26E13" w:rsidRPr="00E26E13" w:rsidRDefault="00E26E13" w:rsidP="00E26E13">
      <w:pPr>
        <w:shd w:val="clear" w:color="auto" w:fill="DAEEF3" w:themeFill="accent5" w:themeFillTint="33"/>
        <w:jc w:val="both"/>
        <w:rPr>
          <w:rFonts w:ascii="Aptos Narrow" w:hAnsi="Aptos Narrow"/>
        </w:rPr>
      </w:pPr>
    </w:p>
    <w:p w14:paraId="00F25937" w14:textId="3DE4A559" w:rsidR="00E26E13" w:rsidRPr="00E26E13" w:rsidRDefault="00E26E13" w:rsidP="00E26E13">
      <w:pPr>
        <w:pStyle w:val="ListParagraph"/>
        <w:numPr>
          <w:ilvl w:val="0"/>
          <w:numId w:val="46"/>
        </w:numPr>
        <w:shd w:val="clear" w:color="auto" w:fill="DAEEF3" w:themeFill="accent5" w:themeFillTint="33"/>
        <w:jc w:val="both"/>
        <w:rPr>
          <w:rFonts w:ascii="Aptos Narrow" w:hAnsi="Aptos Narrow"/>
        </w:rPr>
      </w:pPr>
      <w:r w:rsidRPr="00E26E13">
        <w:rPr>
          <w:rFonts w:ascii="Aptos Narrow" w:hAnsi="Aptos Narrow"/>
        </w:rPr>
        <w:t>Foreign Exchange (FX): Spot contracts, forward contracts, flexible contracts, and swaps.</w:t>
      </w:r>
    </w:p>
    <w:p w14:paraId="6C554C60" w14:textId="3E7781E2" w:rsidR="00E26E13" w:rsidRPr="00E26E13" w:rsidRDefault="00E26E13" w:rsidP="00E26E13">
      <w:pPr>
        <w:pStyle w:val="ListParagraph"/>
        <w:numPr>
          <w:ilvl w:val="0"/>
          <w:numId w:val="46"/>
        </w:numPr>
        <w:shd w:val="clear" w:color="auto" w:fill="DAEEF3" w:themeFill="accent5" w:themeFillTint="33"/>
        <w:jc w:val="both"/>
        <w:rPr>
          <w:rFonts w:ascii="Aptos Narrow" w:hAnsi="Aptos Narrow"/>
        </w:rPr>
      </w:pPr>
      <w:r w:rsidRPr="00E26E13">
        <w:rPr>
          <w:rFonts w:ascii="Aptos Narrow" w:hAnsi="Aptos Narrow"/>
        </w:rPr>
        <w:t>Letters of Credit</w:t>
      </w:r>
    </w:p>
    <w:p w14:paraId="1F5FDDF6" w14:textId="30922596" w:rsidR="00E26E13" w:rsidRPr="00E26E13" w:rsidRDefault="00E26E13" w:rsidP="00E26E13">
      <w:pPr>
        <w:pStyle w:val="ListParagraph"/>
        <w:numPr>
          <w:ilvl w:val="0"/>
          <w:numId w:val="46"/>
        </w:numPr>
        <w:shd w:val="clear" w:color="auto" w:fill="DAEEF3" w:themeFill="accent5" w:themeFillTint="33"/>
        <w:jc w:val="both"/>
        <w:rPr>
          <w:rFonts w:ascii="Aptos Narrow" w:hAnsi="Aptos Narrow"/>
        </w:rPr>
      </w:pPr>
      <w:r w:rsidRPr="00E26E13">
        <w:rPr>
          <w:rFonts w:ascii="Aptos Narrow" w:hAnsi="Aptos Narrow"/>
        </w:rPr>
        <w:t>Credit Card Transactions (monitored manually)</w:t>
      </w:r>
    </w:p>
    <w:p w14:paraId="3BD2F8B7" w14:textId="7BA4FF99" w:rsidR="00E26E13" w:rsidRPr="00E26E13" w:rsidRDefault="00E26E13" w:rsidP="00E26E13">
      <w:pPr>
        <w:pStyle w:val="ListParagraph"/>
        <w:numPr>
          <w:ilvl w:val="0"/>
          <w:numId w:val="46"/>
        </w:numPr>
        <w:shd w:val="clear" w:color="auto" w:fill="DAEEF3" w:themeFill="accent5" w:themeFillTint="33"/>
        <w:jc w:val="both"/>
        <w:rPr>
          <w:rFonts w:ascii="Aptos Narrow" w:hAnsi="Aptos Narrow"/>
        </w:rPr>
      </w:pPr>
      <w:r w:rsidRPr="00E26E13">
        <w:rPr>
          <w:rFonts w:ascii="Aptos Narrow" w:hAnsi="Aptos Narrow"/>
        </w:rPr>
        <w:t>Monetary Instruments (monitored manually)</w:t>
      </w:r>
    </w:p>
    <w:p w14:paraId="279C4FDC" w14:textId="77777777" w:rsidR="00E26E13" w:rsidRPr="00E26E13" w:rsidRDefault="00E26E13" w:rsidP="00E26E13">
      <w:pPr>
        <w:shd w:val="clear" w:color="auto" w:fill="DAEEF3" w:themeFill="accent5" w:themeFillTint="33"/>
        <w:jc w:val="both"/>
        <w:rPr>
          <w:rFonts w:ascii="Aptos Narrow" w:hAnsi="Aptos Narrow"/>
        </w:rPr>
      </w:pPr>
    </w:p>
    <w:p w14:paraId="4EE6C65A" w14:textId="5F7DF22F" w:rsidR="00E26E13" w:rsidRDefault="00E26E13" w:rsidP="00E26E13">
      <w:pPr>
        <w:shd w:val="clear" w:color="auto" w:fill="DAEEF3" w:themeFill="accent5" w:themeFillTint="33"/>
        <w:jc w:val="both"/>
        <w:rPr>
          <w:rFonts w:ascii="Arial" w:hAnsi="Arial" w:cs="Arial"/>
        </w:rPr>
      </w:pPr>
      <w:r w:rsidRPr="00E26E13">
        <w:rPr>
          <w:rFonts w:ascii="Aptos Narrow" w:hAnsi="Aptos Narrow"/>
        </w:rPr>
        <w:t>For these excluded products, manual monitoring processes are maintained to ensure ongoing compliance with the Bank’s BSA/AML requirements. Specific areas, such as FX transactions processed through the FIS deposit delivery channel, remain under manual review until further automation is implemented</w:t>
      </w:r>
      <w:r w:rsidRPr="00E26E13">
        <w:rPr>
          <w:rFonts w:ascii="Arial" w:hAnsi="Arial" w:cs="Arial"/>
        </w:rPr>
        <w:t>​</w:t>
      </w:r>
      <w:r>
        <w:rPr>
          <w:rFonts w:ascii="Arial" w:hAnsi="Arial" w:cs="Arial"/>
        </w:rPr>
        <w:t>.</w:t>
      </w:r>
    </w:p>
    <w:p w14:paraId="6DB4004B" w14:textId="77777777" w:rsidR="00E26E13" w:rsidRDefault="00E26E13" w:rsidP="00E26E13">
      <w:pPr>
        <w:shd w:val="clear" w:color="auto" w:fill="DAEEF3" w:themeFill="accent5" w:themeFillTint="33"/>
        <w:jc w:val="both"/>
        <w:rPr>
          <w:rFonts w:ascii="Arial" w:hAnsi="Arial" w:cs="Arial"/>
        </w:rPr>
      </w:pPr>
    </w:p>
    <w:p w14:paraId="0D746E65" w14:textId="0EF51952" w:rsidR="00E26E13" w:rsidRDefault="00E26E13" w:rsidP="00E26E13">
      <w:pPr>
        <w:shd w:val="clear" w:color="auto" w:fill="DAEEF3" w:themeFill="accent5" w:themeFillTint="33"/>
        <w:jc w:val="both"/>
        <w:rPr>
          <w:rFonts w:ascii="Aptos Narrow" w:hAnsi="Aptos Narrow"/>
        </w:rPr>
      </w:pPr>
      <w:r w:rsidRPr="00E26E13">
        <w:rPr>
          <w:rFonts w:ascii="Aptos Narrow" w:hAnsi="Aptos Narrow"/>
        </w:rPr>
        <w:t>The Bank periodically revisits the scope of the SAM system as part of its ongoing transaction coverage assessment to ensure continued alignment with regulatory expectations and risk management objectives</w:t>
      </w:r>
      <w:r>
        <w:rPr>
          <w:rFonts w:ascii="Aptos Narrow" w:hAnsi="Aptos Narrow"/>
        </w:rPr>
        <w:t>.</w:t>
      </w:r>
    </w:p>
    <w:p w14:paraId="0070B9F5" w14:textId="77777777" w:rsidR="00E26E13" w:rsidRPr="00E26E13" w:rsidRDefault="00E26E13" w:rsidP="00E26E13">
      <w:pPr>
        <w:shd w:val="clear" w:color="auto" w:fill="DAEEF3" w:themeFill="accent5" w:themeFillTint="33"/>
        <w:jc w:val="both"/>
        <w:rPr>
          <w:rFonts w:ascii="Aptos Narrow" w:hAnsi="Aptos Narrow"/>
        </w:rPr>
      </w:pPr>
    </w:p>
    <w:p w14:paraId="5478B451" w14:textId="7CF91876" w:rsidR="002B1769" w:rsidRPr="002B1769" w:rsidRDefault="002B1769" w:rsidP="00836691">
      <w:pPr>
        <w:pStyle w:val="Heading3"/>
        <w:rPr>
          <w:rStyle w:val="SubtleEmphasis"/>
          <w:i w:val="0"/>
          <w:iCs w:val="0"/>
          <w:color w:val="4F81BD" w:themeColor="accent1"/>
        </w:rPr>
      </w:pPr>
      <w:bookmarkStart w:id="132" w:name="_Toc163230482"/>
      <w:r w:rsidRPr="002B1769">
        <w:rPr>
          <w:rStyle w:val="SubtleEmphasis"/>
          <w:i w:val="0"/>
          <w:iCs w:val="0"/>
          <w:color w:val="4F81BD" w:themeColor="accent1"/>
        </w:rPr>
        <w:t>Applicable Policies and Regulations</w:t>
      </w:r>
      <w:bookmarkEnd w:id="132"/>
    </w:p>
    <w:p w14:paraId="7D12A1F8" w14:textId="0B95D54F" w:rsidR="002B1769" w:rsidRDefault="002B1769" w:rsidP="007E5A4A">
      <w:pPr>
        <w:pStyle w:val="ListParagraph"/>
        <w:numPr>
          <w:ilvl w:val="0"/>
          <w:numId w:val="24"/>
        </w:numPr>
        <w:spacing w:after="60"/>
        <w:contextualSpacing w:val="0"/>
        <w:rPr>
          <w:rStyle w:val="SubtleEmphasis"/>
        </w:rPr>
      </w:pPr>
      <w:r>
        <w:rPr>
          <w:rStyle w:val="SubtleEmphasis"/>
        </w:rPr>
        <w:t>List and discuss all r</w:t>
      </w:r>
      <w:r w:rsidRPr="00BA6B1D">
        <w:rPr>
          <w:rStyle w:val="SubtleEmphasis"/>
        </w:rPr>
        <w:t>egulatory</w:t>
      </w:r>
      <w:r w:rsidR="000767AA">
        <w:rPr>
          <w:rStyle w:val="SubtleEmphasis"/>
        </w:rPr>
        <w:t>,</w:t>
      </w:r>
      <w:r w:rsidRPr="00BA6B1D">
        <w:rPr>
          <w:rStyle w:val="SubtleEmphasis"/>
        </w:rPr>
        <w:t xml:space="preserve"> accounting</w:t>
      </w:r>
      <w:r w:rsidR="000767AA">
        <w:rPr>
          <w:rStyle w:val="SubtleEmphasis"/>
        </w:rPr>
        <w:t>,</w:t>
      </w:r>
      <w:r w:rsidRPr="00BA6B1D">
        <w:rPr>
          <w:rStyle w:val="SubtleEmphasis"/>
        </w:rPr>
        <w:t xml:space="preserve"> legal</w:t>
      </w:r>
      <w:r w:rsidR="000767AA">
        <w:rPr>
          <w:rStyle w:val="SubtleEmphasis"/>
        </w:rPr>
        <w:t>,</w:t>
      </w:r>
      <w:r w:rsidRPr="00BA6B1D">
        <w:rPr>
          <w:rStyle w:val="SubtleEmphasis"/>
        </w:rPr>
        <w:t xml:space="preserve"> </w:t>
      </w:r>
      <w:r w:rsidR="000767AA">
        <w:rPr>
          <w:rStyle w:val="SubtleEmphasis"/>
        </w:rPr>
        <w:t xml:space="preserve">and/or </w:t>
      </w:r>
      <w:r w:rsidRPr="00BA6B1D">
        <w:rPr>
          <w:rStyle w:val="SubtleEmphasis"/>
        </w:rPr>
        <w:t>compliance rules that are relev</w:t>
      </w:r>
      <w:r>
        <w:rPr>
          <w:rStyle w:val="SubtleEmphasis"/>
        </w:rPr>
        <w:t>ant to the model data</w:t>
      </w:r>
      <w:r w:rsidR="000767AA">
        <w:rPr>
          <w:rStyle w:val="SubtleEmphasis"/>
        </w:rPr>
        <w:t>,</w:t>
      </w:r>
      <w:r>
        <w:rPr>
          <w:rStyle w:val="SubtleEmphasis"/>
        </w:rPr>
        <w:t xml:space="preserve"> design</w:t>
      </w:r>
      <w:r w:rsidR="000767AA">
        <w:rPr>
          <w:rStyle w:val="SubtleEmphasis"/>
        </w:rPr>
        <w:t>, or use</w:t>
      </w:r>
      <w:r>
        <w:rPr>
          <w:rStyle w:val="SubtleEmphasis"/>
        </w:rPr>
        <w:t xml:space="preserve"> (if any).</w:t>
      </w:r>
    </w:p>
    <w:p w14:paraId="407A2300" w14:textId="3FBFA102" w:rsidR="002B1769" w:rsidRDefault="002B1769" w:rsidP="007E5A4A">
      <w:pPr>
        <w:pStyle w:val="ListParagraph"/>
        <w:numPr>
          <w:ilvl w:val="0"/>
          <w:numId w:val="24"/>
        </w:numPr>
        <w:spacing w:after="60"/>
        <w:contextualSpacing w:val="0"/>
        <w:rPr>
          <w:rStyle w:val="SubtleEmphasis"/>
        </w:rPr>
      </w:pPr>
      <w:r>
        <w:rPr>
          <w:rStyle w:val="SubtleEmphasis"/>
        </w:rPr>
        <w:t>List and discuss all applicable internal policies relevant to the model design and use, if any.</w:t>
      </w:r>
    </w:p>
    <w:p w14:paraId="53CF38BA" w14:textId="37BA9365" w:rsidR="007E5A4A" w:rsidRPr="00270670" w:rsidRDefault="00BB53C3" w:rsidP="00270670">
      <w:pPr>
        <w:spacing w:after="60"/>
        <w:rPr>
          <w:i/>
          <w:iCs/>
          <w:color w:val="595959" w:themeColor="text1" w:themeTint="A6"/>
        </w:rPr>
      </w:pPr>
      <w:r w:rsidRPr="00270670">
        <w:rPr>
          <w:i/>
          <w:iCs/>
          <w:color w:val="595959" w:themeColor="text1" w:themeTint="A6"/>
        </w:rPr>
        <w:t>Note: Please provide document name including suffix.</w:t>
      </w:r>
    </w:p>
    <w:p w14:paraId="7291CC8D" w14:textId="77777777" w:rsidR="00BB53C3" w:rsidRPr="007E5A4A" w:rsidRDefault="00BB53C3" w:rsidP="007E5A4A">
      <w:pPr>
        <w:pStyle w:val="ListParagraph"/>
        <w:spacing w:after="60"/>
        <w:ind w:left="360"/>
        <w:contextualSpacing w:val="0"/>
        <w:rPr>
          <w:i/>
          <w:iCs/>
          <w:color w:val="595959" w:themeColor="text1" w:themeTint="A6"/>
        </w:rPr>
      </w:pPr>
    </w:p>
    <w:p w14:paraId="4B3ED453" w14:textId="77777777" w:rsidR="00737A94" w:rsidRDefault="00737A94" w:rsidP="00737A94">
      <w:pPr>
        <w:shd w:val="clear" w:color="auto" w:fill="DAEEF3" w:themeFill="accent5" w:themeFillTint="33"/>
        <w:jc w:val="both"/>
        <w:rPr>
          <w:rFonts w:ascii="Aptos Narrow" w:hAnsi="Aptos Narrow"/>
        </w:rPr>
      </w:pPr>
      <w:r>
        <w:rPr>
          <w:rFonts w:ascii="Aptos Narrow" w:hAnsi="Aptos Narrow"/>
        </w:rPr>
        <w:t>Model Owner:</w:t>
      </w:r>
    </w:p>
    <w:p w14:paraId="027D9EF9" w14:textId="77777777" w:rsidR="00E26E13" w:rsidRPr="00E26E13" w:rsidRDefault="00E26E13" w:rsidP="00E26E13">
      <w:pPr>
        <w:shd w:val="clear" w:color="auto" w:fill="DAEEF3" w:themeFill="accent5" w:themeFillTint="33"/>
        <w:jc w:val="both"/>
        <w:rPr>
          <w:rFonts w:ascii="Aptos Narrow" w:hAnsi="Aptos Narrow"/>
          <w:b/>
          <w:bCs/>
        </w:rPr>
      </w:pPr>
      <w:r w:rsidRPr="00E26E13">
        <w:rPr>
          <w:rFonts w:ascii="Aptos Narrow" w:hAnsi="Aptos Narrow"/>
          <w:b/>
          <w:bCs/>
        </w:rPr>
        <w:t>Regulatory, Compliance, and Legal Rules:</w:t>
      </w:r>
    </w:p>
    <w:p w14:paraId="48E1448C" w14:textId="7E0EDC3E" w:rsidR="00E26E13" w:rsidRDefault="00E26E13" w:rsidP="00E26E13">
      <w:pPr>
        <w:shd w:val="clear" w:color="auto" w:fill="DAEEF3" w:themeFill="accent5" w:themeFillTint="33"/>
        <w:jc w:val="both"/>
        <w:rPr>
          <w:rFonts w:ascii="Aptos Narrow" w:hAnsi="Aptos Narrow"/>
        </w:rPr>
      </w:pPr>
      <w:r w:rsidRPr="00E26E13">
        <w:rPr>
          <w:rFonts w:ascii="Aptos Narrow" w:hAnsi="Aptos Narrow"/>
        </w:rPr>
        <w:t>The Actimize Suspicious Activity Monitoring (SAM) system implemented by East West Bank (EWB) is primarily governed by the regulatory requirements outlined in the FFIEC BSA/AML Examination Manual. The manual emphasizes the importance of risk-based transaction monitoring, focusing on high-risk products, services, customers, and geographic areas</w:t>
      </w:r>
      <w:r>
        <w:rPr>
          <w:rFonts w:ascii="Aptos Narrow" w:hAnsi="Aptos Narrow"/>
        </w:rPr>
        <w:t>.</w:t>
      </w:r>
    </w:p>
    <w:p w14:paraId="58B8BF48" w14:textId="77777777" w:rsidR="00E26E13" w:rsidRDefault="00E26E13" w:rsidP="00E26E13">
      <w:pPr>
        <w:shd w:val="clear" w:color="auto" w:fill="DAEEF3" w:themeFill="accent5" w:themeFillTint="33"/>
        <w:jc w:val="both"/>
        <w:rPr>
          <w:rFonts w:ascii="Aptos Narrow" w:hAnsi="Aptos Narrow"/>
        </w:rPr>
      </w:pPr>
    </w:p>
    <w:p w14:paraId="032EE045" w14:textId="04CF29A3" w:rsidR="00E26E13" w:rsidRDefault="00E26E13" w:rsidP="00E26E13">
      <w:pPr>
        <w:shd w:val="clear" w:color="auto" w:fill="DAEEF3" w:themeFill="accent5" w:themeFillTint="33"/>
        <w:jc w:val="both"/>
        <w:rPr>
          <w:rFonts w:ascii="Aptos Narrow" w:hAnsi="Aptos Narrow"/>
        </w:rPr>
      </w:pPr>
      <w:r w:rsidRPr="00E26E13">
        <w:rPr>
          <w:rFonts w:ascii="Aptos Narrow" w:hAnsi="Aptos Narrow"/>
        </w:rPr>
        <w:t>Additionally, EWB’s transaction monitoring practices align with the requirements outlined in the BSA/AML &amp; OFAC Risk Assessment, ensuring comprehensive coverage of suspicious activity detection and reporting obligations under the Bank Secrecy Act (BSA) and the USA PATRIOT Act</w:t>
      </w:r>
      <w:r w:rsidRPr="00E26E13">
        <w:rPr>
          <w:rFonts w:ascii="Arial" w:hAnsi="Arial" w:cs="Arial"/>
        </w:rPr>
        <w:t>​</w:t>
      </w:r>
      <w:r>
        <w:rPr>
          <w:rFonts w:ascii="Aptos Narrow" w:hAnsi="Aptos Narrow"/>
        </w:rPr>
        <w:t>.</w:t>
      </w:r>
    </w:p>
    <w:p w14:paraId="4A921A7D" w14:textId="77777777" w:rsidR="00E26E13" w:rsidRDefault="00E26E13" w:rsidP="00E26E13">
      <w:pPr>
        <w:shd w:val="clear" w:color="auto" w:fill="DAEEF3" w:themeFill="accent5" w:themeFillTint="33"/>
        <w:jc w:val="both"/>
        <w:rPr>
          <w:rFonts w:ascii="Aptos Narrow" w:hAnsi="Aptos Narrow"/>
        </w:rPr>
      </w:pPr>
    </w:p>
    <w:p w14:paraId="7556B6C4" w14:textId="741A5C5A" w:rsidR="00E26E13" w:rsidRPr="00E26E13" w:rsidRDefault="00E26E13" w:rsidP="00E26E13">
      <w:pPr>
        <w:shd w:val="clear" w:color="auto" w:fill="DAEEF3" w:themeFill="accent5" w:themeFillTint="33"/>
        <w:jc w:val="both"/>
        <w:rPr>
          <w:rFonts w:ascii="Aptos Narrow" w:hAnsi="Aptos Narrow"/>
          <w:b/>
          <w:bCs/>
        </w:rPr>
      </w:pPr>
      <w:r w:rsidRPr="00E26E13">
        <w:rPr>
          <w:rFonts w:ascii="Aptos Narrow" w:hAnsi="Aptos Narrow"/>
          <w:b/>
          <w:bCs/>
        </w:rPr>
        <w:t>Internal Policies Relevant to Model Design and Use:</w:t>
      </w:r>
    </w:p>
    <w:p w14:paraId="4E52A851" w14:textId="1624F6CB" w:rsidR="00E26E13" w:rsidRDefault="00E26E13" w:rsidP="00E26E13">
      <w:pPr>
        <w:shd w:val="clear" w:color="auto" w:fill="DAEEF3" w:themeFill="accent5" w:themeFillTint="33"/>
        <w:jc w:val="both"/>
        <w:rPr>
          <w:rFonts w:ascii="Aptos Narrow" w:hAnsi="Aptos Narrow"/>
        </w:rPr>
      </w:pPr>
      <w:r w:rsidRPr="00E26E13">
        <w:rPr>
          <w:rFonts w:ascii="Aptos Narrow" w:hAnsi="Aptos Narrow"/>
        </w:rPr>
        <w:t>EWB maintains several internal policies directly influencing the design and use of the SAM system, including:</w:t>
      </w:r>
    </w:p>
    <w:p w14:paraId="214C6853" w14:textId="68CB6166" w:rsidR="00E26E13" w:rsidRPr="00E26E13" w:rsidRDefault="00E26E13" w:rsidP="00E26E13">
      <w:pPr>
        <w:pStyle w:val="ListParagraph"/>
        <w:numPr>
          <w:ilvl w:val="0"/>
          <w:numId w:val="47"/>
        </w:numPr>
        <w:shd w:val="clear" w:color="auto" w:fill="DAEEF3" w:themeFill="accent5" w:themeFillTint="33"/>
        <w:jc w:val="both"/>
        <w:rPr>
          <w:rFonts w:ascii="Aptos Narrow" w:hAnsi="Aptos Narrow"/>
        </w:rPr>
      </w:pPr>
      <w:r w:rsidRPr="00E26E13">
        <w:rPr>
          <w:rFonts w:ascii="Aptos Narrow" w:hAnsi="Aptos Narrow"/>
          <w:b/>
          <w:bCs/>
        </w:rPr>
        <w:lastRenderedPageBreak/>
        <w:t>BSA/AML Policy:</w:t>
      </w:r>
      <w:r w:rsidRPr="00E26E13">
        <w:rPr>
          <w:rFonts w:ascii="Aptos Narrow" w:hAnsi="Aptos Narrow"/>
        </w:rPr>
        <w:t xml:space="preserve"> Provides the foundation for EWB’s AML compliance, focusing on transaction monitoring and suspicious activity reporting requirements.</w:t>
      </w:r>
    </w:p>
    <w:p w14:paraId="0E1FACC5" w14:textId="7EC4B44A" w:rsidR="00E26E13" w:rsidRPr="00E26E13" w:rsidRDefault="00E26E13" w:rsidP="00E26E13">
      <w:pPr>
        <w:pStyle w:val="ListParagraph"/>
        <w:numPr>
          <w:ilvl w:val="0"/>
          <w:numId w:val="47"/>
        </w:numPr>
        <w:shd w:val="clear" w:color="auto" w:fill="DAEEF3" w:themeFill="accent5" w:themeFillTint="33"/>
        <w:jc w:val="both"/>
        <w:rPr>
          <w:rFonts w:ascii="Aptos Narrow" w:hAnsi="Aptos Narrow"/>
        </w:rPr>
      </w:pPr>
      <w:r w:rsidRPr="00E26E13">
        <w:rPr>
          <w:rFonts w:ascii="Aptos Narrow" w:hAnsi="Aptos Narrow"/>
          <w:b/>
          <w:bCs/>
        </w:rPr>
        <w:t>Actimize SAM Governance Framework:</w:t>
      </w:r>
      <w:r w:rsidRPr="00E26E13">
        <w:rPr>
          <w:rFonts w:ascii="Aptos Narrow" w:hAnsi="Aptos Narrow"/>
        </w:rPr>
        <w:t xml:space="preserve"> Specifies roles, responsibilities, and periodic reviews by senior management and the BSA Officer to ensure alignment with the risk profile and regulatory updates.</w:t>
      </w:r>
    </w:p>
    <w:p w14:paraId="53055B82" w14:textId="5C3072B4" w:rsidR="00E26E13" w:rsidRPr="00E26E13" w:rsidRDefault="00E26E13" w:rsidP="00E26E13">
      <w:pPr>
        <w:pStyle w:val="ListParagraph"/>
        <w:numPr>
          <w:ilvl w:val="0"/>
          <w:numId w:val="47"/>
        </w:numPr>
        <w:shd w:val="clear" w:color="auto" w:fill="DAEEF3" w:themeFill="accent5" w:themeFillTint="33"/>
        <w:jc w:val="both"/>
        <w:rPr>
          <w:rFonts w:ascii="Aptos Narrow" w:hAnsi="Aptos Narrow"/>
          <w:lang w:val="en-IN"/>
        </w:rPr>
      </w:pPr>
      <w:r w:rsidRPr="00E26E13">
        <w:rPr>
          <w:rFonts w:ascii="Aptos Narrow" w:hAnsi="Aptos Narrow"/>
          <w:b/>
          <w:bCs/>
          <w:lang w:val="en-IN"/>
        </w:rPr>
        <w:t>EWB Transaction Monitoring Coverage Assessment Matrix:</w:t>
      </w:r>
      <w:r w:rsidRPr="00E26E13">
        <w:rPr>
          <w:rFonts w:ascii="Aptos Narrow" w:hAnsi="Aptos Narrow"/>
          <w:lang w:val="en-IN"/>
        </w:rPr>
        <w:t xml:space="preserve"> Used for assessing the scope of SAM rule implementation and identifying gaps in monitoring coverage.</w:t>
      </w:r>
    </w:p>
    <w:p w14:paraId="1314323A" w14:textId="2154FA66" w:rsidR="00E26E13" w:rsidRPr="00E26E13" w:rsidRDefault="00E26E13" w:rsidP="00E26E13">
      <w:pPr>
        <w:pStyle w:val="ListParagraph"/>
        <w:numPr>
          <w:ilvl w:val="0"/>
          <w:numId w:val="47"/>
        </w:numPr>
        <w:shd w:val="clear" w:color="auto" w:fill="DAEEF3" w:themeFill="accent5" w:themeFillTint="33"/>
        <w:jc w:val="both"/>
        <w:rPr>
          <w:rFonts w:ascii="Arial" w:hAnsi="Arial" w:cs="Arial"/>
          <w:lang w:val="en-IN"/>
        </w:rPr>
      </w:pPr>
      <w:r w:rsidRPr="00E26E13">
        <w:rPr>
          <w:rFonts w:ascii="Aptos Narrow" w:hAnsi="Aptos Narrow"/>
          <w:b/>
          <w:bCs/>
          <w:lang w:val="en-IN"/>
        </w:rPr>
        <w:t>EWB Tuning Methodology (Pre-Production &amp; Production):</w:t>
      </w:r>
      <w:r w:rsidRPr="00E26E13">
        <w:rPr>
          <w:rFonts w:ascii="Aptos Narrow" w:hAnsi="Aptos Narrow"/>
          <w:lang w:val="en-IN"/>
        </w:rPr>
        <w:t xml:space="preserve"> Guides the calibration and optimization of detection thresholds, ensuring efficient alert management</w:t>
      </w:r>
      <w:r w:rsidRPr="00E26E13">
        <w:rPr>
          <w:rFonts w:ascii="Arial" w:hAnsi="Arial" w:cs="Arial"/>
          <w:lang w:val="en-IN"/>
        </w:rPr>
        <w:t>​.</w:t>
      </w:r>
    </w:p>
    <w:p w14:paraId="0E7055DE" w14:textId="549F3DFA" w:rsidR="00E26E13" w:rsidRPr="00E26E13" w:rsidRDefault="00E26E13" w:rsidP="00E26E13">
      <w:pPr>
        <w:pStyle w:val="ListParagraph"/>
        <w:numPr>
          <w:ilvl w:val="0"/>
          <w:numId w:val="47"/>
        </w:numPr>
        <w:shd w:val="clear" w:color="auto" w:fill="DAEEF3" w:themeFill="accent5" w:themeFillTint="33"/>
        <w:jc w:val="both"/>
        <w:rPr>
          <w:rFonts w:ascii="Aptos Narrow" w:hAnsi="Aptos Narrow"/>
        </w:rPr>
      </w:pPr>
      <w:r w:rsidRPr="00E26E13">
        <w:rPr>
          <w:rFonts w:ascii="Aptos Narrow" w:hAnsi="Aptos Narrow"/>
          <w:b/>
          <w:bCs/>
        </w:rPr>
        <w:t>EWB Customer Segmentation Report (Individual Customers):</w:t>
      </w:r>
      <w:r w:rsidRPr="00E26E13">
        <w:rPr>
          <w:rFonts w:ascii="Aptos Narrow" w:hAnsi="Aptos Narrow"/>
        </w:rPr>
        <w:t xml:space="preserve"> Details customer segmentation strategies used in the SAM model for risk-based alert prioritization</w:t>
      </w:r>
      <w:r w:rsidRPr="00E26E13">
        <w:rPr>
          <w:rFonts w:ascii="Arial" w:hAnsi="Arial" w:cs="Arial"/>
        </w:rPr>
        <w:t>​</w:t>
      </w:r>
      <w:r w:rsidRPr="00E26E13">
        <w:rPr>
          <w:rFonts w:ascii="Aptos Narrow" w:hAnsi="Aptos Narrow"/>
        </w:rPr>
        <w:t>.</w:t>
      </w:r>
    </w:p>
    <w:p w14:paraId="777CE427" w14:textId="77777777" w:rsidR="00E26E13" w:rsidRDefault="00E26E13" w:rsidP="00E26E13">
      <w:pPr>
        <w:shd w:val="clear" w:color="auto" w:fill="DAEEF3" w:themeFill="accent5" w:themeFillTint="33"/>
        <w:jc w:val="both"/>
        <w:rPr>
          <w:rFonts w:ascii="Aptos Narrow" w:hAnsi="Aptos Narrow"/>
        </w:rPr>
      </w:pPr>
    </w:p>
    <w:p w14:paraId="5AC33429" w14:textId="6BC0583D" w:rsidR="00E26E13" w:rsidRDefault="00E26E13" w:rsidP="00E26E13">
      <w:pPr>
        <w:shd w:val="clear" w:color="auto" w:fill="DAEEF3" w:themeFill="accent5" w:themeFillTint="33"/>
        <w:jc w:val="both"/>
        <w:rPr>
          <w:rFonts w:ascii="Aptos Narrow" w:hAnsi="Aptos Narrow"/>
        </w:rPr>
      </w:pPr>
      <w:r w:rsidRPr="00E26E13">
        <w:rPr>
          <w:rFonts w:ascii="Aptos Narrow" w:hAnsi="Aptos Narrow"/>
        </w:rPr>
        <w:t>These policies and regulatory references ensure that the Actimize SAM system operates in full compliance with both external regulatory frameworks and EWB’s internal risk management standards</w:t>
      </w:r>
      <w:r w:rsidRPr="00E26E13">
        <w:rPr>
          <w:rFonts w:ascii="Arial" w:hAnsi="Arial" w:cs="Arial"/>
        </w:rPr>
        <w:t>​</w:t>
      </w:r>
      <w:r>
        <w:rPr>
          <w:rFonts w:ascii="Aptos Narrow" w:hAnsi="Aptos Narrow"/>
        </w:rPr>
        <w:t>.</w:t>
      </w:r>
    </w:p>
    <w:p w14:paraId="7A0B808A" w14:textId="77777777" w:rsidR="00E26E13" w:rsidRDefault="00E26E13" w:rsidP="00E26E13">
      <w:pPr>
        <w:shd w:val="clear" w:color="auto" w:fill="DAEEF3" w:themeFill="accent5" w:themeFillTint="33"/>
        <w:jc w:val="both"/>
        <w:rPr>
          <w:rFonts w:ascii="Aptos Narrow" w:hAnsi="Aptos Narrow"/>
        </w:rPr>
      </w:pPr>
    </w:p>
    <w:p w14:paraId="475EFA18" w14:textId="77777777" w:rsidR="002B1769" w:rsidRDefault="002B1769" w:rsidP="002B1769">
      <w:pPr>
        <w:rPr>
          <w:rStyle w:val="SubtleEmphasis"/>
        </w:rPr>
      </w:pPr>
    </w:p>
    <w:p w14:paraId="3E070E15" w14:textId="4D013129" w:rsidR="002B1769" w:rsidRPr="007E5A4A" w:rsidRDefault="002B1769" w:rsidP="00836691">
      <w:pPr>
        <w:pStyle w:val="Heading3"/>
        <w:rPr>
          <w:rStyle w:val="SubtleEmphasis"/>
          <w:i w:val="0"/>
          <w:iCs w:val="0"/>
          <w:color w:val="4F81BD" w:themeColor="accent1"/>
        </w:rPr>
      </w:pPr>
      <w:bookmarkStart w:id="133" w:name="_Toc163230483"/>
      <w:r w:rsidRPr="007E5A4A">
        <w:rPr>
          <w:rStyle w:val="SubtleEmphasis"/>
          <w:i w:val="0"/>
          <w:iCs w:val="0"/>
          <w:color w:val="4F81BD" w:themeColor="accent1"/>
        </w:rPr>
        <w:t>Existing Models</w:t>
      </w:r>
      <w:bookmarkEnd w:id="133"/>
    </w:p>
    <w:p w14:paraId="633FC891" w14:textId="77777777" w:rsidR="007E5A4A" w:rsidRDefault="007E5A4A" w:rsidP="007E5A4A">
      <w:pPr>
        <w:pStyle w:val="ListParagraph"/>
        <w:numPr>
          <w:ilvl w:val="0"/>
          <w:numId w:val="24"/>
        </w:numPr>
        <w:spacing w:after="60"/>
        <w:contextualSpacing w:val="0"/>
        <w:rPr>
          <w:rStyle w:val="SubtleEmphasis"/>
        </w:rPr>
      </w:pPr>
      <w:r w:rsidRPr="003A00CC">
        <w:rPr>
          <w:rStyle w:val="SubtleEmphasis"/>
        </w:rPr>
        <w:t xml:space="preserve">If this </w:t>
      </w:r>
      <w:r>
        <w:rPr>
          <w:rStyle w:val="SubtleEmphasis"/>
        </w:rPr>
        <w:t>m</w:t>
      </w:r>
      <w:r w:rsidRPr="003A00CC">
        <w:rPr>
          <w:rStyle w:val="SubtleEmphasis"/>
        </w:rPr>
        <w:t>odel is replac</w:t>
      </w:r>
      <w:r>
        <w:rPr>
          <w:rStyle w:val="SubtleEmphasis"/>
        </w:rPr>
        <w:t>ing</w:t>
      </w:r>
      <w:r w:rsidRPr="003A00CC">
        <w:rPr>
          <w:rStyle w:val="SubtleEmphasis"/>
        </w:rPr>
        <w:t xml:space="preserve"> existing </w:t>
      </w:r>
      <w:r>
        <w:rPr>
          <w:rStyle w:val="SubtleEmphasis"/>
        </w:rPr>
        <w:t>m</w:t>
      </w:r>
      <w:r w:rsidRPr="003A00CC">
        <w:rPr>
          <w:rStyle w:val="SubtleEmphasis"/>
        </w:rPr>
        <w:t>odel</w:t>
      </w:r>
      <w:r>
        <w:rPr>
          <w:rStyle w:val="SubtleEmphasis"/>
        </w:rPr>
        <w:t>(s)</w:t>
      </w:r>
      <w:r w:rsidRPr="003A00CC">
        <w:rPr>
          <w:rStyle w:val="SubtleEmphasis"/>
        </w:rPr>
        <w:t xml:space="preserve">, provide details of the existing </w:t>
      </w:r>
      <w:r>
        <w:rPr>
          <w:rStyle w:val="SubtleEmphasis"/>
        </w:rPr>
        <w:t>m</w:t>
      </w:r>
      <w:r w:rsidRPr="003A00CC">
        <w:rPr>
          <w:rStyle w:val="SubtleEmphasis"/>
        </w:rPr>
        <w:t>odel</w:t>
      </w:r>
      <w:r>
        <w:rPr>
          <w:rStyle w:val="SubtleEmphasis"/>
        </w:rPr>
        <w:t>(</w:t>
      </w:r>
      <w:r w:rsidRPr="003A00CC">
        <w:rPr>
          <w:rStyle w:val="SubtleEmphasis"/>
        </w:rPr>
        <w:t>s</w:t>
      </w:r>
      <w:r>
        <w:rPr>
          <w:rStyle w:val="SubtleEmphasis"/>
        </w:rPr>
        <w:t xml:space="preserve">) and the rationale for the replacement. </w:t>
      </w:r>
    </w:p>
    <w:p w14:paraId="20FE3FE4" w14:textId="77777777" w:rsidR="007E5A4A" w:rsidRPr="00BA6B1D" w:rsidRDefault="007E5A4A" w:rsidP="007E5A4A">
      <w:pPr>
        <w:pStyle w:val="ListParagraph"/>
        <w:numPr>
          <w:ilvl w:val="0"/>
          <w:numId w:val="24"/>
        </w:numPr>
        <w:spacing w:after="60"/>
        <w:contextualSpacing w:val="0"/>
        <w:rPr>
          <w:rStyle w:val="SubtleEmphasis"/>
        </w:rPr>
      </w:pPr>
      <w:r>
        <w:rPr>
          <w:rStyle w:val="SubtleEmphasis"/>
        </w:rPr>
        <w:t>Discuss whether the existing model(s) will be retired once this model goes into production.</w:t>
      </w:r>
    </w:p>
    <w:p w14:paraId="006B7962" w14:textId="77777777" w:rsidR="007E5A4A" w:rsidRDefault="007E5A4A" w:rsidP="007E5A4A"/>
    <w:p w14:paraId="1B9F59A5" w14:textId="77777777" w:rsidR="00737A94" w:rsidRDefault="00737A94" w:rsidP="00737A94">
      <w:pPr>
        <w:shd w:val="clear" w:color="auto" w:fill="DAEEF3" w:themeFill="accent5" w:themeFillTint="33"/>
        <w:jc w:val="both"/>
        <w:rPr>
          <w:rFonts w:ascii="Aptos Narrow" w:hAnsi="Aptos Narrow"/>
        </w:rPr>
      </w:pPr>
      <w:r>
        <w:rPr>
          <w:rFonts w:ascii="Aptos Narrow" w:hAnsi="Aptos Narrow"/>
        </w:rPr>
        <w:t>Model Owner:</w:t>
      </w:r>
    </w:p>
    <w:p w14:paraId="39D24648" w14:textId="1EC821B9" w:rsidR="007E5A4A" w:rsidRDefault="0075595C" w:rsidP="007E5A4A">
      <w:pPr>
        <w:shd w:val="clear" w:color="auto" w:fill="DAEEF3" w:themeFill="accent5" w:themeFillTint="33"/>
        <w:rPr>
          <w:rFonts w:ascii="Aptos Narrow" w:hAnsi="Aptos Narrow"/>
        </w:rPr>
      </w:pPr>
      <w:r w:rsidRPr="0075595C">
        <w:rPr>
          <w:rFonts w:ascii="Aptos Narrow" w:hAnsi="Aptos Narrow"/>
          <w:b/>
          <w:bCs/>
        </w:rPr>
        <w:t>Replacement of Existing Model:</w:t>
      </w:r>
      <w:r w:rsidRPr="0075595C">
        <w:rPr>
          <w:rFonts w:ascii="Aptos Narrow" w:hAnsi="Aptos Narrow"/>
        </w:rPr>
        <w:br/>
        <w:t>The Actimize Suspicious Activity Monitoring (SAM) system was selected to replace East West Bank’s (EWB) legacy Bankers Toolbox (BAM) transaction monitoring system. This decision was driven by multiple factors, including the identification of significant monitoring gaps and inefficiencies in the BAM system during coverage assessments and ongoing program evaluations</w:t>
      </w:r>
      <w:r>
        <w:rPr>
          <w:rFonts w:ascii="Aptos Narrow" w:hAnsi="Aptos Narrow"/>
        </w:rPr>
        <w:t>.</w:t>
      </w:r>
    </w:p>
    <w:p w14:paraId="072024ED" w14:textId="77777777" w:rsidR="0075595C" w:rsidRDefault="0075595C" w:rsidP="007E5A4A">
      <w:pPr>
        <w:shd w:val="clear" w:color="auto" w:fill="DAEEF3" w:themeFill="accent5" w:themeFillTint="33"/>
        <w:rPr>
          <w:rFonts w:ascii="Aptos Narrow" w:hAnsi="Aptos Narrow"/>
        </w:rPr>
      </w:pPr>
    </w:p>
    <w:p w14:paraId="52A6D7D1" w14:textId="670145D8" w:rsidR="0075595C" w:rsidRDefault="0075595C" w:rsidP="007E5A4A">
      <w:pPr>
        <w:shd w:val="clear" w:color="auto" w:fill="DAEEF3" w:themeFill="accent5" w:themeFillTint="33"/>
        <w:rPr>
          <w:rFonts w:ascii="Aptos Narrow" w:hAnsi="Aptos Narrow"/>
        </w:rPr>
      </w:pPr>
      <w:r w:rsidRPr="0075595C">
        <w:rPr>
          <w:rFonts w:ascii="Aptos Narrow" w:hAnsi="Aptos Narrow"/>
        </w:rPr>
        <w:t>The BAM system could not address these gaps effectively, prompting EWB’s executive management to determine that a more advanced transaction monitoring system was required to meet the institution's size, complexity, and regulatory expectations. Actimize SAM was chosen for its enhanced flexibility, expanded detection coverage, and ability to implement additional risk-based monitoring rules tailored to EWB’s unique customer base and business risk profile</w:t>
      </w:r>
      <w:r>
        <w:rPr>
          <w:rFonts w:ascii="Aptos Narrow" w:hAnsi="Aptos Narrow"/>
        </w:rPr>
        <w:t>.</w:t>
      </w:r>
    </w:p>
    <w:p w14:paraId="7CFC9F67" w14:textId="77777777" w:rsidR="0075595C" w:rsidRDefault="0075595C" w:rsidP="007E5A4A">
      <w:pPr>
        <w:shd w:val="clear" w:color="auto" w:fill="DAEEF3" w:themeFill="accent5" w:themeFillTint="33"/>
        <w:rPr>
          <w:rFonts w:ascii="Aptos Narrow" w:hAnsi="Aptos Narrow"/>
        </w:rPr>
      </w:pPr>
    </w:p>
    <w:p w14:paraId="6E28381D" w14:textId="560437F8" w:rsidR="0075595C" w:rsidRDefault="0075595C" w:rsidP="007E5A4A">
      <w:pPr>
        <w:shd w:val="clear" w:color="auto" w:fill="DAEEF3" w:themeFill="accent5" w:themeFillTint="33"/>
        <w:rPr>
          <w:rFonts w:ascii="Aptos Narrow" w:hAnsi="Aptos Narrow"/>
        </w:rPr>
      </w:pPr>
      <w:r w:rsidRPr="0075595C">
        <w:rPr>
          <w:rFonts w:ascii="Aptos Narrow" w:hAnsi="Aptos Narrow"/>
          <w:b/>
          <w:bCs/>
        </w:rPr>
        <w:t>Retirement of Existing Model:</w:t>
      </w:r>
      <w:r w:rsidRPr="0075595C">
        <w:rPr>
          <w:rFonts w:ascii="Aptos Narrow" w:hAnsi="Aptos Narrow"/>
        </w:rPr>
        <w:br/>
        <w:t>The legacy BAM system will be fully retired following the successful implementation and production deployment of the Actimize SAM system. During the SAM implementation process, efforts were made to replicate the existing coverage provided by BAM while enhancing the detection models to prevent monitoring gaps. BAM rules were carefully reviewed and, where appropriate, replaced or retired based on the coverage provided by the SAM detection scenarios</w:t>
      </w:r>
      <w:r>
        <w:rPr>
          <w:rFonts w:ascii="Aptos Narrow" w:hAnsi="Aptos Narrow"/>
        </w:rPr>
        <w:t>.</w:t>
      </w:r>
    </w:p>
    <w:p w14:paraId="16BC139E" w14:textId="77777777" w:rsidR="0075595C" w:rsidRDefault="0075595C" w:rsidP="007E5A4A">
      <w:pPr>
        <w:shd w:val="clear" w:color="auto" w:fill="DAEEF3" w:themeFill="accent5" w:themeFillTint="33"/>
        <w:rPr>
          <w:rFonts w:ascii="Aptos Narrow" w:hAnsi="Aptos Narrow"/>
        </w:rPr>
      </w:pPr>
    </w:p>
    <w:p w14:paraId="3FB5DE45" w14:textId="39C59EF8" w:rsidR="0075595C" w:rsidRDefault="0075595C" w:rsidP="007E5A4A">
      <w:pPr>
        <w:shd w:val="clear" w:color="auto" w:fill="DAEEF3" w:themeFill="accent5" w:themeFillTint="33"/>
        <w:rPr>
          <w:rFonts w:ascii="Aptos Narrow" w:hAnsi="Aptos Narrow"/>
        </w:rPr>
      </w:pPr>
      <w:r w:rsidRPr="0075595C">
        <w:rPr>
          <w:rFonts w:ascii="Aptos Narrow" w:hAnsi="Aptos Narrow"/>
        </w:rPr>
        <w:lastRenderedPageBreak/>
        <w:t>The SAM implementation included a detailed calibration and tuning phase where BAM rules were prioritized for replication and enhancement to ensure continuity of monitoring coverage before the full retirement of the legacy system</w:t>
      </w:r>
      <w:r w:rsidRPr="0075595C">
        <w:rPr>
          <w:rFonts w:ascii="Arial" w:hAnsi="Arial" w:cs="Arial"/>
        </w:rPr>
        <w:t>​</w:t>
      </w:r>
      <w:r>
        <w:rPr>
          <w:rFonts w:ascii="Aptos Narrow" w:hAnsi="Aptos Narrow"/>
        </w:rPr>
        <w:t>.</w:t>
      </w:r>
    </w:p>
    <w:p w14:paraId="0D887CE5" w14:textId="77777777" w:rsidR="0075595C" w:rsidRDefault="0075595C" w:rsidP="007E5A4A">
      <w:pPr>
        <w:shd w:val="clear" w:color="auto" w:fill="DAEEF3" w:themeFill="accent5" w:themeFillTint="33"/>
        <w:rPr>
          <w:rFonts w:ascii="Aptos Narrow" w:hAnsi="Aptos Narrow"/>
        </w:rPr>
      </w:pPr>
    </w:p>
    <w:p w14:paraId="45541CEC" w14:textId="77777777" w:rsidR="007E5A4A" w:rsidRDefault="007E5A4A" w:rsidP="007E5A4A"/>
    <w:p w14:paraId="7912816F" w14:textId="10641C3A" w:rsidR="007E5A4A" w:rsidRDefault="007E5A4A" w:rsidP="00836691">
      <w:pPr>
        <w:pStyle w:val="Heading3"/>
      </w:pPr>
      <w:bookmarkStart w:id="134" w:name="_Toc163230484"/>
      <w:r>
        <w:t>Upstream/Downstream Model Dependencies</w:t>
      </w:r>
      <w:bookmarkEnd w:id="134"/>
    </w:p>
    <w:p w14:paraId="5453DA97" w14:textId="1453F42E" w:rsidR="007E5A4A" w:rsidRPr="00BA6B1D" w:rsidRDefault="007E5A4A" w:rsidP="007E5A4A">
      <w:pPr>
        <w:pStyle w:val="ListParagraph"/>
        <w:numPr>
          <w:ilvl w:val="0"/>
          <w:numId w:val="24"/>
        </w:numPr>
        <w:spacing w:after="60"/>
        <w:contextualSpacing w:val="0"/>
        <w:rPr>
          <w:rStyle w:val="SubtleEmphasis"/>
        </w:rPr>
      </w:pPr>
      <w:r>
        <w:rPr>
          <w:rStyle w:val="SubtleEmphasis"/>
        </w:rPr>
        <w:t>Provide a listing and d</w:t>
      </w:r>
      <w:r w:rsidRPr="00BA6B1D">
        <w:rPr>
          <w:rStyle w:val="SubtleEmphasis"/>
        </w:rPr>
        <w:t xml:space="preserve">escription of </w:t>
      </w:r>
      <w:r>
        <w:rPr>
          <w:rStyle w:val="SubtleEmphasis"/>
        </w:rPr>
        <w:t xml:space="preserve">upstream and/or </w:t>
      </w:r>
      <w:r w:rsidRPr="00BA6B1D">
        <w:rPr>
          <w:rStyle w:val="SubtleEmphasis"/>
        </w:rPr>
        <w:t>downstream models</w:t>
      </w:r>
      <w:r>
        <w:rPr>
          <w:rStyle w:val="SubtleEmphasis"/>
        </w:rPr>
        <w:t xml:space="preserve"> or other key systems</w:t>
      </w:r>
      <w:r w:rsidRPr="00BA6B1D">
        <w:rPr>
          <w:rStyle w:val="SubtleEmphasis"/>
        </w:rPr>
        <w:t xml:space="preserve"> (</w:t>
      </w:r>
      <w:r w:rsidR="00BB53C3">
        <w:rPr>
          <w:rStyle w:val="SubtleEmphasis"/>
        </w:rPr>
        <w:t xml:space="preserve">e.g., </w:t>
      </w:r>
      <w:r>
        <w:rPr>
          <w:rStyle w:val="SubtleEmphasis"/>
        </w:rPr>
        <w:t>the</w:t>
      </w:r>
      <w:r w:rsidR="00BB53C3">
        <w:rPr>
          <w:rStyle w:val="SubtleEmphasis"/>
        </w:rPr>
        <w:t xml:space="preserve"> Empyrean ALM model</w:t>
      </w:r>
      <w:r w:rsidRPr="00BA6B1D">
        <w:rPr>
          <w:rStyle w:val="SubtleEmphasis"/>
        </w:rPr>
        <w:t>).</w:t>
      </w:r>
      <w:r>
        <w:rPr>
          <w:rStyle w:val="SubtleEmphasis"/>
        </w:rPr>
        <w:t xml:space="preserve"> </w:t>
      </w:r>
    </w:p>
    <w:p w14:paraId="2FF5BA1C" w14:textId="77777777" w:rsidR="007E5A4A" w:rsidRPr="00BA6B1D" w:rsidRDefault="007E5A4A" w:rsidP="007E5A4A">
      <w:pPr>
        <w:pStyle w:val="ListParagraph"/>
        <w:numPr>
          <w:ilvl w:val="0"/>
          <w:numId w:val="24"/>
        </w:numPr>
        <w:spacing w:after="60"/>
        <w:contextualSpacing w:val="0"/>
        <w:rPr>
          <w:rStyle w:val="SubtleEmphasis"/>
        </w:rPr>
      </w:pPr>
      <w:r>
        <w:rPr>
          <w:rStyle w:val="SubtleEmphasis"/>
        </w:rPr>
        <w:t>Discuss the impact of known limitations of upstream models on this model.</w:t>
      </w:r>
    </w:p>
    <w:p w14:paraId="4C1324DD" w14:textId="77777777" w:rsidR="007E5A4A" w:rsidRDefault="007E5A4A" w:rsidP="007E5A4A"/>
    <w:p w14:paraId="1BB8CD0E" w14:textId="77777777" w:rsidR="00737A94" w:rsidRDefault="00737A94" w:rsidP="00737A94">
      <w:pPr>
        <w:shd w:val="clear" w:color="auto" w:fill="DAEEF3" w:themeFill="accent5" w:themeFillTint="33"/>
        <w:jc w:val="both"/>
        <w:rPr>
          <w:rFonts w:ascii="Aptos Narrow" w:hAnsi="Aptos Narrow"/>
        </w:rPr>
      </w:pPr>
      <w:r>
        <w:rPr>
          <w:rFonts w:ascii="Aptos Narrow" w:hAnsi="Aptos Narrow"/>
        </w:rPr>
        <w:t>Model Owner:</w:t>
      </w:r>
    </w:p>
    <w:p w14:paraId="1F3A1F7B" w14:textId="20140830" w:rsidR="00C270FD" w:rsidRDefault="0075595C" w:rsidP="00C270FD">
      <w:pPr>
        <w:shd w:val="clear" w:color="auto" w:fill="DAEEF3" w:themeFill="accent5" w:themeFillTint="33"/>
        <w:rPr>
          <w:rFonts w:ascii="Aptos Narrow" w:hAnsi="Aptos Narrow"/>
        </w:rPr>
      </w:pPr>
      <w:r w:rsidRPr="0075595C">
        <w:rPr>
          <w:rFonts w:ascii="Aptos Narrow" w:hAnsi="Aptos Narrow"/>
          <w:b/>
          <w:bCs/>
        </w:rPr>
        <w:t>Upstream Systems and Models:</w:t>
      </w:r>
      <w:r w:rsidRPr="0075595C">
        <w:rPr>
          <w:rFonts w:ascii="Aptos Narrow" w:hAnsi="Aptos Narrow"/>
        </w:rPr>
        <w:br/>
        <w:t>The Actimize Suspicious Activity Monitoring (SAM) system receives data from East West Bank’s (EWB) Dynamic Customer Insight (DCI) system, which serves as the primary data source for customer onboarding information. Alerts generated from the DCI system are ingested into the Actimize SAM for further transaction monitoring and risk assessment</w:t>
      </w:r>
      <w:r>
        <w:rPr>
          <w:rFonts w:ascii="Aptos Narrow" w:hAnsi="Aptos Narrow"/>
        </w:rPr>
        <w:t>.</w:t>
      </w:r>
    </w:p>
    <w:p w14:paraId="57095CFF" w14:textId="77777777" w:rsidR="0075595C" w:rsidRDefault="0075595C" w:rsidP="00C270FD">
      <w:pPr>
        <w:shd w:val="clear" w:color="auto" w:fill="DAEEF3" w:themeFill="accent5" w:themeFillTint="33"/>
        <w:rPr>
          <w:rFonts w:ascii="Aptos Narrow" w:hAnsi="Aptos Narrow"/>
        </w:rPr>
      </w:pPr>
    </w:p>
    <w:p w14:paraId="77B81ECE" w14:textId="50D09050" w:rsidR="0075595C" w:rsidRDefault="0075595C" w:rsidP="00C270FD">
      <w:pPr>
        <w:shd w:val="clear" w:color="auto" w:fill="DAEEF3" w:themeFill="accent5" w:themeFillTint="33"/>
        <w:rPr>
          <w:rFonts w:ascii="Aptos Narrow" w:hAnsi="Aptos Narrow"/>
        </w:rPr>
      </w:pPr>
      <w:r w:rsidRPr="0075595C">
        <w:rPr>
          <w:rFonts w:ascii="Aptos Narrow" w:hAnsi="Aptos Narrow"/>
          <w:b/>
          <w:bCs/>
        </w:rPr>
        <w:t>Downstream Systems and Models:</w:t>
      </w:r>
      <w:r w:rsidRPr="0075595C">
        <w:rPr>
          <w:rFonts w:ascii="Aptos Narrow" w:hAnsi="Aptos Narrow"/>
        </w:rPr>
        <w:br/>
        <w:t>Actimize SAM feeds its output into the Risk Case Manager (RCM), which facilitates the review and disposition of alerts generated by the detection models. The alerts processed through SAM are used for suspicious activity investigations and potential filing of Suspicious Activity Reports (SARs) if the activity is deemed suspicious by analysts</w:t>
      </w:r>
      <w:r>
        <w:rPr>
          <w:rFonts w:ascii="Aptos Narrow" w:hAnsi="Aptos Narrow"/>
        </w:rPr>
        <w:t>.</w:t>
      </w:r>
    </w:p>
    <w:p w14:paraId="04D8B1C1" w14:textId="77777777" w:rsidR="0075595C" w:rsidRDefault="0075595C" w:rsidP="00C270FD">
      <w:pPr>
        <w:shd w:val="clear" w:color="auto" w:fill="DAEEF3" w:themeFill="accent5" w:themeFillTint="33"/>
        <w:rPr>
          <w:rFonts w:ascii="Aptos Narrow" w:hAnsi="Aptos Narrow"/>
        </w:rPr>
      </w:pPr>
    </w:p>
    <w:p w14:paraId="7C398AB8" w14:textId="19B0B765" w:rsidR="0075595C" w:rsidRDefault="0075595C" w:rsidP="00C270FD">
      <w:pPr>
        <w:shd w:val="clear" w:color="auto" w:fill="DAEEF3" w:themeFill="accent5" w:themeFillTint="33"/>
        <w:rPr>
          <w:rFonts w:ascii="Aptos Narrow" w:hAnsi="Aptos Narrow"/>
        </w:rPr>
      </w:pPr>
      <w:r w:rsidRPr="0075595C">
        <w:rPr>
          <w:rFonts w:ascii="Aptos Narrow" w:hAnsi="Aptos Narrow"/>
          <w:b/>
          <w:bCs/>
        </w:rPr>
        <w:t>Impact of Known Limitations of Upstream Models:</w:t>
      </w:r>
      <w:r w:rsidRPr="0075595C">
        <w:rPr>
          <w:rFonts w:ascii="Aptos Narrow" w:hAnsi="Aptos Narrow"/>
        </w:rPr>
        <w:br/>
        <w:t>A limitation identified in the data flow involves the absence of an independent measure of success or failure associated with the detection models. To address this, the model tuning process involved extensive calibration efforts before implementation. In cases where data limitations persisted, thresholds were set using "neighboring" rules or segments as proxies. This approach assumed these neighboring segments sufficiently represented the data points being analyzed, ensuring that detection scenarios would still provide meaningful insights</w:t>
      </w:r>
      <w:r w:rsidRPr="0075595C">
        <w:rPr>
          <w:rFonts w:ascii="Arial" w:hAnsi="Arial" w:cs="Arial"/>
        </w:rPr>
        <w:t>​</w:t>
      </w:r>
      <w:r>
        <w:rPr>
          <w:rFonts w:ascii="Aptos Narrow" w:hAnsi="Aptos Narrow"/>
        </w:rPr>
        <w:t>.</w:t>
      </w:r>
    </w:p>
    <w:p w14:paraId="4310A1CF" w14:textId="77777777" w:rsidR="0075595C" w:rsidRPr="00C270FD" w:rsidRDefault="0075595C" w:rsidP="00C270FD">
      <w:pPr>
        <w:shd w:val="clear" w:color="auto" w:fill="DAEEF3" w:themeFill="accent5" w:themeFillTint="33"/>
        <w:rPr>
          <w:rFonts w:ascii="Aptos Narrow" w:hAnsi="Aptos Narrow"/>
        </w:rPr>
      </w:pPr>
    </w:p>
    <w:p w14:paraId="63E60243" w14:textId="77777777" w:rsidR="007E5A4A" w:rsidRDefault="007E5A4A" w:rsidP="007E5A4A"/>
    <w:p w14:paraId="0818A351" w14:textId="4D6D028D" w:rsidR="007E5A4A" w:rsidRPr="007E5A4A" w:rsidRDefault="007E5A4A" w:rsidP="00836691">
      <w:pPr>
        <w:pStyle w:val="Heading3"/>
      </w:pPr>
      <w:bookmarkStart w:id="135" w:name="_Toc163230485"/>
      <w:r>
        <w:t>Process Flow Diagram</w:t>
      </w:r>
      <w:bookmarkEnd w:id="135"/>
    </w:p>
    <w:p w14:paraId="13CA5095" w14:textId="341ED1FE" w:rsidR="007E5A4A" w:rsidRDefault="008A2ECD" w:rsidP="007E5A4A">
      <w:pPr>
        <w:pStyle w:val="ListParagraph"/>
        <w:numPr>
          <w:ilvl w:val="0"/>
          <w:numId w:val="24"/>
        </w:numPr>
        <w:spacing w:after="60"/>
        <w:contextualSpacing w:val="0"/>
        <w:rPr>
          <w:rStyle w:val="SubtleEmphasis"/>
        </w:rPr>
      </w:pPr>
      <w:r>
        <w:rPr>
          <w:rStyle w:val="SubtleEmphasis"/>
          <w:rFonts w:hint="eastAsia"/>
        </w:rPr>
        <w:t>P</w:t>
      </w:r>
      <w:r w:rsidR="007E5A4A" w:rsidRPr="0079756A">
        <w:rPr>
          <w:rStyle w:val="SubtleEmphasis"/>
        </w:rPr>
        <w:t xml:space="preserve">rovide a process flow diagram </w:t>
      </w:r>
      <w:r w:rsidR="007E5A4A">
        <w:rPr>
          <w:rStyle w:val="SubtleEmphasis"/>
        </w:rPr>
        <w:t>showing</w:t>
      </w:r>
      <w:r w:rsidR="007E5A4A" w:rsidRPr="0079756A">
        <w:rPr>
          <w:rStyle w:val="SubtleEmphasis"/>
        </w:rPr>
        <w:t xml:space="preserve"> how the model is used by the functional / business area. Include upstream and downstream </w:t>
      </w:r>
      <w:r w:rsidR="007E5A4A">
        <w:rPr>
          <w:rStyle w:val="SubtleEmphasis"/>
        </w:rPr>
        <w:t>models and systems listed in Section 1.2.5</w:t>
      </w:r>
      <w:r w:rsidR="00BB53C3">
        <w:rPr>
          <w:rStyle w:val="SubtleEmphasis"/>
        </w:rPr>
        <w:t xml:space="preserve"> Upstream/Downstream Model Dependencies</w:t>
      </w:r>
      <w:r w:rsidR="007E5A4A">
        <w:rPr>
          <w:rStyle w:val="SubtleEmphasis"/>
        </w:rPr>
        <w:t xml:space="preserve">. </w:t>
      </w:r>
    </w:p>
    <w:p w14:paraId="2E320C17" w14:textId="77777777" w:rsidR="002B1769" w:rsidRDefault="002B1769" w:rsidP="002B1769"/>
    <w:p w14:paraId="401C8FA3" w14:textId="77777777" w:rsidR="00737A94" w:rsidRDefault="00D2743F" w:rsidP="00737A94">
      <w:pPr>
        <w:shd w:val="clear" w:color="auto" w:fill="DAEEF3" w:themeFill="accent5" w:themeFillTint="33"/>
        <w:jc w:val="both"/>
        <w:rPr>
          <w:rFonts w:ascii="Aptos Narrow" w:hAnsi="Aptos Narrow"/>
        </w:rPr>
      </w:pPr>
      <w:r w:rsidRPr="00D2743F">
        <w:rPr>
          <w:rFonts w:ascii="Aptos Narrow" w:hAnsi="Aptos Narrow"/>
        </w:rPr>
        <w:t> </w:t>
      </w:r>
      <w:r w:rsidR="00737A94">
        <w:rPr>
          <w:rFonts w:ascii="Aptos Narrow" w:hAnsi="Aptos Narrow"/>
        </w:rPr>
        <w:t>Model Owner:</w:t>
      </w:r>
    </w:p>
    <w:p w14:paraId="170FE1E0" w14:textId="77777777" w:rsidR="00A0043D" w:rsidRPr="00A0043D" w:rsidRDefault="00A0043D" w:rsidP="00A0043D">
      <w:pPr>
        <w:shd w:val="clear" w:color="auto" w:fill="DAEEF3" w:themeFill="accent5" w:themeFillTint="33"/>
        <w:rPr>
          <w:rFonts w:ascii="Aptos Narrow" w:hAnsi="Aptos Narrow"/>
        </w:rPr>
      </w:pPr>
      <w:r w:rsidRPr="00A0043D">
        <w:rPr>
          <w:rFonts w:ascii="Aptos Narrow" w:hAnsi="Aptos Narrow"/>
        </w:rPr>
        <w:t xml:space="preserve">Actimize SAM offers targeted system models, rules, profiles, and advanced analytics combined with built-in, industry specific detection, workflows, and investigation tools, providing seamless AML compliance. The solution also provides accurate alert prioritization, efficient alert management, ad-hoc investigations, management </w:t>
      </w:r>
      <w:r w:rsidRPr="00A0043D">
        <w:rPr>
          <w:rFonts w:ascii="Aptos Narrow" w:hAnsi="Aptos Narrow"/>
        </w:rPr>
        <w:lastRenderedPageBreak/>
        <w:t>reporting, and audit tracking through the Actimize Risk Case Manager. Predefined workflows ensure investigations are resolved effectively and according to compliance protocols and AML best practices. SAM is an important transaction risk control used by EWB as part of their AML program. EWB management, under their AML controls, periodically reviews the coverage and effectiveness of their AML Suspicious Activity Monitoring. Failure to appropriately monitor and report suspicious transactional activity can lead to significant penalties and fines imposed by the bank’s regulators.</w:t>
      </w:r>
    </w:p>
    <w:p w14:paraId="57590E5D" w14:textId="77777777" w:rsidR="00A0043D" w:rsidRPr="00A0043D" w:rsidRDefault="00A0043D" w:rsidP="00A0043D">
      <w:pPr>
        <w:shd w:val="clear" w:color="auto" w:fill="DAEEF3" w:themeFill="accent5" w:themeFillTint="33"/>
        <w:rPr>
          <w:rFonts w:ascii="Aptos Narrow" w:hAnsi="Aptos Narrow"/>
        </w:rPr>
      </w:pPr>
    </w:p>
    <w:p w14:paraId="0E88E446" w14:textId="77777777" w:rsidR="00A0043D" w:rsidRPr="00A0043D" w:rsidRDefault="00A0043D" w:rsidP="00A0043D">
      <w:pPr>
        <w:shd w:val="clear" w:color="auto" w:fill="DAEEF3" w:themeFill="accent5" w:themeFillTint="33"/>
        <w:rPr>
          <w:rFonts w:ascii="Aptos Narrow" w:hAnsi="Aptos Narrow"/>
        </w:rPr>
      </w:pPr>
      <w:r w:rsidRPr="00A0043D">
        <w:rPr>
          <w:rFonts w:ascii="Aptos Narrow" w:hAnsi="Aptos Narrow"/>
        </w:rPr>
        <w:t xml:space="preserve">The FFIEC BSA/AML Examination Manual states, “The level of monitoring should be dictated by the Bank’s assessment of risk, with particular emphasis on high-risk products, services, customers, and geographic locations.” The BSA/AML framework in </w:t>
      </w:r>
      <w:r w:rsidRPr="00A0043D">
        <w:rPr>
          <w:rFonts w:ascii="Aptos Narrow" w:hAnsi="Aptos Narrow"/>
        </w:rPr>
        <w:fldChar w:fldCharType="begin"/>
      </w:r>
      <w:r w:rsidRPr="00A0043D">
        <w:rPr>
          <w:rFonts w:ascii="Aptos Narrow" w:hAnsi="Aptos Narrow"/>
        </w:rPr>
        <w:instrText xml:space="preserve"> REF _Ref473126125 \h  \* MERGEFORMAT </w:instrText>
      </w:r>
      <w:r w:rsidRPr="00A0043D">
        <w:rPr>
          <w:rFonts w:ascii="Aptos Narrow" w:hAnsi="Aptos Narrow"/>
        </w:rPr>
      </w:r>
      <w:r w:rsidRPr="00A0043D">
        <w:rPr>
          <w:rFonts w:ascii="Aptos Narrow" w:hAnsi="Aptos Narrow"/>
        </w:rPr>
        <w:fldChar w:fldCharType="separate"/>
      </w:r>
      <w:r w:rsidRPr="00A0043D">
        <w:rPr>
          <w:rFonts w:ascii="Aptos Narrow" w:hAnsi="Aptos Narrow"/>
        </w:rPr>
        <w:t>Figure 1</w:t>
      </w:r>
      <w:r w:rsidRPr="00A0043D">
        <w:rPr>
          <w:rFonts w:ascii="Aptos Narrow" w:hAnsi="Aptos Narrow"/>
        </w:rPr>
        <w:fldChar w:fldCharType="end"/>
      </w:r>
      <w:r w:rsidRPr="00A0043D">
        <w:rPr>
          <w:rFonts w:ascii="Aptos Narrow" w:hAnsi="Aptos Narrow"/>
        </w:rPr>
        <w:t xml:space="preserve"> was designed to model the full spectrum of components needed to fulfill the requirements of EWB’s BSA/AML program.  </w:t>
      </w:r>
      <w:r w:rsidRPr="00A0043D">
        <w:rPr>
          <w:rFonts w:ascii="Aptos Narrow" w:hAnsi="Aptos Narrow"/>
        </w:rPr>
        <w:fldChar w:fldCharType="begin"/>
      </w:r>
      <w:r w:rsidRPr="00A0043D">
        <w:rPr>
          <w:rFonts w:ascii="Aptos Narrow" w:hAnsi="Aptos Narrow"/>
        </w:rPr>
        <w:instrText xml:space="preserve"> REF _Ref473126143 \h  \* MERGEFORMAT </w:instrText>
      </w:r>
      <w:r w:rsidRPr="00A0043D">
        <w:rPr>
          <w:rFonts w:ascii="Aptos Narrow" w:hAnsi="Aptos Narrow"/>
        </w:rPr>
      </w:r>
      <w:r w:rsidRPr="00A0043D">
        <w:rPr>
          <w:rFonts w:ascii="Aptos Narrow" w:hAnsi="Aptos Narrow"/>
        </w:rPr>
        <w:fldChar w:fldCharType="separate"/>
      </w:r>
      <w:r w:rsidRPr="00A0043D">
        <w:rPr>
          <w:rFonts w:ascii="Aptos Narrow" w:hAnsi="Aptos Narrow"/>
        </w:rPr>
        <w:t>Figure 2</w:t>
      </w:r>
      <w:r w:rsidRPr="00A0043D">
        <w:rPr>
          <w:rFonts w:ascii="Aptos Narrow" w:hAnsi="Aptos Narrow"/>
        </w:rPr>
        <w:fldChar w:fldCharType="end"/>
      </w:r>
      <w:r w:rsidRPr="00A0043D">
        <w:rPr>
          <w:rFonts w:ascii="Aptos Narrow" w:hAnsi="Aptos Narrow"/>
        </w:rPr>
        <w:t xml:space="preserve"> shows the BSA/AML framework expanded to view the Suspicious Activity Monitoring process flow in greater detail.</w:t>
      </w:r>
    </w:p>
    <w:p w14:paraId="75B7AE2E" w14:textId="77777777" w:rsidR="00A0043D" w:rsidRPr="00A0043D" w:rsidRDefault="00A0043D" w:rsidP="00A0043D">
      <w:pPr>
        <w:shd w:val="clear" w:color="auto" w:fill="DAEEF3" w:themeFill="accent5" w:themeFillTint="33"/>
        <w:jc w:val="center"/>
        <w:rPr>
          <w:rFonts w:ascii="Aptos Narrow" w:hAnsi="Aptos Narrow"/>
        </w:rPr>
      </w:pPr>
      <w:bookmarkStart w:id="136" w:name="_Ref473126125"/>
      <w:r w:rsidRPr="00A0043D">
        <w:rPr>
          <w:rFonts w:ascii="Aptos Narrow" w:hAnsi="Aptos Narrow"/>
        </w:rPr>
        <w:t xml:space="preserve">Figure </w:t>
      </w:r>
      <w:r w:rsidRPr="00A0043D">
        <w:rPr>
          <w:rFonts w:ascii="Aptos Narrow" w:hAnsi="Aptos Narrow"/>
          <w:b/>
        </w:rPr>
        <w:fldChar w:fldCharType="begin"/>
      </w:r>
      <w:r w:rsidRPr="00A0043D">
        <w:rPr>
          <w:rFonts w:ascii="Aptos Narrow" w:hAnsi="Aptos Narrow"/>
        </w:rPr>
        <w:instrText xml:space="preserve"> SEQ Figure \* ARABIC </w:instrText>
      </w:r>
      <w:r w:rsidRPr="00A0043D">
        <w:rPr>
          <w:rFonts w:ascii="Aptos Narrow" w:hAnsi="Aptos Narrow"/>
          <w:b/>
        </w:rPr>
        <w:fldChar w:fldCharType="separate"/>
      </w:r>
      <w:r w:rsidRPr="00A0043D">
        <w:rPr>
          <w:rFonts w:ascii="Aptos Narrow" w:hAnsi="Aptos Narrow"/>
        </w:rPr>
        <w:t>1</w:t>
      </w:r>
      <w:r w:rsidRPr="00A0043D">
        <w:rPr>
          <w:rFonts w:ascii="Aptos Narrow" w:hAnsi="Aptos Narrow"/>
        </w:rPr>
        <w:fldChar w:fldCharType="end"/>
      </w:r>
      <w:bookmarkEnd w:id="136"/>
      <w:r w:rsidRPr="00A0043D">
        <w:rPr>
          <w:rFonts w:ascii="Aptos Narrow" w:hAnsi="Aptos Narrow"/>
        </w:rPr>
        <w:t xml:space="preserve"> - BSA/AML Framework</w:t>
      </w:r>
    </w:p>
    <w:p w14:paraId="22A20F60" w14:textId="3FB85DEF" w:rsidR="00A0043D" w:rsidRPr="00A0043D" w:rsidRDefault="00A0043D" w:rsidP="00A0043D">
      <w:pPr>
        <w:shd w:val="clear" w:color="auto" w:fill="DAEEF3" w:themeFill="accent5" w:themeFillTint="33"/>
        <w:jc w:val="center"/>
        <w:rPr>
          <w:rFonts w:ascii="Aptos Narrow" w:hAnsi="Aptos Narrow"/>
        </w:rPr>
      </w:pPr>
      <w:r w:rsidRPr="00A0043D">
        <w:rPr>
          <w:rFonts w:ascii="Aptos Narrow" w:hAnsi="Aptos Narrow"/>
          <w:noProof/>
        </w:rPr>
        <w:drawing>
          <wp:inline distT="0" distB="0" distL="0" distR="0" wp14:anchorId="7BE34273" wp14:editId="6DFA8B21">
            <wp:extent cx="6400800" cy="4450080"/>
            <wp:effectExtent l="0" t="0" r="0" b="7620"/>
            <wp:docPr id="212120490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4450080"/>
                    </a:xfrm>
                    <a:prstGeom prst="rect">
                      <a:avLst/>
                    </a:prstGeom>
                    <a:noFill/>
                    <a:ln>
                      <a:noFill/>
                    </a:ln>
                  </pic:spPr>
                </pic:pic>
              </a:graphicData>
            </a:graphic>
          </wp:inline>
        </w:drawing>
      </w:r>
    </w:p>
    <w:p w14:paraId="3E34A8AC" w14:textId="77777777" w:rsidR="00A0043D" w:rsidRPr="00A0043D" w:rsidRDefault="00A0043D" w:rsidP="00A0043D">
      <w:pPr>
        <w:shd w:val="clear" w:color="auto" w:fill="DAEEF3" w:themeFill="accent5" w:themeFillTint="33"/>
        <w:jc w:val="center"/>
        <w:rPr>
          <w:rFonts w:ascii="Aptos Narrow" w:hAnsi="Aptos Narrow"/>
        </w:rPr>
      </w:pPr>
      <w:bookmarkStart w:id="137" w:name="_Ref473126143"/>
      <w:r w:rsidRPr="00A0043D">
        <w:rPr>
          <w:rFonts w:ascii="Aptos Narrow" w:hAnsi="Aptos Narrow"/>
        </w:rPr>
        <w:t xml:space="preserve">Figure </w:t>
      </w:r>
      <w:r w:rsidRPr="00A0043D">
        <w:rPr>
          <w:rFonts w:ascii="Aptos Narrow" w:hAnsi="Aptos Narrow"/>
          <w:b/>
        </w:rPr>
        <w:fldChar w:fldCharType="begin"/>
      </w:r>
      <w:r w:rsidRPr="00A0043D">
        <w:rPr>
          <w:rFonts w:ascii="Aptos Narrow" w:hAnsi="Aptos Narrow"/>
        </w:rPr>
        <w:instrText xml:space="preserve"> SEQ Figure \* ARABIC </w:instrText>
      </w:r>
      <w:r w:rsidRPr="00A0043D">
        <w:rPr>
          <w:rFonts w:ascii="Aptos Narrow" w:hAnsi="Aptos Narrow"/>
          <w:b/>
        </w:rPr>
        <w:fldChar w:fldCharType="separate"/>
      </w:r>
      <w:r w:rsidRPr="00A0043D">
        <w:rPr>
          <w:rFonts w:ascii="Aptos Narrow" w:hAnsi="Aptos Narrow"/>
        </w:rPr>
        <w:t>2</w:t>
      </w:r>
      <w:r w:rsidRPr="00A0043D">
        <w:rPr>
          <w:rFonts w:ascii="Aptos Narrow" w:hAnsi="Aptos Narrow"/>
        </w:rPr>
        <w:fldChar w:fldCharType="end"/>
      </w:r>
      <w:bookmarkEnd w:id="137"/>
      <w:r w:rsidRPr="00A0043D">
        <w:rPr>
          <w:rFonts w:ascii="Aptos Narrow" w:hAnsi="Aptos Narrow"/>
        </w:rPr>
        <w:t xml:space="preserve"> - SAM Process Flow</w:t>
      </w:r>
    </w:p>
    <w:p w14:paraId="05379D50" w14:textId="72EF47E4" w:rsidR="00A0043D" w:rsidRPr="00A0043D" w:rsidRDefault="00A0043D" w:rsidP="00A0043D">
      <w:pPr>
        <w:shd w:val="clear" w:color="auto" w:fill="DAEEF3" w:themeFill="accent5" w:themeFillTint="33"/>
        <w:jc w:val="center"/>
        <w:rPr>
          <w:rFonts w:ascii="Aptos Narrow" w:hAnsi="Aptos Narrow"/>
        </w:rPr>
      </w:pPr>
      <w:r w:rsidRPr="00A0043D">
        <w:rPr>
          <w:rFonts w:ascii="Aptos Narrow" w:hAnsi="Aptos Narrow"/>
          <w:noProof/>
        </w:rPr>
        <w:lastRenderedPageBreak/>
        <w:drawing>
          <wp:inline distT="0" distB="0" distL="0" distR="0" wp14:anchorId="58791FCD" wp14:editId="0CFD77F2">
            <wp:extent cx="6118860" cy="2880360"/>
            <wp:effectExtent l="0" t="0" r="0" b="0"/>
            <wp:docPr id="117286870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8860" cy="2880360"/>
                    </a:xfrm>
                    <a:prstGeom prst="rect">
                      <a:avLst/>
                    </a:prstGeom>
                    <a:noFill/>
                    <a:ln>
                      <a:noFill/>
                    </a:ln>
                  </pic:spPr>
                </pic:pic>
              </a:graphicData>
            </a:graphic>
          </wp:inline>
        </w:drawing>
      </w:r>
    </w:p>
    <w:p w14:paraId="419ABCD6" w14:textId="77777777" w:rsidR="00A0043D" w:rsidRPr="00A0043D" w:rsidRDefault="00A0043D" w:rsidP="00A0043D">
      <w:pPr>
        <w:shd w:val="clear" w:color="auto" w:fill="DAEEF3" w:themeFill="accent5" w:themeFillTint="33"/>
        <w:rPr>
          <w:rFonts w:ascii="Aptos Narrow" w:hAnsi="Aptos Narrow"/>
        </w:rPr>
      </w:pPr>
      <w:r w:rsidRPr="00A0043D">
        <w:rPr>
          <w:rFonts w:ascii="Aptos Narrow" w:hAnsi="Aptos Narrow"/>
        </w:rPr>
        <w:t>The following schematic diagram (</w:t>
      </w:r>
      <w:r w:rsidRPr="00A0043D">
        <w:rPr>
          <w:rFonts w:ascii="Aptos Narrow" w:hAnsi="Aptos Narrow"/>
        </w:rPr>
        <w:fldChar w:fldCharType="begin"/>
      </w:r>
      <w:r w:rsidRPr="00A0043D">
        <w:rPr>
          <w:rFonts w:ascii="Aptos Narrow" w:hAnsi="Aptos Narrow"/>
        </w:rPr>
        <w:instrText xml:space="preserve"> REF _Ref473126708 \h  \* MERGEFORMAT </w:instrText>
      </w:r>
      <w:r w:rsidRPr="00A0043D">
        <w:rPr>
          <w:rFonts w:ascii="Aptos Narrow" w:hAnsi="Aptos Narrow"/>
        </w:rPr>
      </w:r>
      <w:r w:rsidRPr="00A0043D">
        <w:rPr>
          <w:rFonts w:ascii="Aptos Narrow" w:hAnsi="Aptos Narrow"/>
        </w:rPr>
        <w:fldChar w:fldCharType="separate"/>
      </w:r>
      <w:r w:rsidRPr="00A0043D">
        <w:rPr>
          <w:rFonts w:ascii="Aptos Narrow" w:hAnsi="Aptos Narrow"/>
        </w:rPr>
        <w:t>Figure 3</w:t>
      </w:r>
      <w:r w:rsidRPr="00A0043D">
        <w:rPr>
          <w:rFonts w:ascii="Aptos Narrow" w:hAnsi="Aptos Narrow"/>
        </w:rPr>
        <w:fldChar w:fldCharType="end"/>
      </w:r>
      <w:r w:rsidRPr="00A0043D">
        <w:rPr>
          <w:rFonts w:ascii="Aptos Narrow" w:hAnsi="Aptos Narrow"/>
        </w:rPr>
        <w:t>) shows all the stages that comprise the full flow of the AML-SAM solution.</w:t>
      </w:r>
    </w:p>
    <w:p w14:paraId="684B2F1D" w14:textId="77777777" w:rsidR="00A0043D" w:rsidRPr="00A0043D" w:rsidRDefault="00A0043D" w:rsidP="00A0043D">
      <w:pPr>
        <w:shd w:val="clear" w:color="auto" w:fill="DAEEF3" w:themeFill="accent5" w:themeFillTint="33"/>
        <w:jc w:val="center"/>
        <w:rPr>
          <w:rFonts w:ascii="Aptos Narrow" w:hAnsi="Aptos Narrow"/>
        </w:rPr>
      </w:pPr>
      <w:bookmarkStart w:id="138" w:name="_Ref473126708"/>
      <w:r w:rsidRPr="00A0043D">
        <w:rPr>
          <w:rFonts w:ascii="Aptos Narrow" w:hAnsi="Aptos Narrow"/>
        </w:rPr>
        <w:t xml:space="preserve">Figure </w:t>
      </w:r>
      <w:r w:rsidRPr="00A0043D">
        <w:rPr>
          <w:rFonts w:ascii="Aptos Narrow" w:hAnsi="Aptos Narrow"/>
          <w:b/>
        </w:rPr>
        <w:fldChar w:fldCharType="begin"/>
      </w:r>
      <w:r w:rsidRPr="00A0043D">
        <w:rPr>
          <w:rFonts w:ascii="Aptos Narrow" w:hAnsi="Aptos Narrow"/>
        </w:rPr>
        <w:instrText xml:space="preserve"> SEQ Figure \* ARABIC </w:instrText>
      </w:r>
      <w:r w:rsidRPr="00A0043D">
        <w:rPr>
          <w:rFonts w:ascii="Aptos Narrow" w:hAnsi="Aptos Narrow"/>
          <w:b/>
        </w:rPr>
        <w:fldChar w:fldCharType="separate"/>
      </w:r>
      <w:r w:rsidRPr="00A0043D">
        <w:rPr>
          <w:rFonts w:ascii="Aptos Narrow" w:hAnsi="Aptos Narrow"/>
        </w:rPr>
        <w:t>3</w:t>
      </w:r>
      <w:r w:rsidRPr="00A0043D">
        <w:rPr>
          <w:rFonts w:ascii="Aptos Narrow" w:hAnsi="Aptos Narrow"/>
        </w:rPr>
        <w:fldChar w:fldCharType="end"/>
      </w:r>
      <w:bookmarkEnd w:id="138"/>
      <w:r w:rsidRPr="00A0043D">
        <w:rPr>
          <w:rFonts w:ascii="Aptos Narrow" w:hAnsi="Aptos Narrow"/>
        </w:rPr>
        <w:t xml:space="preserve"> - Overview of AML SAM Solution Flow</w:t>
      </w:r>
    </w:p>
    <w:p w14:paraId="275B4F6B" w14:textId="75ECA0C7" w:rsidR="00A0043D" w:rsidRPr="00A0043D" w:rsidRDefault="00A0043D" w:rsidP="00A0043D">
      <w:pPr>
        <w:shd w:val="clear" w:color="auto" w:fill="DAEEF3" w:themeFill="accent5" w:themeFillTint="33"/>
        <w:jc w:val="center"/>
        <w:rPr>
          <w:rFonts w:ascii="Aptos Narrow" w:hAnsi="Aptos Narrow"/>
        </w:rPr>
      </w:pPr>
      <w:r w:rsidRPr="00A0043D">
        <w:rPr>
          <w:rFonts w:ascii="Aptos Narrow" w:hAnsi="Aptos Narrow"/>
          <w:noProof/>
        </w:rPr>
        <w:drawing>
          <wp:inline distT="0" distB="0" distL="0" distR="0" wp14:anchorId="39C5D636" wp14:editId="3CF09E10">
            <wp:extent cx="5836920" cy="3131820"/>
            <wp:effectExtent l="0" t="0" r="0" b="0"/>
            <wp:docPr id="8585475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6920" cy="3131820"/>
                    </a:xfrm>
                    <a:prstGeom prst="rect">
                      <a:avLst/>
                    </a:prstGeom>
                    <a:noFill/>
                    <a:ln>
                      <a:noFill/>
                    </a:ln>
                  </pic:spPr>
                </pic:pic>
              </a:graphicData>
            </a:graphic>
          </wp:inline>
        </w:drawing>
      </w:r>
    </w:p>
    <w:p w14:paraId="75027437" w14:textId="77777777" w:rsidR="00A0043D" w:rsidRPr="00A0043D" w:rsidRDefault="00A0043D" w:rsidP="00A0043D">
      <w:pPr>
        <w:shd w:val="clear" w:color="auto" w:fill="DAEEF3" w:themeFill="accent5" w:themeFillTint="33"/>
        <w:rPr>
          <w:rFonts w:ascii="Aptos Narrow" w:hAnsi="Aptos Narrow"/>
        </w:rPr>
      </w:pPr>
      <w:r w:rsidRPr="00A0043D">
        <w:rPr>
          <w:rFonts w:ascii="Aptos Narrow" w:hAnsi="Aptos Narrow"/>
        </w:rPr>
        <w:t>The AML-SAM solution is designed to process and analyze a wide range of source data and to generate meaningful and focused alerts. The stages that make up the AML-SAM solution can be summarized as follows:</w:t>
      </w:r>
    </w:p>
    <w:p w14:paraId="7A315298" w14:textId="77777777" w:rsidR="00A0043D" w:rsidRPr="00A0043D" w:rsidRDefault="00A0043D" w:rsidP="00A0043D">
      <w:pPr>
        <w:numPr>
          <w:ilvl w:val="0"/>
          <w:numId w:val="48"/>
        </w:numPr>
        <w:shd w:val="clear" w:color="auto" w:fill="DAEEF3" w:themeFill="accent5" w:themeFillTint="33"/>
        <w:rPr>
          <w:rFonts w:ascii="Aptos Narrow" w:hAnsi="Aptos Narrow"/>
        </w:rPr>
      </w:pPr>
      <w:r w:rsidRPr="00A0043D">
        <w:rPr>
          <w:rFonts w:ascii="Aptos Narrow" w:hAnsi="Aptos Narrow"/>
        </w:rPr>
        <w:t>The solution receives data from the organization's data sources.</w:t>
      </w:r>
    </w:p>
    <w:p w14:paraId="513A91B8" w14:textId="77777777" w:rsidR="00A0043D" w:rsidRPr="00A0043D" w:rsidRDefault="00A0043D" w:rsidP="00A0043D">
      <w:pPr>
        <w:numPr>
          <w:ilvl w:val="0"/>
          <w:numId w:val="48"/>
        </w:numPr>
        <w:shd w:val="clear" w:color="auto" w:fill="DAEEF3" w:themeFill="accent5" w:themeFillTint="33"/>
        <w:rPr>
          <w:rFonts w:ascii="Aptos Narrow" w:hAnsi="Aptos Narrow"/>
        </w:rPr>
      </w:pPr>
      <w:r w:rsidRPr="00A0043D">
        <w:rPr>
          <w:rFonts w:ascii="Aptos Narrow" w:hAnsi="Aptos Narrow"/>
        </w:rPr>
        <w:t>Filter rules eliminate irrelevant data (e.g., internal accounts).</w:t>
      </w:r>
    </w:p>
    <w:p w14:paraId="4EF52D77" w14:textId="77777777" w:rsidR="00A0043D" w:rsidRPr="00A0043D" w:rsidRDefault="00A0043D" w:rsidP="00A0043D">
      <w:pPr>
        <w:numPr>
          <w:ilvl w:val="0"/>
          <w:numId w:val="48"/>
        </w:numPr>
        <w:shd w:val="clear" w:color="auto" w:fill="DAEEF3" w:themeFill="accent5" w:themeFillTint="33"/>
        <w:rPr>
          <w:rFonts w:ascii="Aptos Narrow" w:hAnsi="Aptos Narrow"/>
        </w:rPr>
      </w:pPr>
      <w:r w:rsidRPr="00A0043D">
        <w:rPr>
          <w:rFonts w:ascii="Aptos Narrow" w:hAnsi="Aptos Narrow"/>
        </w:rPr>
        <w:t>The core models provide an analytical basis for detection models.</w:t>
      </w:r>
    </w:p>
    <w:p w14:paraId="2EDDFE1B" w14:textId="77777777" w:rsidR="00A0043D" w:rsidRPr="00A0043D" w:rsidRDefault="00A0043D" w:rsidP="00A0043D">
      <w:pPr>
        <w:numPr>
          <w:ilvl w:val="0"/>
          <w:numId w:val="48"/>
        </w:numPr>
        <w:shd w:val="clear" w:color="auto" w:fill="DAEEF3" w:themeFill="accent5" w:themeFillTint="33"/>
        <w:rPr>
          <w:rFonts w:ascii="Aptos Narrow" w:hAnsi="Aptos Narrow"/>
        </w:rPr>
      </w:pPr>
      <w:r w:rsidRPr="00A0043D">
        <w:rPr>
          <w:rFonts w:ascii="Aptos Narrow" w:hAnsi="Aptos Narrow"/>
        </w:rPr>
        <w:t>Detection models then process the current data, leveraging core model results. The detection models identify exceptions.</w:t>
      </w:r>
    </w:p>
    <w:p w14:paraId="156A1D6A" w14:textId="77777777" w:rsidR="00A0043D" w:rsidRPr="00A0043D" w:rsidRDefault="00A0043D" w:rsidP="00A0043D">
      <w:pPr>
        <w:numPr>
          <w:ilvl w:val="0"/>
          <w:numId w:val="48"/>
        </w:numPr>
        <w:shd w:val="clear" w:color="auto" w:fill="DAEEF3" w:themeFill="accent5" w:themeFillTint="33"/>
        <w:rPr>
          <w:rFonts w:ascii="Aptos Narrow" w:hAnsi="Aptos Narrow"/>
        </w:rPr>
      </w:pPr>
      <w:r w:rsidRPr="00A0043D">
        <w:rPr>
          <w:rFonts w:ascii="Aptos Narrow" w:hAnsi="Aptos Narrow"/>
        </w:rPr>
        <w:lastRenderedPageBreak/>
        <w:t>The exceptions are scored using a methodology that incorporates the various scoring factors that emerge from the individual models.</w:t>
      </w:r>
    </w:p>
    <w:p w14:paraId="22F7298D" w14:textId="4D5D3FE4" w:rsidR="00A0043D" w:rsidRPr="00A0043D" w:rsidRDefault="00A0043D" w:rsidP="00A0043D">
      <w:pPr>
        <w:numPr>
          <w:ilvl w:val="0"/>
          <w:numId w:val="48"/>
        </w:numPr>
        <w:shd w:val="clear" w:color="auto" w:fill="DAEEF3" w:themeFill="accent5" w:themeFillTint="33"/>
        <w:rPr>
          <w:rFonts w:ascii="Aptos Narrow" w:hAnsi="Aptos Narrow"/>
        </w:rPr>
      </w:pPr>
      <w:r w:rsidRPr="00A0043D">
        <w:rPr>
          <w:rFonts w:ascii="Aptos Narrow" w:hAnsi="Aptos Narrow"/>
        </w:rPr>
        <w:t>The alerts are then consolidated to help manage the analyst’s workflow.</w:t>
      </w:r>
    </w:p>
    <w:p w14:paraId="7F01C8FB" w14:textId="77777777" w:rsidR="00A0043D" w:rsidRPr="00A0043D" w:rsidRDefault="00A0043D" w:rsidP="00A0043D">
      <w:pPr>
        <w:numPr>
          <w:ilvl w:val="0"/>
          <w:numId w:val="48"/>
        </w:numPr>
        <w:shd w:val="clear" w:color="auto" w:fill="DAEEF3" w:themeFill="accent5" w:themeFillTint="33"/>
        <w:rPr>
          <w:rFonts w:ascii="Aptos Narrow" w:hAnsi="Aptos Narrow"/>
        </w:rPr>
      </w:pPr>
      <w:r w:rsidRPr="00A0043D">
        <w:rPr>
          <w:rFonts w:ascii="Aptos Narrow" w:hAnsi="Aptos Narrow"/>
        </w:rPr>
        <w:t>Users can manage the alerts within the Risk Case Manager (RCM)</w:t>
      </w:r>
    </w:p>
    <w:p w14:paraId="54D006D4" w14:textId="77777777" w:rsidR="00C91918" w:rsidRDefault="00C91918" w:rsidP="00C91918">
      <w:pPr>
        <w:shd w:val="clear" w:color="auto" w:fill="DAEEF3" w:themeFill="accent5" w:themeFillTint="33"/>
        <w:rPr>
          <w:rFonts w:ascii="Aptos Narrow" w:hAnsi="Aptos Narrow"/>
        </w:rPr>
      </w:pPr>
    </w:p>
    <w:p w14:paraId="3BD5313E" w14:textId="77777777" w:rsidR="002B1769" w:rsidRDefault="002B1769" w:rsidP="002B1769">
      <w:pPr>
        <w:rPr>
          <w:rFonts w:ascii="Aptos Narrow" w:hAnsi="Aptos Narrow"/>
        </w:rPr>
      </w:pPr>
    </w:p>
    <w:p w14:paraId="0DBBD611" w14:textId="77777777" w:rsidR="00C91918" w:rsidRPr="002B1769" w:rsidRDefault="00C91918" w:rsidP="002B1769"/>
    <w:p w14:paraId="3D607A11" w14:textId="27857666" w:rsidR="00827171" w:rsidRPr="007C4325" w:rsidRDefault="00827171" w:rsidP="00A53660">
      <w:pPr>
        <w:pStyle w:val="Heading2"/>
        <w:numPr>
          <w:ilvl w:val="1"/>
          <w:numId w:val="1"/>
        </w:numPr>
        <w:pBdr>
          <w:bottom w:val="single" w:sz="6" w:space="1" w:color="auto"/>
        </w:pBdr>
        <w:shd w:val="clear" w:color="auto" w:fill="C6D9F1" w:themeFill="text2" w:themeFillTint="33"/>
        <w:spacing w:before="0"/>
        <w:ind w:left="720" w:hanging="720"/>
        <w:rPr>
          <w:rFonts w:cs="Arial"/>
          <w:szCs w:val="24"/>
        </w:rPr>
      </w:pPr>
      <w:bookmarkStart w:id="139" w:name="_Toc163230486"/>
      <w:r w:rsidRPr="007C4325">
        <w:rPr>
          <w:rFonts w:cs="Arial"/>
          <w:szCs w:val="24"/>
        </w:rPr>
        <w:t xml:space="preserve">Model </w:t>
      </w:r>
      <w:r w:rsidR="00403E1E" w:rsidRPr="007C4325">
        <w:rPr>
          <w:rFonts w:cs="Arial"/>
          <w:szCs w:val="24"/>
        </w:rPr>
        <w:t xml:space="preserve">Key </w:t>
      </w:r>
      <w:r w:rsidRPr="007C4325">
        <w:rPr>
          <w:rFonts w:cs="Arial"/>
          <w:szCs w:val="24"/>
        </w:rPr>
        <w:t>Stakeholders</w:t>
      </w:r>
      <w:r w:rsidR="00403E1E" w:rsidRPr="007C4325">
        <w:rPr>
          <w:rFonts w:cs="Arial"/>
          <w:szCs w:val="24"/>
        </w:rPr>
        <w:t>, Change Management, &amp; Outstanding Issues</w:t>
      </w:r>
      <w:bookmarkEnd w:id="139"/>
    </w:p>
    <w:p w14:paraId="4C7189DF" w14:textId="1664A761" w:rsidR="008B4D5E" w:rsidRPr="008953B7" w:rsidRDefault="002A0C83" w:rsidP="006A692F">
      <w:pPr>
        <w:tabs>
          <w:tab w:val="left" w:pos="8520"/>
        </w:tabs>
        <w:rPr>
          <w:rStyle w:val="SubtleEmphasis"/>
        </w:rPr>
      </w:pPr>
      <w:r w:rsidRPr="008953B7">
        <w:rPr>
          <w:rStyle w:val="SubtleEmphasis"/>
        </w:rPr>
        <w:t>Describe</w:t>
      </w:r>
      <w:r w:rsidR="008B4D5E" w:rsidRPr="008953B7">
        <w:rPr>
          <w:rStyle w:val="SubtleEmphasis"/>
        </w:rPr>
        <w:t>, at minimum</w:t>
      </w:r>
      <w:r w:rsidR="00256626" w:rsidRPr="008953B7">
        <w:rPr>
          <w:rStyle w:val="SubtleEmphasis"/>
        </w:rPr>
        <w:t>,</w:t>
      </w:r>
      <w:r w:rsidR="008B4D5E" w:rsidRPr="008953B7">
        <w:rPr>
          <w:rStyle w:val="SubtleEmphasis"/>
        </w:rPr>
        <w:t xml:space="preserve"> the following:</w:t>
      </w:r>
    </w:p>
    <w:p w14:paraId="4DCB322F" w14:textId="7E2F5616" w:rsidR="00403E1E" w:rsidRPr="008953B7" w:rsidRDefault="00403E1E" w:rsidP="00A53660">
      <w:pPr>
        <w:pStyle w:val="ListParagraph"/>
        <w:numPr>
          <w:ilvl w:val="0"/>
          <w:numId w:val="14"/>
        </w:numPr>
        <w:tabs>
          <w:tab w:val="left" w:pos="8520"/>
        </w:tabs>
        <w:rPr>
          <w:rStyle w:val="SubtleEmphasis"/>
        </w:rPr>
      </w:pPr>
      <w:r w:rsidRPr="008953B7">
        <w:rPr>
          <w:rStyle w:val="SubtleEmphasis"/>
        </w:rPr>
        <w:t>Model output key stakeholders, review committee(s)</w:t>
      </w:r>
      <w:r w:rsidR="000C67FF" w:rsidRPr="008953B7">
        <w:rPr>
          <w:rStyle w:val="SubtleEmphasis"/>
        </w:rPr>
        <w:t>.</w:t>
      </w:r>
    </w:p>
    <w:p w14:paraId="5AEF20DD" w14:textId="79067DE7" w:rsidR="008B4D5E" w:rsidRPr="008953B7" w:rsidRDefault="008B4D5E" w:rsidP="00A53660">
      <w:pPr>
        <w:pStyle w:val="ListParagraph"/>
        <w:numPr>
          <w:ilvl w:val="0"/>
          <w:numId w:val="14"/>
        </w:numPr>
        <w:tabs>
          <w:tab w:val="left" w:pos="8520"/>
        </w:tabs>
        <w:rPr>
          <w:rStyle w:val="SubtleEmphasis"/>
        </w:rPr>
      </w:pPr>
      <w:r w:rsidRPr="008953B7">
        <w:rPr>
          <w:rStyle w:val="SubtleEmphasis"/>
        </w:rPr>
        <w:t>H</w:t>
      </w:r>
      <w:r w:rsidR="002A0C83" w:rsidRPr="008953B7">
        <w:rPr>
          <w:rStyle w:val="SubtleEmphasis"/>
        </w:rPr>
        <w:t xml:space="preserve">igh level </w:t>
      </w:r>
      <w:r w:rsidR="00403E1E" w:rsidRPr="008953B7">
        <w:rPr>
          <w:rStyle w:val="SubtleEmphasis"/>
        </w:rPr>
        <w:t xml:space="preserve">summary of </w:t>
      </w:r>
      <w:r w:rsidR="002A0C83" w:rsidRPr="008953B7">
        <w:rPr>
          <w:rStyle w:val="SubtleEmphasis"/>
        </w:rPr>
        <w:t xml:space="preserve">model changes </w:t>
      </w:r>
      <w:r w:rsidR="00403E1E" w:rsidRPr="008953B7">
        <w:rPr>
          <w:rStyle w:val="SubtleEmphasis"/>
        </w:rPr>
        <w:t>in recent time or since last model validation</w:t>
      </w:r>
      <w:r w:rsidR="000C67FF" w:rsidRPr="008953B7">
        <w:rPr>
          <w:rStyle w:val="SubtleEmphasis"/>
        </w:rPr>
        <w:t>.</w:t>
      </w:r>
    </w:p>
    <w:p w14:paraId="615C5BB7" w14:textId="09190720" w:rsidR="008B4D5E" w:rsidRPr="008953B7" w:rsidRDefault="00403E1E" w:rsidP="00A53660">
      <w:pPr>
        <w:pStyle w:val="ListParagraph"/>
        <w:numPr>
          <w:ilvl w:val="0"/>
          <w:numId w:val="14"/>
        </w:numPr>
        <w:tabs>
          <w:tab w:val="left" w:pos="8520"/>
        </w:tabs>
        <w:rPr>
          <w:rStyle w:val="SubtleEmphasis"/>
        </w:rPr>
      </w:pPr>
      <w:r w:rsidRPr="008953B7">
        <w:rPr>
          <w:rStyle w:val="SubtleEmphasis"/>
        </w:rPr>
        <w:t xml:space="preserve">High level summary of the latest model related business area audit and regulatory exam results including any outstanding findings, regulatory Matter Requiring Attention (MRAs), </w:t>
      </w:r>
      <w:r w:rsidR="002A0C83" w:rsidRPr="008953B7">
        <w:rPr>
          <w:rStyle w:val="SubtleEmphasis"/>
        </w:rPr>
        <w:t>and management self-identified issues</w:t>
      </w:r>
      <w:r w:rsidR="000C67FF" w:rsidRPr="008953B7">
        <w:rPr>
          <w:rStyle w:val="SubtleEmphasis"/>
        </w:rPr>
        <w:t>.</w:t>
      </w:r>
    </w:p>
    <w:p w14:paraId="4B4D7362" w14:textId="77777777" w:rsidR="008953B7" w:rsidRDefault="008953B7" w:rsidP="008953B7">
      <w:pPr>
        <w:rPr>
          <w:rStyle w:val="SubtleEmphasis"/>
        </w:rPr>
      </w:pPr>
    </w:p>
    <w:p w14:paraId="4129779D" w14:textId="4AF8F14A" w:rsidR="008953B7" w:rsidRDefault="008953B7" w:rsidP="008953B7">
      <w:pPr>
        <w:rPr>
          <w:rStyle w:val="SubtleEmphasis"/>
        </w:rPr>
      </w:pPr>
      <w:r>
        <w:rPr>
          <w:rStyle w:val="SubtleEmphasis"/>
        </w:rPr>
        <w:t xml:space="preserve">Please ensure that </w:t>
      </w:r>
      <w:r w:rsidRPr="00E44504">
        <w:rPr>
          <w:rStyle w:val="SubtleEmphasis"/>
          <w:b/>
          <w:bCs/>
          <w:u w:val="single"/>
        </w:rPr>
        <w:t>all of</w:t>
      </w:r>
      <w:r w:rsidRPr="008953B7">
        <w:rPr>
          <w:rStyle w:val="SubtleEmphasis"/>
          <w:u w:val="single"/>
        </w:rPr>
        <w:t xml:space="preserve"> </w:t>
      </w:r>
      <w:r>
        <w:rPr>
          <w:rStyle w:val="SubtleEmphasis"/>
        </w:rPr>
        <w:t>the points mentioned above are addressed.</w:t>
      </w:r>
    </w:p>
    <w:p w14:paraId="2038FF3D" w14:textId="77777777" w:rsidR="00314EFA" w:rsidRDefault="00314EFA" w:rsidP="00314EFA">
      <w:pPr>
        <w:rPr>
          <w:rFonts w:ascii="Arial Narrow" w:hAnsi="Arial Narrow"/>
        </w:rPr>
      </w:pPr>
    </w:p>
    <w:p w14:paraId="1E7D185E" w14:textId="77777777" w:rsidR="00737A94" w:rsidRDefault="00737A94" w:rsidP="00737A94">
      <w:pPr>
        <w:shd w:val="clear" w:color="auto" w:fill="DAEEF3" w:themeFill="accent5" w:themeFillTint="33"/>
        <w:jc w:val="both"/>
        <w:rPr>
          <w:rFonts w:ascii="Aptos Narrow" w:hAnsi="Aptos Narrow"/>
        </w:rPr>
      </w:pPr>
      <w:bookmarkStart w:id="140" w:name="OLE_LINK13"/>
      <w:r>
        <w:rPr>
          <w:rFonts w:ascii="Aptos Narrow" w:hAnsi="Aptos Narrow"/>
        </w:rPr>
        <w:t>Model Owner:</w:t>
      </w:r>
    </w:p>
    <w:p w14:paraId="6082A4FE" w14:textId="77777777" w:rsidR="00256626" w:rsidRDefault="00256626" w:rsidP="00256626">
      <w:pPr>
        <w:shd w:val="clear" w:color="auto" w:fill="DAEEF3" w:themeFill="accent5" w:themeFillTint="33"/>
        <w:rPr>
          <w:rFonts w:ascii="Aptos Narrow" w:hAnsi="Aptos Narrow"/>
        </w:rPr>
      </w:pPr>
    </w:p>
    <w:p w14:paraId="3C4AF950" w14:textId="608CAB22" w:rsidR="007C4325" w:rsidRPr="007C4325" w:rsidRDefault="007C4325" w:rsidP="007C4325">
      <w:pPr>
        <w:pStyle w:val="Default"/>
        <w:rPr>
          <w:rFonts w:eastAsiaTheme="majorEastAsia"/>
        </w:rPr>
      </w:pPr>
      <w:bookmarkStart w:id="141" w:name="_Toc533418054"/>
      <w:bookmarkStart w:id="142" w:name="_Toc533425059"/>
      <w:bookmarkStart w:id="143" w:name="_Toc533425516"/>
      <w:bookmarkStart w:id="144" w:name="_Toc533425697"/>
      <w:bookmarkStart w:id="145" w:name="_Toc533428180"/>
      <w:bookmarkStart w:id="146" w:name="_Toc533428374"/>
      <w:bookmarkStart w:id="147" w:name="_Toc533598468"/>
      <w:bookmarkStart w:id="148" w:name="_Toc533598961"/>
      <w:bookmarkStart w:id="149" w:name="_Toc533599138"/>
      <w:bookmarkStart w:id="150" w:name="_Toc533604010"/>
      <w:bookmarkStart w:id="151" w:name="_Toc533604775"/>
      <w:bookmarkStart w:id="152" w:name="_Toc533604972"/>
      <w:bookmarkStart w:id="153" w:name="_Toc533675219"/>
      <w:bookmarkStart w:id="154" w:name="_Toc533418055"/>
      <w:bookmarkStart w:id="155" w:name="_Toc533425060"/>
      <w:bookmarkStart w:id="156" w:name="_Toc533425517"/>
      <w:bookmarkStart w:id="157" w:name="_Toc533425698"/>
      <w:bookmarkStart w:id="158" w:name="_Toc533428181"/>
      <w:bookmarkStart w:id="159" w:name="_Toc533428375"/>
      <w:bookmarkStart w:id="160" w:name="_Toc533598469"/>
      <w:bookmarkStart w:id="161" w:name="_Toc533598962"/>
      <w:bookmarkStart w:id="162" w:name="_Toc533599139"/>
      <w:bookmarkStart w:id="163" w:name="_Toc533604011"/>
      <w:bookmarkStart w:id="164" w:name="_Toc533604776"/>
      <w:bookmarkStart w:id="165" w:name="_Toc533604973"/>
      <w:bookmarkStart w:id="166" w:name="_Toc533675220"/>
      <w:bookmarkStart w:id="167" w:name="_Toc533418056"/>
      <w:bookmarkStart w:id="168" w:name="_Toc533425061"/>
      <w:bookmarkStart w:id="169" w:name="_Toc533425518"/>
      <w:bookmarkStart w:id="170" w:name="_Toc533425699"/>
      <w:bookmarkStart w:id="171" w:name="_Toc533428182"/>
      <w:bookmarkStart w:id="172" w:name="_Toc533428376"/>
      <w:bookmarkStart w:id="173" w:name="_Toc533598470"/>
      <w:bookmarkStart w:id="174" w:name="_Toc533598963"/>
      <w:bookmarkStart w:id="175" w:name="_Toc533599140"/>
      <w:bookmarkStart w:id="176" w:name="_Toc533604012"/>
      <w:bookmarkStart w:id="177" w:name="_Toc533604777"/>
      <w:bookmarkStart w:id="178" w:name="_Toc533604974"/>
      <w:bookmarkStart w:id="179" w:name="_Toc533675221"/>
      <w:bookmarkStart w:id="180" w:name="_Toc533418057"/>
      <w:bookmarkStart w:id="181" w:name="_Toc533425062"/>
      <w:bookmarkStart w:id="182" w:name="_Toc533425519"/>
      <w:bookmarkStart w:id="183" w:name="_Toc533425700"/>
      <w:bookmarkStart w:id="184" w:name="_Toc533428183"/>
      <w:bookmarkStart w:id="185" w:name="_Toc533428377"/>
      <w:bookmarkStart w:id="186" w:name="_Toc533598471"/>
      <w:bookmarkStart w:id="187" w:name="_Toc533598964"/>
      <w:bookmarkStart w:id="188" w:name="_Toc533599141"/>
      <w:bookmarkStart w:id="189" w:name="_Toc533604013"/>
      <w:bookmarkStart w:id="190" w:name="_Toc533604778"/>
      <w:bookmarkStart w:id="191" w:name="_Toc533604975"/>
      <w:bookmarkStart w:id="192" w:name="_Toc533675222"/>
      <w:bookmarkStart w:id="193" w:name="_Toc533418058"/>
      <w:bookmarkStart w:id="194" w:name="_Toc533425063"/>
      <w:bookmarkStart w:id="195" w:name="_Toc533425520"/>
      <w:bookmarkStart w:id="196" w:name="_Toc533425701"/>
      <w:bookmarkStart w:id="197" w:name="_Toc533428184"/>
      <w:bookmarkStart w:id="198" w:name="_Toc533428378"/>
      <w:bookmarkStart w:id="199" w:name="_Toc533598472"/>
      <w:bookmarkStart w:id="200" w:name="_Toc533598965"/>
      <w:bookmarkStart w:id="201" w:name="_Toc533599142"/>
      <w:bookmarkStart w:id="202" w:name="_Toc533604014"/>
      <w:bookmarkStart w:id="203" w:name="_Toc533604779"/>
      <w:bookmarkStart w:id="204" w:name="_Toc533604976"/>
      <w:bookmarkStart w:id="205" w:name="_Toc533675223"/>
      <w:bookmarkStart w:id="206" w:name="_Toc533418059"/>
      <w:bookmarkStart w:id="207" w:name="_Toc533425064"/>
      <w:bookmarkStart w:id="208" w:name="_Toc533425521"/>
      <w:bookmarkStart w:id="209" w:name="_Toc533425702"/>
      <w:bookmarkStart w:id="210" w:name="_Toc533428185"/>
      <w:bookmarkStart w:id="211" w:name="_Toc533428379"/>
      <w:bookmarkStart w:id="212" w:name="_Toc533598473"/>
      <w:bookmarkStart w:id="213" w:name="_Toc533598966"/>
      <w:bookmarkStart w:id="214" w:name="_Toc533599143"/>
      <w:bookmarkStart w:id="215" w:name="_Toc533604015"/>
      <w:bookmarkStart w:id="216" w:name="_Toc533604780"/>
      <w:bookmarkStart w:id="217" w:name="_Toc533604977"/>
      <w:bookmarkStart w:id="218" w:name="_Toc533675224"/>
      <w:bookmarkStart w:id="219" w:name="_Toc533418060"/>
      <w:bookmarkStart w:id="220" w:name="_Toc533425065"/>
      <w:bookmarkStart w:id="221" w:name="_Toc533425522"/>
      <w:bookmarkStart w:id="222" w:name="_Toc533425703"/>
      <w:bookmarkStart w:id="223" w:name="_Toc533428186"/>
      <w:bookmarkStart w:id="224" w:name="_Toc533428380"/>
      <w:bookmarkStart w:id="225" w:name="_Toc533598474"/>
      <w:bookmarkStart w:id="226" w:name="_Toc533598967"/>
      <w:bookmarkStart w:id="227" w:name="_Toc533599144"/>
      <w:bookmarkStart w:id="228" w:name="_Toc533604016"/>
      <w:bookmarkStart w:id="229" w:name="_Toc533604781"/>
      <w:bookmarkStart w:id="230" w:name="_Toc533604978"/>
      <w:bookmarkStart w:id="231" w:name="_Toc533675225"/>
      <w:bookmarkStart w:id="232" w:name="_Toc533418061"/>
      <w:bookmarkStart w:id="233" w:name="_Toc533425066"/>
      <w:bookmarkStart w:id="234" w:name="_Toc533425523"/>
      <w:bookmarkStart w:id="235" w:name="_Toc533425704"/>
      <w:bookmarkStart w:id="236" w:name="_Toc533428187"/>
      <w:bookmarkStart w:id="237" w:name="_Toc533428381"/>
      <w:bookmarkStart w:id="238" w:name="_Toc533598475"/>
      <w:bookmarkStart w:id="239" w:name="_Toc533598968"/>
      <w:bookmarkStart w:id="240" w:name="_Toc533599145"/>
      <w:bookmarkStart w:id="241" w:name="_Toc533604017"/>
      <w:bookmarkStart w:id="242" w:name="_Toc533604782"/>
      <w:bookmarkStart w:id="243" w:name="_Toc533604979"/>
      <w:bookmarkStart w:id="244" w:name="_Toc533675226"/>
      <w:bookmarkStart w:id="245" w:name="_Toc533418062"/>
      <w:bookmarkStart w:id="246" w:name="_Toc533425067"/>
      <w:bookmarkStart w:id="247" w:name="_Toc533425524"/>
      <w:bookmarkStart w:id="248" w:name="_Toc533425705"/>
      <w:bookmarkStart w:id="249" w:name="_Toc533428188"/>
      <w:bookmarkStart w:id="250" w:name="_Toc533428382"/>
      <w:bookmarkStart w:id="251" w:name="_Toc533598476"/>
      <w:bookmarkStart w:id="252" w:name="_Toc533598969"/>
      <w:bookmarkStart w:id="253" w:name="_Toc533599146"/>
      <w:bookmarkStart w:id="254" w:name="_Toc533604018"/>
      <w:bookmarkStart w:id="255" w:name="_Toc533604783"/>
      <w:bookmarkStart w:id="256" w:name="_Toc533604980"/>
      <w:bookmarkStart w:id="257" w:name="_Toc533675227"/>
      <w:bookmarkStart w:id="258" w:name="_Toc533418063"/>
      <w:bookmarkStart w:id="259" w:name="_Toc533425068"/>
      <w:bookmarkStart w:id="260" w:name="_Toc533425525"/>
      <w:bookmarkStart w:id="261" w:name="_Toc533425706"/>
      <w:bookmarkStart w:id="262" w:name="_Toc533428189"/>
      <w:bookmarkStart w:id="263" w:name="_Toc533428383"/>
      <w:bookmarkStart w:id="264" w:name="_Toc533598477"/>
      <w:bookmarkStart w:id="265" w:name="_Toc533598970"/>
      <w:bookmarkStart w:id="266" w:name="_Toc533599147"/>
      <w:bookmarkStart w:id="267" w:name="_Toc533604019"/>
      <w:bookmarkStart w:id="268" w:name="_Toc533604784"/>
      <w:bookmarkStart w:id="269" w:name="_Toc533604981"/>
      <w:bookmarkStart w:id="270" w:name="_Toc533675228"/>
      <w:bookmarkStart w:id="271" w:name="_Toc533418064"/>
      <w:bookmarkStart w:id="272" w:name="_Toc533425069"/>
      <w:bookmarkStart w:id="273" w:name="_Toc533425526"/>
      <w:bookmarkStart w:id="274" w:name="_Toc533425707"/>
      <w:bookmarkStart w:id="275" w:name="_Toc533428190"/>
      <w:bookmarkStart w:id="276" w:name="_Toc533428384"/>
      <w:bookmarkStart w:id="277" w:name="_Toc533598478"/>
      <w:bookmarkStart w:id="278" w:name="_Toc533598971"/>
      <w:bookmarkStart w:id="279" w:name="_Toc533599148"/>
      <w:bookmarkStart w:id="280" w:name="_Toc533604020"/>
      <w:bookmarkStart w:id="281" w:name="_Toc533604785"/>
      <w:bookmarkStart w:id="282" w:name="_Toc533604982"/>
      <w:bookmarkStart w:id="283" w:name="_Toc533675229"/>
      <w:bookmarkStart w:id="284" w:name="_Toc533418065"/>
      <w:bookmarkStart w:id="285" w:name="_Toc533425070"/>
      <w:bookmarkStart w:id="286" w:name="_Toc533425527"/>
      <w:bookmarkStart w:id="287" w:name="_Toc533425708"/>
      <w:bookmarkStart w:id="288" w:name="_Toc533428191"/>
      <w:bookmarkStart w:id="289" w:name="_Toc533428385"/>
      <w:bookmarkStart w:id="290" w:name="_Toc533598479"/>
      <w:bookmarkStart w:id="291" w:name="_Toc533598972"/>
      <w:bookmarkStart w:id="292" w:name="_Toc533599149"/>
      <w:bookmarkStart w:id="293" w:name="_Toc533604021"/>
      <w:bookmarkStart w:id="294" w:name="_Toc533604786"/>
      <w:bookmarkStart w:id="295" w:name="_Toc533604983"/>
      <w:bookmarkStart w:id="296" w:name="_Toc533675230"/>
      <w:bookmarkStart w:id="297" w:name="_Toc533418066"/>
      <w:bookmarkStart w:id="298" w:name="_Toc533425071"/>
      <w:bookmarkStart w:id="299" w:name="_Toc533425528"/>
      <w:bookmarkStart w:id="300" w:name="_Toc533425709"/>
      <w:bookmarkStart w:id="301" w:name="_Toc533428192"/>
      <w:bookmarkStart w:id="302" w:name="_Toc533428386"/>
      <w:bookmarkStart w:id="303" w:name="_Toc533598480"/>
      <w:bookmarkStart w:id="304" w:name="_Toc533598973"/>
      <w:bookmarkStart w:id="305" w:name="_Toc533599150"/>
      <w:bookmarkStart w:id="306" w:name="_Toc533604022"/>
      <w:bookmarkStart w:id="307" w:name="_Toc533604787"/>
      <w:bookmarkStart w:id="308" w:name="_Toc533604984"/>
      <w:bookmarkStart w:id="309" w:name="_Toc533675231"/>
      <w:bookmarkStart w:id="310" w:name="_Toc533418067"/>
      <w:bookmarkStart w:id="311" w:name="_Toc533425072"/>
      <w:bookmarkStart w:id="312" w:name="_Toc533425529"/>
      <w:bookmarkStart w:id="313" w:name="_Toc533425710"/>
      <w:bookmarkStart w:id="314" w:name="_Toc533428193"/>
      <w:bookmarkStart w:id="315" w:name="_Toc533428387"/>
      <w:bookmarkStart w:id="316" w:name="_Toc533598481"/>
      <w:bookmarkStart w:id="317" w:name="_Toc533598974"/>
      <w:bookmarkStart w:id="318" w:name="_Toc533599151"/>
      <w:bookmarkStart w:id="319" w:name="_Toc533604023"/>
      <w:bookmarkStart w:id="320" w:name="_Toc533604788"/>
      <w:bookmarkStart w:id="321" w:name="_Toc533604985"/>
      <w:bookmarkStart w:id="322" w:name="_Toc533675232"/>
      <w:bookmarkStart w:id="323" w:name="_Toc533418068"/>
      <w:bookmarkStart w:id="324" w:name="_Toc533425073"/>
      <w:bookmarkStart w:id="325" w:name="_Toc533425530"/>
      <w:bookmarkStart w:id="326" w:name="_Toc533425711"/>
      <w:bookmarkStart w:id="327" w:name="_Toc533428194"/>
      <w:bookmarkStart w:id="328" w:name="_Toc533428388"/>
      <w:bookmarkStart w:id="329" w:name="_Toc533598482"/>
      <w:bookmarkStart w:id="330" w:name="_Toc533598975"/>
      <w:bookmarkStart w:id="331" w:name="_Toc533599152"/>
      <w:bookmarkStart w:id="332" w:name="_Toc533604024"/>
      <w:bookmarkStart w:id="333" w:name="_Toc533604789"/>
      <w:bookmarkStart w:id="334" w:name="_Toc533604986"/>
      <w:bookmarkStart w:id="335" w:name="_Toc533675233"/>
      <w:bookmarkStart w:id="336" w:name="_Toc533418069"/>
      <w:bookmarkStart w:id="337" w:name="_Toc533425074"/>
      <w:bookmarkStart w:id="338" w:name="_Toc533425531"/>
      <w:bookmarkStart w:id="339" w:name="_Toc533425712"/>
      <w:bookmarkStart w:id="340" w:name="_Toc533428195"/>
      <w:bookmarkStart w:id="341" w:name="_Toc533428389"/>
      <w:bookmarkStart w:id="342" w:name="_Toc533598483"/>
      <w:bookmarkStart w:id="343" w:name="_Toc533598976"/>
      <w:bookmarkStart w:id="344" w:name="_Toc533599153"/>
      <w:bookmarkStart w:id="345" w:name="_Toc533604025"/>
      <w:bookmarkStart w:id="346" w:name="_Toc533604790"/>
      <w:bookmarkStart w:id="347" w:name="_Toc533604987"/>
      <w:bookmarkStart w:id="348" w:name="_Toc533675234"/>
      <w:bookmarkStart w:id="349" w:name="_Toc533418070"/>
      <w:bookmarkStart w:id="350" w:name="_Toc533425075"/>
      <w:bookmarkStart w:id="351" w:name="_Toc533425532"/>
      <w:bookmarkStart w:id="352" w:name="_Toc533425713"/>
      <w:bookmarkStart w:id="353" w:name="_Toc533428196"/>
      <w:bookmarkStart w:id="354" w:name="_Toc533428390"/>
      <w:bookmarkStart w:id="355" w:name="_Toc533598484"/>
      <w:bookmarkStart w:id="356" w:name="_Toc533598977"/>
      <w:bookmarkStart w:id="357" w:name="_Toc533599154"/>
      <w:bookmarkStart w:id="358" w:name="_Toc533604026"/>
      <w:bookmarkStart w:id="359" w:name="_Toc533604791"/>
      <w:bookmarkStart w:id="360" w:name="_Toc533604988"/>
      <w:bookmarkStart w:id="361" w:name="_Toc533675235"/>
      <w:bookmarkStart w:id="362" w:name="_Toc533418071"/>
      <w:bookmarkStart w:id="363" w:name="_Toc533425076"/>
      <w:bookmarkStart w:id="364" w:name="_Toc533425533"/>
      <w:bookmarkStart w:id="365" w:name="_Toc533425714"/>
      <w:bookmarkStart w:id="366" w:name="_Toc533428197"/>
      <w:bookmarkStart w:id="367" w:name="_Toc533428391"/>
      <w:bookmarkStart w:id="368" w:name="_Toc533598485"/>
      <w:bookmarkStart w:id="369" w:name="_Toc533598978"/>
      <w:bookmarkStart w:id="370" w:name="_Toc533599155"/>
      <w:bookmarkStart w:id="371" w:name="_Toc533604027"/>
      <w:bookmarkStart w:id="372" w:name="_Toc533604792"/>
      <w:bookmarkStart w:id="373" w:name="_Toc533604989"/>
      <w:bookmarkStart w:id="374" w:name="_Toc533675236"/>
      <w:bookmarkStart w:id="375" w:name="_Toc533418072"/>
      <w:bookmarkStart w:id="376" w:name="_Toc533425077"/>
      <w:bookmarkStart w:id="377" w:name="_Toc533425534"/>
      <w:bookmarkStart w:id="378" w:name="_Toc533425715"/>
      <w:bookmarkStart w:id="379" w:name="_Toc533428198"/>
      <w:bookmarkStart w:id="380" w:name="_Toc533428392"/>
      <w:bookmarkStart w:id="381" w:name="_Toc533598486"/>
      <w:bookmarkStart w:id="382" w:name="_Toc533598979"/>
      <w:bookmarkStart w:id="383" w:name="_Toc533599156"/>
      <w:bookmarkStart w:id="384" w:name="_Toc533604028"/>
      <w:bookmarkStart w:id="385" w:name="_Toc533604793"/>
      <w:bookmarkStart w:id="386" w:name="_Toc533604990"/>
      <w:bookmarkStart w:id="387" w:name="_Toc533675237"/>
      <w:bookmarkStart w:id="388" w:name="_Toc533418073"/>
      <w:bookmarkStart w:id="389" w:name="_Toc533425078"/>
      <w:bookmarkStart w:id="390" w:name="_Toc533425535"/>
      <w:bookmarkStart w:id="391" w:name="_Toc533425716"/>
      <w:bookmarkStart w:id="392" w:name="_Toc533428199"/>
      <w:bookmarkStart w:id="393" w:name="_Toc533428393"/>
      <w:bookmarkStart w:id="394" w:name="_Toc533598487"/>
      <w:bookmarkStart w:id="395" w:name="_Toc533598980"/>
      <w:bookmarkStart w:id="396" w:name="_Toc533599157"/>
      <w:bookmarkStart w:id="397" w:name="_Toc533604029"/>
      <w:bookmarkStart w:id="398" w:name="_Toc533604794"/>
      <w:bookmarkStart w:id="399" w:name="_Toc533604991"/>
      <w:bookmarkStart w:id="400" w:name="_Toc533675238"/>
      <w:bookmarkStart w:id="401" w:name="_Toc533418074"/>
      <w:bookmarkStart w:id="402" w:name="_Toc533425079"/>
      <w:bookmarkStart w:id="403" w:name="_Toc533425536"/>
      <w:bookmarkStart w:id="404" w:name="_Toc533425717"/>
      <w:bookmarkStart w:id="405" w:name="_Toc533428200"/>
      <w:bookmarkStart w:id="406" w:name="_Toc533428394"/>
      <w:bookmarkStart w:id="407" w:name="_Toc533598488"/>
      <w:bookmarkStart w:id="408" w:name="_Toc533598981"/>
      <w:bookmarkStart w:id="409" w:name="_Toc533599158"/>
      <w:bookmarkStart w:id="410" w:name="_Toc533604030"/>
      <w:bookmarkStart w:id="411" w:name="_Toc533604795"/>
      <w:bookmarkStart w:id="412" w:name="_Toc533604992"/>
      <w:bookmarkStart w:id="413" w:name="_Toc533675239"/>
      <w:bookmarkStart w:id="414" w:name="_Toc533418075"/>
      <w:bookmarkStart w:id="415" w:name="_Toc533425080"/>
      <w:bookmarkStart w:id="416" w:name="_Toc533425537"/>
      <w:bookmarkStart w:id="417" w:name="_Toc533425718"/>
      <w:bookmarkStart w:id="418" w:name="_Toc533428201"/>
      <w:bookmarkStart w:id="419" w:name="_Toc533428395"/>
      <w:bookmarkStart w:id="420" w:name="_Toc533598489"/>
      <w:bookmarkStart w:id="421" w:name="_Toc533598982"/>
      <w:bookmarkStart w:id="422" w:name="_Toc533599159"/>
      <w:bookmarkStart w:id="423" w:name="_Toc533604031"/>
      <w:bookmarkStart w:id="424" w:name="_Toc533604796"/>
      <w:bookmarkStart w:id="425" w:name="_Toc533604993"/>
      <w:bookmarkStart w:id="426" w:name="_Toc533675240"/>
      <w:bookmarkStart w:id="427" w:name="_Toc530985941"/>
      <w:bookmarkStart w:id="428" w:name="_Toc533412825"/>
      <w:bookmarkStart w:id="429" w:name="_Toc533412911"/>
      <w:bookmarkStart w:id="430" w:name="_Toc533414659"/>
      <w:bookmarkStart w:id="431" w:name="_Toc533418076"/>
      <w:bookmarkStart w:id="432" w:name="_Toc533425081"/>
      <w:bookmarkStart w:id="433" w:name="_Toc533425538"/>
      <w:bookmarkStart w:id="434" w:name="_Toc533425719"/>
      <w:bookmarkStart w:id="435" w:name="_Toc533428202"/>
      <w:bookmarkStart w:id="436" w:name="_Toc533428396"/>
      <w:bookmarkStart w:id="437" w:name="_Toc533428952"/>
      <w:bookmarkStart w:id="438" w:name="_Toc533578455"/>
      <w:bookmarkStart w:id="439" w:name="_Toc533598490"/>
      <w:bookmarkStart w:id="440" w:name="_Toc533598983"/>
      <w:bookmarkStart w:id="441" w:name="_Toc533599160"/>
      <w:bookmarkStart w:id="442" w:name="_Toc533604032"/>
      <w:bookmarkStart w:id="443" w:name="_Toc533604797"/>
      <w:bookmarkStart w:id="444" w:name="_Toc533604994"/>
      <w:bookmarkStart w:id="445" w:name="_Toc533675241"/>
      <w:bookmarkStart w:id="446" w:name="_Toc533763377"/>
      <w:bookmarkStart w:id="447" w:name="_Toc533763434"/>
      <w:bookmarkStart w:id="448" w:name="_Toc534015734"/>
      <w:bookmarkStart w:id="449" w:name="_Toc534015790"/>
      <w:bookmarkStart w:id="450" w:name="_Toc534015960"/>
      <w:bookmarkStart w:id="451" w:name="_Toc534019537"/>
      <w:bookmarkStart w:id="452" w:name="_Toc534019661"/>
      <w:bookmarkStart w:id="453" w:name="_Toc534019773"/>
      <w:bookmarkStart w:id="454" w:name="_Toc534026904"/>
      <w:bookmarkStart w:id="455" w:name="_Toc534182721"/>
      <w:bookmarkStart w:id="456" w:name="_Toc534188932"/>
      <w:bookmarkStart w:id="457" w:name="_Toc534189904"/>
      <w:bookmarkStart w:id="458" w:name="_Toc534199310"/>
      <w:bookmarkStart w:id="459" w:name="_Toc1477112"/>
      <w:bookmarkStart w:id="460" w:name="_Toc1477175"/>
      <w:bookmarkStart w:id="461" w:name="_Toc2693029"/>
      <w:bookmarkStart w:id="462" w:name="_Toc2693097"/>
      <w:bookmarkStart w:id="463" w:name="_Toc2693199"/>
      <w:bookmarkStart w:id="464" w:name="_Toc2693279"/>
      <w:bookmarkStart w:id="465" w:name="_Toc2693343"/>
      <w:bookmarkStart w:id="466" w:name="_Toc2694419"/>
      <w:bookmarkStart w:id="467" w:name="_Toc2956626"/>
      <w:bookmarkStart w:id="468" w:name="_Toc3447829"/>
      <w:bookmarkStart w:id="469" w:name="_Toc3890894"/>
      <w:bookmarkStart w:id="470" w:name="_Toc22641288"/>
      <w:bookmarkStart w:id="471" w:name="_Toc22641700"/>
      <w:bookmarkStart w:id="472" w:name="_Toc22642681"/>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p>
    <w:bookmarkStart w:id="473" w:name="_Toc163230487"/>
    <w:p w14:paraId="4A6A29B2" w14:textId="7220DD52" w:rsidR="00CE2999" w:rsidRPr="00701055" w:rsidRDefault="005C1206" w:rsidP="00A53660">
      <w:pPr>
        <w:pStyle w:val="Heading1"/>
        <w:numPr>
          <w:ilvl w:val="0"/>
          <w:numId w:val="1"/>
        </w:numPr>
        <w:spacing w:before="0"/>
        <w:ind w:left="720" w:hanging="720"/>
        <w:rPr>
          <w:rFonts w:ascii="Arial" w:hAnsi="Arial" w:cs="Arial"/>
          <w:color w:val="FFFFFF" w:themeColor="background1"/>
          <w:sz w:val="36"/>
          <w:szCs w:val="36"/>
        </w:rPr>
      </w:pPr>
      <w:r w:rsidRPr="00701055">
        <w:rPr>
          <w:rFonts w:ascii="Arial" w:hAnsi="Arial" w:cs="Arial"/>
          <w:noProof/>
          <w:color w:val="FFFFFF" w:themeColor="background1"/>
          <w:sz w:val="36"/>
          <w:szCs w:val="36"/>
        </w:rPr>
        <mc:AlternateContent>
          <mc:Choice Requires="wps">
            <w:drawing>
              <wp:anchor distT="0" distB="0" distL="114300" distR="114300" simplePos="0" relativeHeight="251658245" behindDoc="1" locked="0" layoutInCell="1" allowOverlap="1" wp14:anchorId="592C5C54" wp14:editId="708AE8EC">
                <wp:simplePos x="0" y="0"/>
                <wp:positionH relativeFrom="margin">
                  <wp:posOffset>0</wp:posOffset>
                </wp:positionH>
                <wp:positionV relativeFrom="paragraph">
                  <wp:posOffset>-23836</wp:posOffset>
                </wp:positionV>
                <wp:extent cx="6417310" cy="353060"/>
                <wp:effectExtent l="0" t="0" r="2540" b="8890"/>
                <wp:wrapNone/>
                <wp:docPr id="3" name="Rectangle 3"/>
                <wp:cNvGraphicFramePr/>
                <a:graphic xmlns:a="http://schemas.openxmlformats.org/drawingml/2006/main">
                  <a:graphicData uri="http://schemas.microsoft.com/office/word/2010/wordprocessingShape">
                    <wps:wsp>
                      <wps:cNvSpPr/>
                      <wps:spPr>
                        <a:xfrm>
                          <a:off x="0" y="0"/>
                          <a:ext cx="6417310" cy="35306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xmlns:dgm="http://schemas.openxmlformats.org/drawingml/2006/diagram" xmlns:a14="http://schemas.microsoft.com/office/drawing/2010/main" xmlns:pic="http://schemas.openxmlformats.org/drawingml/2006/picture" xmlns:a="http://schemas.openxmlformats.org/drawingml/2006/main">
            <w:pict w14:anchorId="206E9435">
              <v:rect id="Rectangle 3" style="position:absolute;margin-left:0;margin-top:-1.9pt;width:505.3pt;height:27.8pt;z-index:-2516418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spid="_x0000_s1026" fillcolor="#c00000" stroked="f" strokeweight="2pt" w14:anchorId="5454C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">
                <w10:wrap anchorx="margin"/>
              </v:rect>
            </w:pict>
          </mc:Fallback>
        </mc:AlternateContent>
      </w:r>
      <w:bookmarkStart w:id="474" w:name="_Toc533418077"/>
      <w:bookmarkStart w:id="475" w:name="_Toc533425082"/>
      <w:bookmarkStart w:id="476" w:name="_Toc533425539"/>
      <w:bookmarkStart w:id="477" w:name="_Toc533425720"/>
      <w:bookmarkStart w:id="478" w:name="_Toc533428203"/>
      <w:bookmarkStart w:id="479" w:name="_Toc533428397"/>
      <w:bookmarkStart w:id="480" w:name="_Toc533598491"/>
      <w:bookmarkStart w:id="481" w:name="_Toc533598984"/>
      <w:bookmarkStart w:id="482" w:name="_Toc533599161"/>
      <w:bookmarkStart w:id="483" w:name="_Toc533604033"/>
      <w:bookmarkStart w:id="484" w:name="_Toc533604798"/>
      <w:bookmarkStart w:id="485" w:name="_Toc533604995"/>
      <w:bookmarkStart w:id="486" w:name="_Toc533675242"/>
      <w:bookmarkStart w:id="487" w:name="_Toc533418086"/>
      <w:bookmarkStart w:id="488" w:name="_Toc533425091"/>
      <w:bookmarkStart w:id="489" w:name="_Toc533425548"/>
      <w:bookmarkStart w:id="490" w:name="_Toc533425729"/>
      <w:bookmarkStart w:id="491" w:name="_Toc533428212"/>
      <w:bookmarkStart w:id="492" w:name="_Toc533428406"/>
      <w:bookmarkStart w:id="493" w:name="_Toc533598500"/>
      <w:bookmarkStart w:id="494" w:name="_Toc533598993"/>
      <w:bookmarkStart w:id="495" w:name="_Toc533599170"/>
      <w:bookmarkStart w:id="496" w:name="_Toc533604042"/>
      <w:bookmarkStart w:id="497" w:name="_Toc533604807"/>
      <w:bookmarkStart w:id="498" w:name="_Toc533605004"/>
      <w:bookmarkStart w:id="499" w:name="_Toc533675251"/>
      <w:bookmarkStart w:id="500" w:name="_Toc533418092"/>
      <w:bookmarkStart w:id="501" w:name="_Toc533425097"/>
      <w:bookmarkStart w:id="502" w:name="_Toc533425554"/>
      <w:bookmarkStart w:id="503" w:name="_Toc533425735"/>
      <w:bookmarkStart w:id="504" w:name="_Toc533428218"/>
      <w:bookmarkStart w:id="505" w:name="_Toc533428412"/>
      <w:bookmarkStart w:id="506" w:name="_Toc533598506"/>
      <w:bookmarkStart w:id="507" w:name="_Toc533598999"/>
      <w:bookmarkStart w:id="508" w:name="_Toc533599176"/>
      <w:bookmarkStart w:id="509" w:name="_Toc533604048"/>
      <w:bookmarkStart w:id="510" w:name="_Toc533604813"/>
      <w:bookmarkStart w:id="511" w:name="_Toc533605010"/>
      <w:bookmarkStart w:id="512" w:name="_Toc533675257"/>
      <w:bookmarkStart w:id="513" w:name="_Toc533418100"/>
      <w:bookmarkStart w:id="514" w:name="_Toc533425105"/>
      <w:bookmarkStart w:id="515" w:name="_Toc533425562"/>
      <w:bookmarkStart w:id="516" w:name="_Toc533425743"/>
      <w:bookmarkStart w:id="517" w:name="_Toc533428226"/>
      <w:bookmarkStart w:id="518" w:name="_Toc533428420"/>
      <w:bookmarkStart w:id="519" w:name="_Toc533598514"/>
      <w:bookmarkStart w:id="520" w:name="_Toc533599007"/>
      <w:bookmarkStart w:id="521" w:name="_Toc533599184"/>
      <w:bookmarkStart w:id="522" w:name="_Toc533604056"/>
      <w:bookmarkStart w:id="523" w:name="_Toc533604821"/>
      <w:bookmarkStart w:id="524" w:name="_Toc533605018"/>
      <w:bookmarkStart w:id="525" w:name="_Toc533675265"/>
      <w:bookmarkStart w:id="526" w:name="_Toc533418106"/>
      <w:bookmarkStart w:id="527" w:name="_Toc533425111"/>
      <w:bookmarkStart w:id="528" w:name="_Toc533425568"/>
      <w:bookmarkStart w:id="529" w:name="_Toc533425749"/>
      <w:bookmarkStart w:id="530" w:name="_Toc533428232"/>
      <w:bookmarkStart w:id="531" w:name="_Toc533428426"/>
      <w:bookmarkStart w:id="532" w:name="_Toc533598520"/>
      <w:bookmarkStart w:id="533" w:name="_Toc533599013"/>
      <w:bookmarkStart w:id="534" w:name="_Toc533599190"/>
      <w:bookmarkStart w:id="535" w:name="_Toc533604062"/>
      <w:bookmarkStart w:id="536" w:name="_Toc533604827"/>
      <w:bookmarkStart w:id="537" w:name="_Toc533605024"/>
      <w:bookmarkStart w:id="538" w:name="_Toc533675271"/>
      <w:bookmarkStart w:id="539" w:name="_Toc533418112"/>
      <w:bookmarkStart w:id="540" w:name="_Toc533425117"/>
      <w:bookmarkStart w:id="541" w:name="_Toc533425574"/>
      <w:bookmarkStart w:id="542" w:name="_Toc533425755"/>
      <w:bookmarkStart w:id="543" w:name="_Toc533428238"/>
      <w:bookmarkStart w:id="544" w:name="_Toc533428432"/>
      <w:bookmarkStart w:id="545" w:name="_Toc533598526"/>
      <w:bookmarkStart w:id="546" w:name="_Toc533599019"/>
      <w:bookmarkStart w:id="547" w:name="_Toc533599196"/>
      <w:bookmarkStart w:id="548" w:name="_Toc533604068"/>
      <w:bookmarkStart w:id="549" w:name="_Toc533604833"/>
      <w:bookmarkStart w:id="550" w:name="_Toc533605030"/>
      <w:bookmarkStart w:id="551" w:name="_Toc533675277"/>
      <w:bookmarkStart w:id="552" w:name="_Toc533418118"/>
      <w:bookmarkStart w:id="553" w:name="_Toc533425123"/>
      <w:bookmarkStart w:id="554" w:name="_Toc533425580"/>
      <w:bookmarkStart w:id="555" w:name="_Toc533425761"/>
      <w:bookmarkStart w:id="556" w:name="_Toc533428244"/>
      <w:bookmarkStart w:id="557" w:name="_Toc533428438"/>
      <w:bookmarkStart w:id="558" w:name="_Toc533598532"/>
      <w:bookmarkStart w:id="559" w:name="_Toc533599025"/>
      <w:bookmarkStart w:id="560" w:name="_Toc533599202"/>
      <w:bookmarkStart w:id="561" w:name="_Toc533604074"/>
      <w:bookmarkStart w:id="562" w:name="_Toc533604839"/>
      <w:bookmarkStart w:id="563" w:name="_Toc533605036"/>
      <w:bookmarkStart w:id="564" w:name="_Toc533675283"/>
      <w:bookmarkStart w:id="565" w:name="_Toc533418119"/>
      <w:bookmarkStart w:id="566" w:name="_Toc533425124"/>
      <w:bookmarkStart w:id="567" w:name="_Toc533425581"/>
      <w:bookmarkStart w:id="568" w:name="_Toc533425762"/>
      <w:bookmarkStart w:id="569" w:name="_Toc533428245"/>
      <w:bookmarkStart w:id="570" w:name="_Toc533428439"/>
      <w:bookmarkStart w:id="571" w:name="_Toc533598533"/>
      <w:bookmarkStart w:id="572" w:name="_Toc533599026"/>
      <w:bookmarkStart w:id="573" w:name="_Toc533599203"/>
      <w:bookmarkStart w:id="574" w:name="_Toc533604075"/>
      <w:bookmarkStart w:id="575" w:name="_Toc533604840"/>
      <w:bookmarkStart w:id="576" w:name="_Toc533605037"/>
      <w:bookmarkStart w:id="577" w:name="_Toc533675284"/>
      <w:bookmarkStart w:id="578" w:name="_Toc533418128"/>
      <w:bookmarkStart w:id="579" w:name="_Toc533425133"/>
      <w:bookmarkStart w:id="580" w:name="_Toc533425590"/>
      <w:bookmarkStart w:id="581" w:name="_Toc533425771"/>
      <w:bookmarkStart w:id="582" w:name="_Toc533428254"/>
      <w:bookmarkStart w:id="583" w:name="_Toc533428448"/>
      <w:bookmarkStart w:id="584" w:name="_Toc533598542"/>
      <w:bookmarkStart w:id="585" w:name="_Toc533599035"/>
      <w:bookmarkStart w:id="586" w:name="_Toc533599212"/>
      <w:bookmarkStart w:id="587" w:name="_Toc533604084"/>
      <w:bookmarkStart w:id="588" w:name="_Toc533604849"/>
      <w:bookmarkStart w:id="589" w:name="_Toc533605046"/>
      <w:bookmarkStart w:id="590" w:name="_Toc533675293"/>
      <w:bookmarkStart w:id="591" w:name="_Toc533418134"/>
      <w:bookmarkStart w:id="592" w:name="_Toc533425139"/>
      <w:bookmarkStart w:id="593" w:name="_Toc533425596"/>
      <w:bookmarkStart w:id="594" w:name="_Toc533425777"/>
      <w:bookmarkStart w:id="595" w:name="_Toc533428260"/>
      <w:bookmarkStart w:id="596" w:name="_Toc533428454"/>
      <w:bookmarkStart w:id="597" w:name="_Toc533598548"/>
      <w:bookmarkStart w:id="598" w:name="_Toc533599041"/>
      <w:bookmarkStart w:id="599" w:name="_Toc533599218"/>
      <w:bookmarkStart w:id="600" w:name="_Toc533604090"/>
      <w:bookmarkStart w:id="601" w:name="_Toc533604855"/>
      <w:bookmarkStart w:id="602" w:name="_Toc533605052"/>
      <w:bookmarkStart w:id="603" w:name="_Toc533675299"/>
      <w:bookmarkStart w:id="604" w:name="_Toc533418142"/>
      <w:bookmarkStart w:id="605" w:name="_Toc533425147"/>
      <w:bookmarkStart w:id="606" w:name="_Toc533425604"/>
      <w:bookmarkStart w:id="607" w:name="_Toc533425785"/>
      <w:bookmarkStart w:id="608" w:name="_Toc533428268"/>
      <w:bookmarkStart w:id="609" w:name="_Toc533428462"/>
      <w:bookmarkStart w:id="610" w:name="_Toc533598556"/>
      <w:bookmarkStart w:id="611" w:name="_Toc533599049"/>
      <w:bookmarkStart w:id="612" w:name="_Toc533599226"/>
      <w:bookmarkStart w:id="613" w:name="_Toc533604098"/>
      <w:bookmarkStart w:id="614" w:name="_Toc533604863"/>
      <w:bookmarkStart w:id="615" w:name="_Toc533605060"/>
      <w:bookmarkStart w:id="616" w:name="_Toc533675307"/>
      <w:bookmarkStart w:id="617" w:name="_Toc533418148"/>
      <w:bookmarkStart w:id="618" w:name="_Toc533425153"/>
      <w:bookmarkStart w:id="619" w:name="_Toc533425610"/>
      <w:bookmarkStart w:id="620" w:name="_Toc533425791"/>
      <w:bookmarkStart w:id="621" w:name="_Toc533428274"/>
      <w:bookmarkStart w:id="622" w:name="_Toc533428468"/>
      <w:bookmarkStart w:id="623" w:name="_Toc533598562"/>
      <w:bookmarkStart w:id="624" w:name="_Toc533599055"/>
      <w:bookmarkStart w:id="625" w:name="_Toc533599232"/>
      <w:bookmarkStart w:id="626" w:name="_Toc533604104"/>
      <w:bookmarkStart w:id="627" w:name="_Toc533604869"/>
      <w:bookmarkStart w:id="628" w:name="_Toc533605066"/>
      <w:bookmarkStart w:id="629" w:name="_Toc533675313"/>
      <w:bookmarkStart w:id="630" w:name="_Toc533418154"/>
      <w:bookmarkStart w:id="631" w:name="_Toc533425159"/>
      <w:bookmarkStart w:id="632" w:name="_Toc533425616"/>
      <w:bookmarkStart w:id="633" w:name="_Toc533425797"/>
      <w:bookmarkStart w:id="634" w:name="_Toc533428280"/>
      <w:bookmarkStart w:id="635" w:name="_Toc533428474"/>
      <w:bookmarkStart w:id="636" w:name="_Toc533598568"/>
      <w:bookmarkStart w:id="637" w:name="_Toc533599061"/>
      <w:bookmarkStart w:id="638" w:name="_Toc533599238"/>
      <w:bookmarkStart w:id="639" w:name="_Toc533604110"/>
      <w:bookmarkStart w:id="640" w:name="_Toc533604875"/>
      <w:bookmarkStart w:id="641" w:name="_Toc533605072"/>
      <w:bookmarkStart w:id="642" w:name="_Toc533675319"/>
      <w:bookmarkStart w:id="643" w:name="_Toc533418160"/>
      <w:bookmarkStart w:id="644" w:name="_Toc533425165"/>
      <w:bookmarkStart w:id="645" w:name="_Toc533425622"/>
      <w:bookmarkStart w:id="646" w:name="_Toc533425803"/>
      <w:bookmarkStart w:id="647" w:name="_Toc533428286"/>
      <w:bookmarkStart w:id="648" w:name="_Toc533428480"/>
      <w:bookmarkStart w:id="649" w:name="_Toc533598574"/>
      <w:bookmarkStart w:id="650" w:name="_Toc533599067"/>
      <w:bookmarkStart w:id="651" w:name="_Toc533599244"/>
      <w:bookmarkStart w:id="652" w:name="_Toc533604116"/>
      <w:bookmarkStart w:id="653" w:name="_Toc533604881"/>
      <w:bookmarkStart w:id="654" w:name="_Toc533605078"/>
      <w:bookmarkStart w:id="655" w:name="_Toc533675325"/>
      <w:bookmarkStart w:id="656" w:name="_Toc533418161"/>
      <w:bookmarkStart w:id="657" w:name="_Toc533425166"/>
      <w:bookmarkStart w:id="658" w:name="_Toc533425623"/>
      <w:bookmarkStart w:id="659" w:name="_Toc533425804"/>
      <w:bookmarkStart w:id="660" w:name="_Toc533428287"/>
      <w:bookmarkStart w:id="661" w:name="_Toc533428481"/>
      <w:bookmarkStart w:id="662" w:name="_Toc533598575"/>
      <w:bookmarkStart w:id="663" w:name="_Toc533599068"/>
      <w:bookmarkStart w:id="664" w:name="_Toc533599245"/>
      <w:bookmarkStart w:id="665" w:name="_Toc533604117"/>
      <w:bookmarkStart w:id="666" w:name="_Toc533604882"/>
      <w:bookmarkStart w:id="667" w:name="_Toc533605079"/>
      <w:bookmarkStart w:id="668" w:name="_Toc533675326"/>
      <w:bookmarkStart w:id="669" w:name="_Toc533418162"/>
      <w:bookmarkStart w:id="670" w:name="_Toc533425167"/>
      <w:bookmarkStart w:id="671" w:name="_Toc533425624"/>
      <w:bookmarkStart w:id="672" w:name="_Toc533425805"/>
      <w:bookmarkStart w:id="673" w:name="_Toc533428288"/>
      <w:bookmarkStart w:id="674" w:name="_Toc533428482"/>
      <w:bookmarkStart w:id="675" w:name="_Toc533598576"/>
      <w:bookmarkStart w:id="676" w:name="_Toc533599069"/>
      <w:bookmarkStart w:id="677" w:name="_Toc533599246"/>
      <w:bookmarkStart w:id="678" w:name="_Toc533604118"/>
      <w:bookmarkStart w:id="679" w:name="_Toc533604883"/>
      <w:bookmarkStart w:id="680" w:name="_Toc533605080"/>
      <w:bookmarkStart w:id="681" w:name="_Toc533675327"/>
      <w:bookmarkStart w:id="682" w:name="_Toc533418163"/>
      <w:bookmarkStart w:id="683" w:name="_Toc533425168"/>
      <w:bookmarkStart w:id="684" w:name="_Toc533425625"/>
      <w:bookmarkStart w:id="685" w:name="_Toc533425806"/>
      <w:bookmarkStart w:id="686" w:name="_Toc533428289"/>
      <w:bookmarkStart w:id="687" w:name="_Toc533428483"/>
      <w:bookmarkStart w:id="688" w:name="_Toc533598577"/>
      <w:bookmarkStart w:id="689" w:name="_Toc533599070"/>
      <w:bookmarkStart w:id="690" w:name="_Toc533599247"/>
      <w:bookmarkStart w:id="691" w:name="_Toc533604119"/>
      <w:bookmarkStart w:id="692" w:name="_Toc533604884"/>
      <w:bookmarkStart w:id="693" w:name="_Toc533605081"/>
      <w:bookmarkStart w:id="694" w:name="_Toc533675328"/>
      <w:bookmarkStart w:id="695" w:name="_Toc533418164"/>
      <w:bookmarkStart w:id="696" w:name="_Toc533425169"/>
      <w:bookmarkStart w:id="697" w:name="_Toc533425626"/>
      <w:bookmarkStart w:id="698" w:name="_Toc533425807"/>
      <w:bookmarkStart w:id="699" w:name="_Toc533428290"/>
      <w:bookmarkStart w:id="700" w:name="_Toc533428484"/>
      <w:bookmarkStart w:id="701" w:name="_Toc533598578"/>
      <w:bookmarkStart w:id="702" w:name="_Toc533599071"/>
      <w:bookmarkStart w:id="703" w:name="_Toc533599248"/>
      <w:bookmarkStart w:id="704" w:name="_Toc533604120"/>
      <w:bookmarkStart w:id="705" w:name="_Toc533604885"/>
      <w:bookmarkStart w:id="706" w:name="_Toc533605082"/>
      <w:bookmarkStart w:id="707" w:name="_Toc533675329"/>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r w:rsidR="00252A88">
        <w:rPr>
          <w:rFonts w:ascii="Arial" w:hAnsi="Arial" w:cs="Arial"/>
          <w:color w:val="FFFFFF" w:themeColor="background1"/>
          <w:sz w:val="36"/>
          <w:szCs w:val="36"/>
        </w:rPr>
        <w:t>INPUT DATA INTEGRITY &amp; APPROPRIATENESS</w:t>
      </w:r>
      <w:bookmarkEnd w:id="473"/>
    </w:p>
    <w:p w14:paraId="08DF8F8A" w14:textId="03924D32" w:rsidR="0000417D" w:rsidRDefault="0000417D" w:rsidP="006A692F">
      <w:pPr>
        <w:rPr>
          <w:rFonts w:ascii="Arial Narrow" w:hAnsi="Arial Narrow"/>
        </w:rPr>
      </w:pPr>
      <w:bookmarkStart w:id="708" w:name="_Toc530985947"/>
      <w:bookmarkStart w:id="709" w:name="_Toc533412831"/>
      <w:bookmarkStart w:id="710" w:name="_Toc533412917"/>
      <w:bookmarkStart w:id="711" w:name="_Toc533414665"/>
      <w:bookmarkStart w:id="712" w:name="_Toc533418166"/>
      <w:bookmarkStart w:id="713" w:name="_Toc533425171"/>
      <w:bookmarkStart w:id="714" w:name="_Toc533425628"/>
      <w:bookmarkStart w:id="715" w:name="_Toc533425809"/>
      <w:bookmarkStart w:id="716" w:name="_Toc533428292"/>
      <w:bookmarkStart w:id="717" w:name="_Toc533428486"/>
      <w:bookmarkStart w:id="718" w:name="_Toc533428958"/>
      <w:bookmarkStart w:id="719" w:name="_Toc533578461"/>
      <w:bookmarkStart w:id="720" w:name="_Toc533598580"/>
      <w:bookmarkStart w:id="721" w:name="_Toc533599073"/>
      <w:bookmarkStart w:id="722" w:name="_Toc533599250"/>
      <w:bookmarkStart w:id="723" w:name="_Toc533604122"/>
      <w:bookmarkStart w:id="724" w:name="_Toc533604887"/>
      <w:bookmarkStart w:id="725" w:name="_Toc533605084"/>
      <w:bookmarkStart w:id="726" w:name="_Toc533675331"/>
      <w:bookmarkStart w:id="727" w:name="_Toc533763379"/>
      <w:bookmarkStart w:id="728" w:name="_Toc533763436"/>
      <w:bookmarkStart w:id="729" w:name="_Toc534015736"/>
      <w:bookmarkStart w:id="730" w:name="_Toc534015792"/>
      <w:bookmarkStart w:id="731" w:name="_Toc534015962"/>
      <w:bookmarkStart w:id="732" w:name="_Toc534019539"/>
      <w:bookmarkStart w:id="733" w:name="_Toc534019663"/>
      <w:bookmarkStart w:id="734" w:name="_Toc534019775"/>
      <w:bookmarkStart w:id="735" w:name="_Toc534026906"/>
      <w:bookmarkStart w:id="736" w:name="_Toc534182723"/>
      <w:bookmarkStart w:id="737" w:name="_Toc534188934"/>
      <w:bookmarkStart w:id="738" w:name="_Toc534189906"/>
      <w:bookmarkStart w:id="739" w:name="_Toc534199312"/>
      <w:bookmarkStart w:id="740" w:name="_Toc1477114"/>
      <w:bookmarkStart w:id="741" w:name="_Toc1477177"/>
      <w:bookmarkStart w:id="742" w:name="_Toc2693031"/>
      <w:bookmarkStart w:id="743" w:name="_Toc2693099"/>
      <w:bookmarkStart w:id="744" w:name="_Toc2693201"/>
      <w:bookmarkStart w:id="745" w:name="_Toc2693281"/>
      <w:bookmarkStart w:id="746" w:name="_Toc2693345"/>
      <w:bookmarkStart w:id="747" w:name="_Toc2694421"/>
      <w:bookmarkStart w:id="748" w:name="_Toc2956628"/>
      <w:bookmarkStart w:id="749" w:name="_Toc3447831"/>
      <w:bookmarkStart w:id="750" w:name="_Toc3890896"/>
      <w:bookmarkStart w:id="751" w:name="_Toc22641290"/>
      <w:bookmarkStart w:id="752" w:name="_Toc22641702"/>
      <w:bookmarkStart w:id="753" w:name="_Toc22642683"/>
      <w:bookmarkStart w:id="754" w:name="_Toc36656757"/>
      <w:bookmarkStart w:id="755" w:name="_Toc36656837"/>
      <w:bookmarkStart w:id="756" w:name="_Toc78555258"/>
      <w:bookmarkStart w:id="757" w:name="_Toc78555333"/>
      <w:bookmarkStart w:id="758" w:name="_Toc78805787"/>
      <w:bookmarkStart w:id="759" w:name="_Toc78805811"/>
      <w:bookmarkStart w:id="760" w:name="_Toc78807134"/>
      <w:bookmarkStart w:id="761" w:name="_Toc78807154"/>
      <w:bookmarkStart w:id="762" w:name="_Toc78812776"/>
      <w:bookmarkStart w:id="763" w:name="_Toc78812788"/>
      <w:bookmarkStart w:id="764" w:name="_Toc99963795"/>
      <w:bookmarkStart w:id="765" w:name="_Toc99963815"/>
      <w:bookmarkStart w:id="766" w:name="_Toc99963833"/>
      <w:bookmarkStart w:id="767" w:name="_Toc99963845"/>
      <w:bookmarkStart w:id="768" w:name="_Toc161759104"/>
      <w:bookmarkStart w:id="769" w:name="_Toc161759262"/>
      <w:bookmarkStart w:id="770" w:name="_Toc161907126"/>
      <w:bookmarkStart w:id="771" w:name="_Toc36656758"/>
      <w:bookmarkStart w:id="772" w:name="_Toc36656838"/>
      <w:bookmarkStart w:id="773" w:name="_Toc78555259"/>
      <w:bookmarkStart w:id="774" w:name="_Toc78555334"/>
      <w:bookmarkStart w:id="775" w:name="_Toc78805788"/>
      <w:bookmarkStart w:id="776" w:name="_Toc78805812"/>
      <w:bookmarkStart w:id="777" w:name="_Toc78807135"/>
      <w:bookmarkStart w:id="778" w:name="_Toc78807155"/>
      <w:bookmarkStart w:id="779" w:name="_Toc78812777"/>
      <w:bookmarkStart w:id="780" w:name="_Toc78812789"/>
      <w:bookmarkStart w:id="781" w:name="_Toc99963796"/>
      <w:bookmarkStart w:id="782" w:name="_Toc99963816"/>
      <w:bookmarkStart w:id="783" w:name="_Toc99963834"/>
      <w:bookmarkStart w:id="784" w:name="_Toc99963846"/>
      <w:bookmarkStart w:id="785" w:name="_Toc161759105"/>
      <w:bookmarkStart w:id="786" w:name="_Toc161759263"/>
      <w:bookmarkStart w:id="787" w:name="_Toc16190712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p>
    <w:p w14:paraId="50C20AF6" w14:textId="77777777" w:rsidR="00BB53C3" w:rsidRPr="00314EFA" w:rsidRDefault="00BB53C3" w:rsidP="006A692F">
      <w:pPr>
        <w:rPr>
          <w:rFonts w:ascii="Arial Narrow" w:hAnsi="Arial Narrow"/>
        </w:rPr>
      </w:pPr>
    </w:p>
    <w:p w14:paraId="3359342F" w14:textId="56049E53" w:rsidR="0000417D" w:rsidRPr="00701055" w:rsidRDefault="00D26AF6" w:rsidP="00A53660">
      <w:pPr>
        <w:pStyle w:val="Heading2"/>
        <w:numPr>
          <w:ilvl w:val="1"/>
          <w:numId w:val="1"/>
        </w:numPr>
        <w:pBdr>
          <w:bottom w:val="single" w:sz="6" w:space="1" w:color="auto"/>
        </w:pBdr>
        <w:shd w:val="clear" w:color="auto" w:fill="C6D9F1" w:themeFill="text2" w:themeFillTint="33"/>
        <w:spacing w:before="0"/>
        <w:ind w:left="720" w:hanging="720"/>
        <w:rPr>
          <w:rFonts w:cs="Arial"/>
          <w:szCs w:val="24"/>
        </w:rPr>
      </w:pPr>
      <w:bookmarkStart w:id="788" w:name="_Toc163230488"/>
      <w:r w:rsidRPr="00701055">
        <w:rPr>
          <w:rFonts w:cs="Arial"/>
          <w:szCs w:val="24"/>
        </w:rPr>
        <w:t>MODEL DEVELOPMENT DATA</w:t>
      </w:r>
      <w:bookmarkEnd w:id="788"/>
    </w:p>
    <w:p w14:paraId="36F0CA5D" w14:textId="77777777" w:rsidR="00306D39" w:rsidRDefault="00306D39" w:rsidP="00306D39">
      <w:pPr>
        <w:rPr>
          <w:rStyle w:val="SubtleEmphasis"/>
        </w:rPr>
      </w:pPr>
      <w:r>
        <w:rPr>
          <w:rStyle w:val="SubtleEmphasis"/>
        </w:rPr>
        <w:t xml:space="preserve">Model Development Data refers to the data used in the research &amp; development process to determine the model specifications. That is, the process for determining the exact mathematical formulas, algorithms, inputs, parameters, and assumptions that comprise a model. </w:t>
      </w:r>
    </w:p>
    <w:p w14:paraId="58C66271" w14:textId="77777777" w:rsidR="00306D39" w:rsidRDefault="00306D39" w:rsidP="00306D39">
      <w:pPr>
        <w:rPr>
          <w:rStyle w:val="SubtleEmphasis"/>
        </w:rPr>
      </w:pPr>
    </w:p>
    <w:p w14:paraId="4E902EB2" w14:textId="285D808A" w:rsidR="00306D39" w:rsidRDefault="00306D39" w:rsidP="00306D39">
      <w:pPr>
        <w:rPr>
          <w:rStyle w:val="SubtleEmphasis"/>
        </w:rPr>
      </w:pPr>
      <w:r>
        <w:rPr>
          <w:rStyle w:val="SubtleEmphasis"/>
        </w:rPr>
        <w:t>Note: This documentation section is not applicable for those models whose structure is not determined through empirical data analysis. This includes, for example, some market risk / trading models where the model structure is based on financial theory (e.g., Black-Scholes options pricing model) or qualitative models whose structure and parameters were determined judgmentally.</w:t>
      </w:r>
    </w:p>
    <w:p w14:paraId="79D13012" w14:textId="77777777" w:rsidR="00E05D58" w:rsidRDefault="00E05D58" w:rsidP="006A692F">
      <w:pPr>
        <w:pStyle w:val="BodyText22"/>
        <w:tabs>
          <w:tab w:val="left" w:pos="7650"/>
        </w:tabs>
        <w:spacing w:line="276" w:lineRule="auto"/>
        <w:ind w:firstLine="0"/>
        <w:jc w:val="left"/>
        <w:rPr>
          <w:rFonts w:ascii="Arial Narrow" w:hAnsi="Arial Narrow"/>
          <w:iCs/>
          <w:sz w:val="20"/>
        </w:rPr>
      </w:pPr>
    </w:p>
    <w:p w14:paraId="34FF6903" w14:textId="77777777" w:rsidR="00306D39" w:rsidRDefault="00306D39" w:rsidP="00701055">
      <w:pPr>
        <w:rPr>
          <w:rFonts w:ascii="Arial" w:eastAsia="SimSun" w:hAnsi="Arial" w:cs="Arial"/>
          <w:b/>
          <w:bCs/>
          <w:color w:val="0070C0"/>
        </w:rPr>
      </w:pPr>
    </w:p>
    <w:p w14:paraId="4EB81EED" w14:textId="571E0054" w:rsidR="002C57A9" w:rsidRDefault="002C57A9" w:rsidP="00701055">
      <w:pPr>
        <w:rPr>
          <w:rFonts w:ascii="Arial" w:eastAsia="SimSun" w:hAnsi="Arial" w:cs="Arial"/>
          <w:b/>
          <w:bCs/>
          <w:color w:val="0070C0"/>
        </w:rPr>
      </w:pPr>
      <w:r w:rsidRPr="00701055">
        <w:rPr>
          <w:rFonts w:ascii="Arial" w:eastAsia="SimSun" w:hAnsi="Arial" w:cs="Arial"/>
          <w:b/>
          <w:bCs/>
          <w:color w:val="0070C0"/>
        </w:rPr>
        <w:t>Reference Document List</w:t>
      </w:r>
    </w:p>
    <w:p w14:paraId="49DE4D7F" w14:textId="6E85AA27" w:rsidR="002C57A9" w:rsidRDefault="002C57A9" w:rsidP="002C57A9">
      <w:pPr>
        <w:rPr>
          <w:rStyle w:val="SubtleEmphasis"/>
        </w:rPr>
      </w:pPr>
      <w:r w:rsidRPr="00701055">
        <w:rPr>
          <w:rStyle w:val="SubtleEmphasis"/>
        </w:rPr>
        <w:t>Please list all the documents referred to in this section.</w:t>
      </w:r>
    </w:p>
    <w:p w14:paraId="704FD0C8" w14:textId="77777777" w:rsidR="002C57A9" w:rsidRDefault="002C57A9" w:rsidP="002C57A9">
      <w:pPr>
        <w:rPr>
          <w:rFonts w:ascii="Arial Narrow" w:hAnsi="Arial Narrow"/>
          <w:color w:val="00B0F0"/>
        </w:rPr>
      </w:pPr>
    </w:p>
    <w:tbl>
      <w:tblPr>
        <w:tblStyle w:val="TableGrid"/>
        <w:tblW w:w="0" w:type="auto"/>
        <w:tblLook w:val="04A0" w:firstRow="1" w:lastRow="0" w:firstColumn="1" w:lastColumn="0" w:noHBand="0" w:noVBand="1"/>
      </w:tblPr>
      <w:tblGrid>
        <w:gridCol w:w="721"/>
        <w:gridCol w:w="5531"/>
        <w:gridCol w:w="3818"/>
      </w:tblGrid>
      <w:tr w:rsidR="002C57A9" w14:paraId="15FB1466" w14:textId="77777777" w:rsidTr="00FA10C0">
        <w:tc>
          <w:tcPr>
            <w:tcW w:w="721"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41098C15" w14:textId="77777777" w:rsidR="002C57A9" w:rsidRDefault="002C57A9">
            <w:pPr>
              <w:rPr>
                <w:rFonts w:ascii="Aptos Narrow" w:hAnsi="Aptos Narrow"/>
                <w:b/>
                <w:bCs/>
              </w:rPr>
            </w:pPr>
            <w:r>
              <w:rPr>
                <w:rFonts w:ascii="Aptos Narrow" w:hAnsi="Aptos Narrow"/>
                <w:b/>
                <w:bCs/>
              </w:rPr>
              <w:t>#</w:t>
            </w:r>
          </w:p>
        </w:tc>
        <w:tc>
          <w:tcPr>
            <w:tcW w:w="5531"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264FCC2F" w14:textId="77777777" w:rsidR="002C57A9" w:rsidRDefault="002C57A9">
            <w:pPr>
              <w:rPr>
                <w:rFonts w:ascii="Aptos Narrow" w:hAnsi="Aptos Narrow"/>
                <w:b/>
                <w:bCs/>
              </w:rPr>
            </w:pPr>
            <w:r>
              <w:rPr>
                <w:rFonts w:ascii="Aptos Narrow" w:hAnsi="Aptos Narrow"/>
                <w:b/>
                <w:bCs/>
              </w:rPr>
              <w:t>Reference Document Name</w:t>
            </w:r>
          </w:p>
        </w:tc>
        <w:tc>
          <w:tcPr>
            <w:tcW w:w="3818"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5E58F6A6" w14:textId="77777777" w:rsidR="002C57A9" w:rsidRDefault="002C57A9">
            <w:pPr>
              <w:rPr>
                <w:rFonts w:ascii="Aptos Narrow" w:hAnsi="Aptos Narrow"/>
                <w:b/>
                <w:bCs/>
              </w:rPr>
            </w:pPr>
            <w:r>
              <w:rPr>
                <w:rFonts w:ascii="Aptos Narrow" w:hAnsi="Aptos Narrow"/>
                <w:b/>
                <w:bCs/>
              </w:rPr>
              <w:t>High Level Description and purpose of the Document</w:t>
            </w:r>
          </w:p>
        </w:tc>
      </w:tr>
      <w:tr w:rsidR="00FA10C0" w14:paraId="5CBFD774" w14:textId="77777777" w:rsidTr="00FA10C0">
        <w:tc>
          <w:tcPr>
            <w:tcW w:w="721" w:type="dxa"/>
            <w:tcBorders>
              <w:top w:val="single" w:sz="4" w:space="0" w:color="auto"/>
              <w:left w:val="single" w:sz="4" w:space="0" w:color="auto"/>
              <w:bottom w:val="single" w:sz="4" w:space="0" w:color="auto"/>
              <w:right w:val="single" w:sz="4" w:space="0" w:color="auto"/>
            </w:tcBorders>
            <w:vAlign w:val="center"/>
            <w:hideMark/>
          </w:tcPr>
          <w:p w14:paraId="5C4A5B94" w14:textId="77777777" w:rsidR="00FA10C0" w:rsidRPr="0016673F" w:rsidRDefault="00FA10C0" w:rsidP="0016673F">
            <w:pPr>
              <w:pStyle w:val="BodyText22"/>
              <w:tabs>
                <w:tab w:val="left" w:pos="7650"/>
              </w:tabs>
              <w:spacing w:line="276" w:lineRule="auto"/>
              <w:ind w:firstLine="0"/>
              <w:jc w:val="left"/>
              <w:rPr>
                <w:rFonts w:ascii="Aptos Narrow" w:hAnsi="Aptos Narrow"/>
                <w:iCs/>
                <w:sz w:val="20"/>
              </w:rPr>
            </w:pPr>
            <w:r w:rsidRPr="0016673F">
              <w:rPr>
                <w:rFonts w:ascii="Aptos Narrow" w:hAnsi="Aptos Narrow"/>
                <w:iCs/>
                <w:sz w:val="20"/>
              </w:rPr>
              <w:t>1</w:t>
            </w:r>
          </w:p>
        </w:tc>
        <w:tc>
          <w:tcPr>
            <w:tcW w:w="5531" w:type="dxa"/>
            <w:tcBorders>
              <w:top w:val="single" w:sz="4" w:space="0" w:color="auto"/>
              <w:left w:val="single" w:sz="4" w:space="0" w:color="auto"/>
              <w:bottom w:val="single" w:sz="4" w:space="0" w:color="auto"/>
              <w:right w:val="single" w:sz="4" w:space="0" w:color="auto"/>
            </w:tcBorders>
            <w:vAlign w:val="center"/>
          </w:tcPr>
          <w:p w14:paraId="2BA82465" w14:textId="0AE5CFCF" w:rsidR="00FA10C0" w:rsidRPr="0016673F" w:rsidRDefault="00FA10C0" w:rsidP="0016673F">
            <w:pPr>
              <w:pStyle w:val="BodyText22"/>
              <w:tabs>
                <w:tab w:val="left" w:pos="7650"/>
              </w:tabs>
              <w:spacing w:line="276" w:lineRule="auto"/>
              <w:ind w:firstLine="0"/>
              <w:jc w:val="left"/>
              <w:rPr>
                <w:rFonts w:ascii="Aptos Narrow" w:hAnsi="Aptos Narrow"/>
                <w:iCs/>
                <w:sz w:val="20"/>
              </w:rPr>
            </w:pPr>
          </w:p>
        </w:tc>
        <w:tc>
          <w:tcPr>
            <w:tcW w:w="3818" w:type="dxa"/>
            <w:tcBorders>
              <w:top w:val="single" w:sz="4" w:space="0" w:color="auto"/>
              <w:left w:val="single" w:sz="4" w:space="0" w:color="auto"/>
              <w:bottom w:val="single" w:sz="4" w:space="0" w:color="auto"/>
              <w:right w:val="single" w:sz="4" w:space="0" w:color="auto"/>
            </w:tcBorders>
            <w:vAlign w:val="center"/>
          </w:tcPr>
          <w:p w14:paraId="6C88F22F" w14:textId="0D68DCA8" w:rsidR="00FA10C0" w:rsidRPr="0016673F" w:rsidRDefault="00FA10C0" w:rsidP="0016673F">
            <w:pPr>
              <w:pStyle w:val="BodyText22"/>
              <w:tabs>
                <w:tab w:val="left" w:pos="7650"/>
              </w:tabs>
              <w:spacing w:line="276" w:lineRule="auto"/>
              <w:ind w:firstLine="0"/>
              <w:jc w:val="left"/>
              <w:rPr>
                <w:rFonts w:ascii="Aptos Narrow" w:hAnsi="Aptos Narrow"/>
                <w:iCs/>
                <w:sz w:val="20"/>
              </w:rPr>
            </w:pPr>
          </w:p>
        </w:tc>
      </w:tr>
      <w:tr w:rsidR="00FA10C0" w14:paraId="03095778" w14:textId="77777777" w:rsidTr="00FA10C0">
        <w:tc>
          <w:tcPr>
            <w:tcW w:w="721" w:type="dxa"/>
            <w:tcBorders>
              <w:top w:val="single" w:sz="4" w:space="0" w:color="auto"/>
              <w:left w:val="single" w:sz="4" w:space="0" w:color="auto"/>
              <w:bottom w:val="single" w:sz="4" w:space="0" w:color="auto"/>
              <w:right w:val="single" w:sz="4" w:space="0" w:color="auto"/>
            </w:tcBorders>
            <w:vAlign w:val="center"/>
            <w:hideMark/>
          </w:tcPr>
          <w:p w14:paraId="6818FE57" w14:textId="7FB239B8" w:rsidR="00FA10C0" w:rsidRPr="0016673F" w:rsidRDefault="00B97B8C" w:rsidP="0016673F">
            <w:pPr>
              <w:pStyle w:val="BodyText22"/>
              <w:tabs>
                <w:tab w:val="left" w:pos="7650"/>
              </w:tabs>
              <w:spacing w:line="276" w:lineRule="auto"/>
              <w:ind w:firstLine="0"/>
              <w:jc w:val="left"/>
              <w:rPr>
                <w:rFonts w:ascii="Aptos Narrow" w:hAnsi="Aptos Narrow"/>
                <w:iCs/>
                <w:sz w:val="20"/>
              </w:rPr>
            </w:pPr>
            <w:r>
              <w:rPr>
                <w:rFonts w:ascii="Aptos Narrow" w:hAnsi="Aptos Narrow"/>
                <w:iCs/>
                <w:sz w:val="20"/>
              </w:rPr>
              <w:t>2</w:t>
            </w:r>
          </w:p>
        </w:tc>
        <w:tc>
          <w:tcPr>
            <w:tcW w:w="5531" w:type="dxa"/>
            <w:tcBorders>
              <w:top w:val="single" w:sz="4" w:space="0" w:color="auto"/>
              <w:left w:val="single" w:sz="4" w:space="0" w:color="auto"/>
              <w:bottom w:val="single" w:sz="4" w:space="0" w:color="auto"/>
              <w:right w:val="single" w:sz="4" w:space="0" w:color="auto"/>
            </w:tcBorders>
            <w:vAlign w:val="center"/>
          </w:tcPr>
          <w:p w14:paraId="21E2319D" w14:textId="1F564C23" w:rsidR="00FA10C0" w:rsidRPr="0016673F" w:rsidRDefault="00FA10C0" w:rsidP="0016673F">
            <w:pPr>
              <w:pStyle w:val="BodyText22"/>
              <w:tabs>
                <w:tab w:val="left" w:pos="7650"/>
              </w:tabs>
              <w:spacing w:line="276" w:lineRule="auto"/>
              <w:ind w:firstLine="0"/>
              <w:jc w:val="left"/>
              <w:rPr>
                <w:rFonts w:ascii="Aptos Narrow" w:hAnsi="Aptos Narrow"/>
                <w:iCs/>
                <w:sz w:val="20"/>
              </w:rPr>
            </w:pPr>
          </w:p>
        </w:tc>
        <w:tc>
          <w:tcPr>
            <w:tcW w:w="3818" w:type="dxa"/>
            <w:tcBorders>
              <w:top w:val="single" w:sz="4" w:space="0" w:color="auto"/>
              <w:left w:val="single" w:sz="4" w:space="0" w:color="auto"/>
              <w:bottom w:val="single" w:sz="4" w:space="0" w:color="auto"/>
              <w:right w:val="single" w:sz="4" w:space="0" w:color="auto"/>
            </w:tcBorders>
            <w:vAlign w:val="center"/>
          </w:tcPr>
          <w:p w14:paraId="7D961DFC" w14:textId="2D61E336" w:rsidR="00FA10C0" w:rsidRPr="0016673F" w:rsidRDefault="00FA10C0" w:rsidP="0016673F">
            <w:pPr>
              <w:pStyle w:val="BodyText22"/>
              <w:tabs>
                <w:tab w:val="left" w:pos="7650"/>
              </w:tabs>
              <w:spacing w:line="276" w:lineRule="auto"/>
              <w:ind w:firstLine="0"/>
              <w:jc w:val="left"/>
              <w:rPr>
                <w:rFonts w:ascii="Aptos Narrow" w:hAnsi="Aptos Narrow"/>
                <w:iCs/>
                <w:sz w:val="20"/>
              </w:rPr>
            </w:pPr>
          </w:p>
        </w:tc>
      </w:tr>
      <w:tr w:rsidR="00FA10C0" w14:paraId="57857EC8" w14:textId="77777777" w:rsidTr="00FA10C0">
        <w:tc>
          <w:tcPr>
            <w:tcW w:w="721" w:type="dxa"/>
            <w:tcBorders>
              <w:top w:val="single" w:sz="4" w:space="0" w:color="auto"/>
              <w:left w:val="single" w:sz="4" w:space="0" w:color="auto"/>
              <w:bottom w:val="single" w:sz="4" w:space="0" w:color="auto"/>
              <w:right w:val="single" w:sz="4" w:space="0" w:color="auto"/>
            </w:tcBorders>
            <w:vAlign w:val="center"/>
          </w:tcPr>
          <w:p w14:paraId="43C6401E" w14:textId="5A57607D" w:rsidR="00FA10C0" w:rsidRPr="0016673F" w:rsidRDefault="00B97B8C" w:rsidP="0016673F">
            <w:pPr>
              <w:pStyle w:val="BodyText22"/>
              <w:tabs>
                <w:tab w:val="left" w:pos="7650"/>
              </w:tabs>
              <w:spacing w:line="276" w:lineRule="auto"/>
              <w:ind w:firstLine="0"/>
              <w:jc w:val="left"/>
              <w:rPr>
                <w:rFonts w:ascii="Aptos Narrow" w:hAnsi="Aptos Narrow"/>
                <w:iCs/>
                <w:sz w:val="20"/>
              </w:rPr>
            </w:pPr>
            <w:r>
              <w:rPr>
                <w:rFonts w:ascii="Aptos Narrow" w:hAnsi="Aptos Narrow"/>
                <w:iCs/>
                <w:sz w:val="20"/>
              </w:rPr>
              <w:lastRenderedPageBreak/>
              <w:t>3</w:t>
            </w:r>
          </w:p>
        </w:tc>
        <w:tc>
          <w:tcPr>
            <w:tcW w:w="5531" w:type="dxa"/>
            <w:tcBorders>
              <w:top w:val="single" w:sz="4" w:space="0" w:color="auto"/>
              <w:left w:val="single" w:sz="4" w:space="0" w:color="auto"/>
              <w:bottom w:val="single" w:sz="4" w:space="0" w:color="auto"/>
              <w:right w:val="single" w:sz="4" w:space="0" w:color="auto"/>
            </w:tcBorders>
            <w:vAlign w:val="center"/>
          </w:tcPr>
          <w:p w14:paraId="27969704" w14:textId="201D9712" w:rsidR="00FA10C0" w:rsidRPr="0016673F" w:rsidRDefault="00FA10C0" w:rsidP="0016673F">
            <w:pPr>
              <w:pStyle w:val="BodyText22"/>
              <w:tabs>
                <w:tab w:val="left" w:pos="7650"/>
              </w:tabs>
              <w:spacing w:line="276" w:lineRule="auto"/>
              <w:ind w:firstLine="0"/>
              <w:jc w:val="left"/>
              <w:rPr>
                <w:rFonts w:ascii="Aptos Narrow" w:hAnsi="Aptos Narrow"/>
                <w:iCs/>
                <w:sz w:val="20"/>
              </w:rPr>
            </w:pPr>
          </w:p>
        </w:tc>
        <w:tc>
          <w:tcPr>
            <w:tcW w:w="3818" w:type="dxa"/>
            <w:tcBorders>
              <w:top w:val="single" w:sz="4" w:space="0" w:color="auto"/>
              <w:left w:val="single" w:sz="4" w:space="0" w:color="auto"/>
              <w:bottom w:val="single" w:sz="4" w:space="0" w:color="auto"/>
              <w:right w:val="single" w:sz="4" w:space="0" w:color="auto"/>
            </w:tcBorders>
            <w:vAlign w:val="center"/>
          </w:tcPr>
          <w:p w14:paraId="572C3F4E" w14:textId="4CB3930F" w:rsidR="00FA10C0" w:rsidRPr="0016673F" w:rsidRDefault="00FA10C0" w:rsidP="0016673F">
            <w:pPr>
              <w:pStyle w:val="BodyText22"/>
              <w:tabs>
                <w:tab w:val="left" w:pos="7650"/>
              </w:tabs>
              <w:spacing w:line="276" w:lineRule="auto"/>
              <w:ind w:firstLine="0"/>
              <w:jc w:val="left"/>
              <w:rPr>
                <w:rFonts w:ascii="Aptos Narrow" w:hAnsi="Aptos Narrow"/>
                <w:iCs/>
                <w:sz w:val="20"/>
              </w:rPr>
            </w:pPr>
          </w:p>
        </w:tc>
      </w:tr>
      <w:tr w:rsidR="00BC4DB8" w14:paraId="63A816E0" w14:textId="77777777" w:rsidTr="00FA10C0">
        <w:tc>
          <w:tcPr>
            <w:tcW w:w="721" w:type="dxa"/>
            <w:tcBorders>
              <w:top w:val="single" w:sz="4" w:space="0" w:color="auto"/>
              <w:left w:val="single" w:sz="4" w:space="0" w:color="auto"/>
              <w:bottom w:val="single" w:sz="4" w:space="0" w:color="auto"/>
              <w:right w:val="single" w:sz="4" w:space="0" w:color="auto"/>
            </w:tcBorders>
            <w:vAlign w:val="center"/>
          </w:tcPr>
          <w:p w14:paraId="6011EBFC" w14:textId="36A6643B" w:rsidR="00BC4DB8" w:rsidRPr="0016673F" w:rsidRDefault="00B97B8C" w:rsidP="0016673F">
            <w:pPr>
              <w:pStyle w:val="BodyText22"/>
              <w:tabs>
                <w:tab w:val="left" w:pos="7650"/>
              </w:tabs>
              <w:spacing w:line="276" w:lineRule="auto"/>
              <w:ind w:firstLine="0"/>
              <w:jc w:val="left"/>
              <w:rPr>
                <w:rFonts w:ascii="Aptos Narrow" w:hAnsi="Aptos Narrow"/>
                <w:iCs/>
                <w:sz w:val="20"/>
              </w:rPr>
            </w:pPr>
            <w:r>
              <w:rPr>
                <w:rFonts w:ascii="Aptos Narrow" w:hAnsi="Aptos Narrow"/>
                <w:iCs/>
                <w:sz w:val="20"/>
              </w:rPr>
              <w:t>4</w:t>
            </w:r>
          </w:p>
        </w:tc>
        <w:tc>
          <w:tcPr>
            <w:tcW w:w="5531" w:type="dxa"/>
            <w:tcBorders>
              <w:top w:val="single" w:sz="4" w:space="0" w:color="auto"/>
              <w:left w:val="single" w:sz="4" w:space="0" w:color="auto"/>
              <w:bottom w:val="single" w:sz="4" w:space="0" w:color="auto"/>
              <w:right w:val="single" w:sz="4" w:space="0" w:color="auto"/>
            </w:tcBorders>
            <w:vAlign w:val="center"/>
          </w:tcPr>
          <w:p w14:paraId="2A9707DA" w14:textId="7188A7BC" w:rsidR="00BC4DB8" w:rsidRPr="0016673F" w:rsidRDefault="00BC4DB8" w:rsidP="0016673F">
            <w:pPr>
              <w:pStyle w:val="BodyText22"/>
              <w:tabs>
                <w:tab w:val="left" w:pos="7650"/>
              </w:tabs>
              <w:spacing w:line="276" w:lineRule="auto"/>
              <w:ind w:firstLine="0"/>
              <w:jc w:val="left"/>
              <w:rPr>
                <w:rFonts w:ascii="Aptos Narrow" w:hAnsi="Aptos Narrow"/>
                <w:iCs/>
                <w:sz w:val="20"/>
              </w:rPr>
            </w:pPr>
          </w:p>
        </w:tc>
        <w:tc>
          <w:tcPr>
            <w:tcW w:w="3818" w:type="dxa"/>
            <w:tcBorders>
              <w:top w:val="single" w:sz="4" w:space="0" w:color="auto"/>
              <w:left w:val="single" w:sz="4" w:space="0" w:color="auto"/>
              <w:bottom w:val="single" w:sz="4" w:space="0" w:color="auto"/>
              <w:right w:val="single" w:sz="4" w:space="0" w:color="auto"/>
            </w:tcBorders>
            <w:vAlign w:val="center"/>
          </w:tcPr>
          <w:p w14:paraId="7F14FFD9" w14:textId="2A39413E" w:rsidR="00BC4DB8" w:rsidRPr="0016673F" w:rsidRDefault="00BC4DB8" w:rsidP="0016673F">
            <w:pPr>
              <w:pStyle w:val="BodyText22"/>
              <w:tabs>
                <w:tab w:val="left" w:pos="7650"/>
              </w:tabs>
              <w:spacing w:line="276" w:lineRule="auto"/>
              <w:ind w:firstLine="0"/>
              <w:jc w:val="left"/>
              <w:rPr>
                <w:rFonts w:ascii="Aptos Narrow" w:hAnsi="Aptos Narrow"/>
                <w:iCs/>
                <w:sz w:val="20"/>
              </w:rPr>
            </w:pPr>
          </w:p>
        </w:tc>
      </w:tr>
      <w:tr w:rsidR="00BC4DB8" w14:paraId="716B73A2" w14:textId="77777777" w:rsidTr="00FA10C0">
        <w:tc>
          <w:tcPr>
            <w:tcW w:w="721" w:type="dxa"/>
            <w:tcBorders>
              <w:top w:val="single" w:sz="4" w:space="0" w:color="auto"/>
              <w:left w:val="single" w:sz="4" w:space="0" w:color="auto"/>
              <w:bottom w:val="single" w:sz="4" w:space="0" w:color="auto"/>
              <w:right w:val="single" w:sz="4" w:space="0" w:color="auto"/>
            </w:tcBorders>
            <w:vAlign w:val="center"/>
          </w:tcPr>
          <w:p w14:paraId="415F0F56" w14:textId="08384EC7" w:rsidR="00BC4DB8" w:rsidRPr="0016673F" w:rsidRDefault="00B97B8C" w:rsidP="0016673F">
            <w:pPr>
              <w:pStyle w:val="BodyText22"/>
              <w:tabs>
                <w:tab w:val="left" w:pos="7650"/>
              </w:tabs>
              <w:spacing w:line="276" w:lineRule="auto"/>
              <w:ind w:firstLine="0"/>
              <w:jc w:val="left"/>
              <w:rPr>
                <w:rFonts w:ascii="Aptos Narrow" w:hAnsi="Aptos Narrow"/>
                <w:iCs/>
                <w:sz w:val="20"/>
              </w:rPr>
            </w:pPr>
            <w:r>
              <w:rPr>
                <w:rFonts w:ascii="Aptos Narrow" w:hAnsi="Aptos Narrow"/>
                <w:iCs/>
                <w:sz w:val="20"/>
              </w:rPr>
              <w:t>5</w:t>
            </w:r>
          </w:p>
        </w:tc>
        <w:tc>
          <w:tcPr>
            <w:tcW w:w="5531" w:type="dxa"/>
            <w:tcBorders>
              <w:top w:val="single" w:sz="4" w:space="0" w:color="auto"/>
              <w:left w:val="single" w:sz="4" w:space="0" w:color="auto"/>
              <w:bottom w:val="single" w:sz="4" w:space="0" w:color="auto"/>
              <w:right w:val="single" w:sz="4" w:space="0" w:color="auto"/>
            </w:tcBorders>
            <w:vAlign w:val="center"/>
          </w:tcPr>
          <w:p w14:paraId="76DC243D" w14:textId="3447914A" w:rsidR="00BC4DB8" w:rsidRPr="0016673F" w:rsidRDefault="00BC4DB8" w:rsidP="0016673F">
            <w:pPr>
              <w:pStyle w:val="BodyText22"/>
              <w:tabs>
                <w:tab w:val="left" w:pos="7650"/>
              </w:tabs>
              <w:spacing w:line="276" w:lineRule="auto"/>
              <w:ind w:firstLine="0"/>
              <w:jc w:val="left"/>
              <w:rPr>
                <w:rFonts w:ascii="Aptos Narrow" w:hAnsi="Aptos Narrow"/>
                <w:iCs/>
                <w:sz w:val="20"/>
              </w:rPr>
            </w:pPr>
          </w:p>
        </w:tc>
        <w:tc>
          <w:tcPr>
            <w:tcW w:w="3818" w:type="dxa"/>
            <w:tcBorders>
              <w:top w:val="single" w:sz="4" w:space="0" w:color="auto"/>
              <w:left w:val="single" w:sz="4" w:space="0" w:color="auto"/>
              <w:bottom w:val="single" w:sz="4" w:space="0" w:color="auto"/>
              <w:right w:val="single" w:sz="4" w:space="0" w:color="auto"/>
            </w:tcBorders>
            <w:vAlign w:val="center"/>
          </w:tcPr>
          <w:p w14:paraId="76673BBB" w14:textId="2297CAB0" w:rsidR="00BC4DB8" w:rsidRPr="0016673F" w:rsidRDefault="00BC4DB8" w:rsidP="0016673F">
            <w:pPr>
              <w:pStyle w:val="BodyText22"/>
              <w:tabs>
                <w:tab w:val="left" w:pos="7650"/>
              </w:tabs>
              <w:spacing w:line="276" w:lineRule="auto"/>
              <w:ind w:firstLine="0"/>
              <w:jc w:val="left"/>
              <w:rPr>
                <w:rFonts w:ascii="Aptos Narrow" w:hAnsi="Aptos Narrow"/>
                <w:iCs/>
                <w:sz w:val="20"/>
              </w:rPr>
            </w:pPr>
          </w:p>
        </w:tc>
      </w:tr>
    </w:tbl>
    <w:p w14:paraId="5EC2887B" w14:textId="67FAAE7F" w:rsidR="0092222D" w:rsidRDefault="0092222D" w:rsidP="0092222D">
      <w:pPr>
        <w:pStyle w:val="BodyText22"/>
        <w:tabs>
          <w:tab w:val="left" w:pos="7650"/>
        </w:tabs>
        <w:spacing w:line="276" w:lineRule="auto"/>
        <w:ind w:firstLine="0"/>
        <w:jc w:val="left"/>
        <w:rPr>
          <w:rFonts w:ascii="Arial Narrow" w:hAnsi="Arial Narrow"/>
          <w:iCs/>
          <w:sz w:val="20"/>
        </w:rPr>
      </w:pPr>
    </w:p>
    <w:p w14:paraId="13D6555C" w14:textId="77777777" w:rsidR="00515193" w:rsidRDefault="00515193" w:rsidP="00515193">
      <w:pPr>
        <w:rPr>
          <w:rFonts w:ascii="Arial Narrow" w:hAnsi="Arial Narrow"/>
          <w:i/>
          <w:iCs/>
          <w:color w:val="0070C0"/>
        </w:rPr>
      </w:pPr>
    </w:p>
    <w:p w14:paraId="6907406B" w14:textId="77777777" w:rsidR="00515193" w:rsidRPr="002C57A9" w:rsidRDefault="00515193" w:rsidP="00515193">
      <w:pPr>
        <w:rPr>
          <w:rFonts w:ascii="Arial" w:eastAsia="SimSun" w:hAnsi="Arial" w:cs="Arial"/>
          <w:b/>
          <w:bCs/>
          <w:color w:val="0070C0"/>
        </w:rPr>
      </w:pPr>
      <w:bookmarkStart w:id="789" w:name="OLE_LINK7"/>
      <w:bookmarkStart w:id="790" w:name="_Hlk184823590"/>
      <w:r w:rsidRPr="00701055">
        <w:rPr>
          <w:rFonts w:ascii="Arial" w:eastAsia="SimSun" w:hAnsi="Arial" w:cs="Arial"/>
          <w:b/>
          <w:bCs/>
          <w:color w:val="0070C0"/>
        </w:rPr>
        <w:t>Data Assumptions Summary</w:t>
      </w:r>
    </w:p>
    <w:bookmarkEnd w:id="789"/>
    <w:p w14:paraId="155E1538" w14:textId="406FE677" w:rsidR="00515193" w:rsidRPr="00701055" w:rsidRDefault="00515193" w:rsidP="00515193">
      <w:pPr>
        <w:rPr>
          <w:rStyle w:val="SubtleEmphasis"/>
        </w:rPr>
      </w:pPr>
      <w:r w:rsidRPr="00701055">
        <w:rPr>
          <w:rStyle w:val="SubtleEmphasis"/>
        </w:rPr>
        <w:t>Please list out data assumptions applied in the model development and model production process, such as missing value treatment, outlier treatment, etc.</w:t>
      </w:r>
    </w:p>
    <w:p w14:paraId="5560C2B6" w14:textId="77777777" w:rsidR="00515193" w:rsidRDefault="00515193" w:rsidP="00515193">
      <w:pPr>
        <w:rPr>
          <w:rFonts w:ascii="Arial Narrow" w:hAnsi="Arial Narrow"/>
          <w:i/>
          <w:iCs/>
          <w:color w:val="0070C0"/>
        </w:rPr>
      </w:pPr>
    </w:p>
    <w:tbl>
      <w:tblPr>
        <w:tblStyle w:val="TableGrid"/>
        <w:tblW w:w="10075" w:type="dxa"/>
        <w:tblLook w:val="04A0" w:firstRow="1" w:lastRow="0" w:firstColumn="1" w:lastColumn="0" w:noHBand="0" w:noVBand="1"/>
      </w:tblPr>
      <w:tblGrid>
        <w:gridCol w:w="711"/>
        <w:gridCol w:w="1534"/>
        <w:gridCol w:w="2970"/>
        <w:gridCol w:w="2520"/>
        <w:gridCol w:w="2340"/>
      </w:tblGrid>
      <w:tr w:rsidR="00155F28" w:rsidRPr="002C57A9" w14:paraId="09BC0E0C" w14:textId="77777777" w:rsidTr="00096210">
        <w:tc>
          <w:tcPr>
            <w:tcW w:w="711"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3DFAFF74"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w:t>
            </w:r>
          </w:p>
        </w:tc>
        <w:tc>
          <w:tcPr>
            <w:tcW w:w="1534"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6126CB0C"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Assumption Name</w:t>
            </w:r>
          </w:p>
        </w:tc>
        <w:tc>
          <w:tcPr>
            <w:tcW w:w="297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28487742"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Assumption Description</w:t>
            </w:r>
          </w:p>
        </w:tc>
        <w:tc>
          <w:tcPr>
            <w:tcW w:w="252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7F13E807"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Materiality of Assumption</w:t>
            </w:r>
          </w:p>
        </w:tc>
        <w:tc>
          <w:tcPr>
            <w:tcW w:w="234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39B95891"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Rationales for this Assumption</w:t>
            </w:r>
          </w:p>
          <w:p w14:paraId="16878E9E" w14:textId="77777777" w:rsidR="00B735CB" w:rsidRPr="002C57A9" w:rsidRDefault="00B735CB">
            <w:pPr>
              <w:pStyle w:val="BodyText22"/>
              <w:tabs>
                <w:tab w:val="left" w:pos="7650"/>
              </w:tabs>
              <w:spacing w:line="276" w:lineRule="auto"/>
              <w:ind w:firstLine="0"/>
              <w:jc w:val="left"/>
              <w:rPr>
                <w:rFonts w:ascii="Aptos Narrow" w:hAnsi="Aptos Narrow"/>
                <w:iCs/>
                <w:sz w:val="20"/>
              </w:rPr>
            </w:pPr>
            <w:r w:rsidRPr="002C57A9">
              <w:rPr>
                <w:rFonts w:ascii="Aptos Narrow" w:hAnsi="Aptos Narrow"/>
                <w:iCs/>
                <w:sz w:val="20"/>
              </w:rPr>
              <w:t>(Business driven or quantitative methodology driven)</w:t>
            </w:r>
          </w:p>
        </w:tc>
      </w:tr>
      <w:tr w:rsidR="00155F28" w:rsidRPr="002C57A9" w14:paraId="55ADAAE6" w14:textId="77777777" w:rsidTr="00096210">
        <w:tc>
          <w:tcPr>
            <w:tcW w:w="711" w:type="dxa"/>
            <w:tcBorders>
              <w:top w:val="single" w:sz="4" w:space="0" w:color="auto"/>
              <w:left w:val="single" w:sz="4" w:space="0" w:color="auto"/>
              <w:bottom w:val="single" w:sz="4" w:space="0" w:color="auto"/>
              <w:right w:val="single" w:sz="4" w:space="0" w:color="auto"/>
            </w:tcBorders>
            <w:vAlign w:val="center"/>
            <w:hideMark/>
          </w:tcPr>
          <w:p w14:paraId="6D0B4ED8" w14:textId="744F2D64" w:rsidR="00B735CB" w:rsidRPr="002C57A9" w:rsidRDefault="00551B5C">
            <w:pPr>
              <w:pStyle w:val="BodyText22"/>
              <w:tabs>
                <w:tab w:val="left" w:pos="7650"/>
              </w:tabs>
              <w:spacing w:line="276" w:lineRule="auto"/>
              <w:ind w:firstLine="0"/>
              <w:jc w:val="left"/>
              <w:rPr>
                <w:rFonts w:ascii="Aptos Narrow" w:hAnsi="Aptos Narrow"/>
                <w:iCs/>
                <w:sz w:val="20"/>
              </w:rPr>
            </w:pPr>
            <w:r>
              <w:rPr>
                <w:rFonts w:ascii="Aptos Narrow" w:hAnsi="Aptos Narrow"/>
                <w:iCs/>
                <w:sz w:val="20"/>
              </w:rPr>
              <w:t>1</w:t>
            </w:r>
          </w:p>
        </w:tc>
        <w:tc>
          <w:tcPr>
            <w:tcW w:w="1534" w:type="dxa"/>
            <w:tcBorders>
              <w:top w:val="single" w:sz="4" w:space="0" w:color="auto"/>
              <w:left w:val="single" w:sz="4" w:space="0" w:color="auto"/>
              <w:bottom w:val="single" w:sz="4" w:space="0" w:color="auto"/>
              <w:right w:val="single" w:sz="4" w:space="0" w:color="auto"/>
            </w:tcBorders>
            <w:vAlign w:val="center"/>
          </w:tcPr>
          <w:p w14:paraId="65DCA3E3" w14:textId="388FE21A" w:rsidR="00B735CB" w:rsidRPr="002C57A9" w:rsidRDefault="00B735CB">
            <w:pPr>
              <w:pStyle w:val="BodyText22"/>
              <w:tabs>
                <w:tab w:val="left" w:pos="7650"/>
              </w:tabs>
              <w:spacing w:line="276" w:lineRule="auto"/>
              <w:ind w:firstLine="0"/>
              <w:jc w:val="left"/>
              <w:rPr>
                <w:rFonts w:ascii="Aptos Narrow" w:hAnsi="Aptos Narrow"/>
                <w:iCs/>
                <w:sz w:val="20"/>
              </w:rPr>
            </w:pPr>
          </w:p>
        </w:tc>
        <w:tc>
          <w:tcPr>
            <w:tcW w:w="2970" w:type="dxa"/>
            <w:tcBorders>
              <w:top w:val="single" w:sz="4" w:space="0" w:color="auto"/>
              <w:left w:val="single" w:sz="4" w:space="0" w:color="auto"/>
              <w:bottom w:val="single" w:sz="4" w:space="0" w:color="auto"/>
              <w:right w:val="single" w:sz="4" w:space="0" w:color="auto"/>
            </w:tcBorders>
            <w:vAlign w:val="center"/>
          </w:tcPr>
          <w:p w14:paraId="5C881933" w14:textId="0E06DE6E" w:rsidR="00B735CB" w:rsidRPr="002C57A9" w:rsidRDefault="00B735CB">
            <w:pPr>
              <w:pStyle w:val="BodyText22"/>
              <w:tabs>
                <w:tab w:val="left" w:pos="7650"/>
              </w:tabs>
              <w:spacing w:line="276" w:lineRule="auto"/>
              <w:ind w:firstLine="0"/>
              <w:jc w:val="left"/>
              <w:rPr>
                <w:rFonts w:ascii="Aptos Narrow" w:hAnsi="Aptos Narrow"/>
                <w:iCs/>
                <w:sz w:val="20"/>
              </w:rPr>
            </w:pPr>
          </w:p>
        </w:tc>
        <w:tc>
          <w:tcPr>
            <w:tcW w:w="2520" w:type="dxa"/>
            <w:tcBorders>
              <w:top w:val="single" w:sz="4" w:space="0" w:color="auto"/>
              <w:left w:val="single" w:sz="4" w:space="0" w:color="auto"/>
              <w:bottom w:val="single" w:sz="4" w:space="0" w:color="auto"/>
              <w:right w:val="single" w:sz="4" w:space="0" w:color="auto"/>
            </w:tcBorders>
            <w:vAlign w:val="center"/>
          </w:tcPr>
          <w:p w14:paraId="6C3B9C48" w14:textId="389D8512" w:rsidR="00096210" w:rsidRPr="002C57A9" w:rsidRDefault="00096210">
            <w:pPr>
              <w:pStyle w:val="BodyText22"/>
              <w:tabs>
                <w:tab w:val="left" w:pos="7650"/>
              </w:tabs>
              <w:spacing w:line="276" w:lineRule="auto"/>
              <w:ind w:firstLine="0"/>
              <w:jc w:val="left"/>
              <w:rPr>
                <w:rFonts w:ascii="Aptos Narrow" w:hAnsi="Aptos Narrow"/>
                <w:iCs/>
                <w:sz w:val="20"/>
              </w:rPr>
            </w:pPr>
          </w:p>
        </w:tc>
        <w:tc>
          <w:tcPr>
            <w:tcW w:w="2340" w:type="dxa"/>
            <w:tcBorders>
              <w:top w:val="single" w:sz="4" w:space="0" w:color="auto"/>
              <w:left w:val="single" w:sz="4" w:space="0" w:color="auto"/>
              <w:bottom w:val="single" w:sz="4" w:space="0" w:color="auto"/>
              <w:right w:val="single" w:sz="4" w:space="0" w:color="auto"/>
            </w:tcBorders>
            <w:vAlign w:val="center"/>
          </w:tcPr>
          <w:p w14:paraId="5844E0BE" w14:textId="77777777" w:rsidR="00B735CB" w:rsidRPr="002C57A9" w:rsidRDefault="00B735CB" w:rsidP="00096210">
            <w:pPr>
              <w:pStyle w:val="BodyText22"/>
              <w:tabs>
                <w:tab w:val="left" w:pos="7650"/>
              </w:tabs>
              <w:spacing w:line="276" w:lineRule="auto"/>
              <w:ind w:firstLine="0"/>
              <w:jc w:val="left"/>
              <w:rPr>
                <w:rFonts w:ascii="Aptos Narrow" w:hAnsi="Aptos Narrow"/>
              </w:rPr>
            </w:pPr>
          </w:p>
        </w:tc>
      </w:tr>
      <w:tr w:rsidR="00551B5C" w:rsidRPr="002C57A9" w14:paraId="6F77EAAB" w14:textId="77777777" w:rsidTr="00096210">
        <w:tc>
          <w:tcPr>
            <w:tcW w:w="711" w:type="dxa"/>
            <w:tcBorders>
              <w:top w:val="single" w:sz="4" w:space="0" w:color="auto"/>
              <w:left w:val="single" w:sz="4" w:space="0" w:color="auto"/>
              <w:bottom w:val="single" w:sz="4" w:space="0" w:color="auto"/>
              <w:right w:val="single" w:sz="4" w:space="0" w:color="auto"/>
            </w:tcBorders>
            <w:vAlign w:val="center"/>
          </w:tcPr>
          <w:p w14:paraId="690A73E3" w14:textId="74D7D6FF" w:rsidR="00551B5C" w:rsidRPr="002C57A9" w:rsidRDefault="00551B5C" w:rsidP="00551B5C">
            <w:pPr>
              <w:pStyle w:val="BodyText22"/>
              <w:tabs>
                <w:tab w:val="left" w:pos="7650"/>
              </w:tabs>
              <w:spacing w:line="276" w:lineRule="auto"/>
              <w:ind w:firstLine="0"/>
              <w:jc w:val="left"/>
              <w:rPr>
                <w:rFonts w:ascii="Aptos Narrow" w:hAnsi="Aptos Narrow"/>
                <w:iCs/>
                <w:sz w:val="20"/>
              </w:rPr>
            </w:pPr>
            <w:r>
              <w:rPr>
                <w:rFonts w:ascii="Aptos Narrow" w:hAnsi="Aptos Narrow"/>
                <w:iCs/>
                <w:sz w:val="20"/>
              </w:rPr>
              <w:t>2</w:t>
            </w:r>
          </w:p>
        </w:tc>
        <w:tc>
          <w:tcPr>
            <w:tcW w:w="1534" w:type="dxa"/>
            <w:tcBorders>
              <w:top w:val="single" w:sz="4" w:space="0" w:color="auto"/>
              <w:left w:val="single" w:sz="4" w:space="0" w:color="auto"/>
              <w:bottom w:val="single" w:sz="4" w:space="0" w:color="auto"/>
              <w:right w:val="single" w:sz="4" w:space="0" w:color="auto"/>
            </w:tcBorders>
            <w:vAlign w:val="center"/>
          </w:tcPr>
          <w:p w14:paraId="510CA96D" w14:textId="286CD90F" w:rsidR="00551B5C" w:rsidRPr="00971BF9" w:rsidRDefault="00551B5C" w:rsidP="00551B5C">
            <w:pPr>
              <w:pStyle w:val="BodyText22"/>
              <w:tabs>
                <w:tab w:val="left" w:pos="7650"/>
              </w:tabs>
              <w:spacing w:line="276" w:lineRule="auto"/>
              <w:ind w:firstLine="0"/>
              <w:jc w:val="left"/>
              <w:rPr>
                <w:rFonts w:ascii="Aptos Narrow" w:hAnsi="Aptos Narrow"/>
                <w:b/>
                <w:bCs/>
                <w:iCs/>
                <w:sz w:val="20"/>
              </w:rPr>
            </w:pPr>
          </w:p>
        </w:tc>
        <w:tc>
          <w:tcPr>
            <w:tcW w:w="2970" w:type="dxa"/>
            <w:tcBorders>
              <w:top w:val="single" w:sz="4" w:space="0" w:color="auto"/>
              <w:left w:val="single" w:sz="4" w:space="0" w:color="auto"/>
              <w:bottom w:val="single" w:sz="4" w:space="0" w:color="auto"/>
              <w:right w:val="single" w:sz="4" w:space="0" w:color="auto"/>
            </w:tcBorders>
            <w:vAlign w:val="center"/>
          </w:tcPr>
          <w:p w14:paraId="6DCC8BE4" w14:textId="2A62B956" w:rsidR="00551B5C" w:rsidRPr="00971BF9" w:rsidRDefault="00551B5C" w:rsidP="00551B5C">
            <w:pPr>
              <w:pStyle w:val="BodyText22"/>
              <w:tabs>
                <w:tab w:val="left" w:pos="7650"/>
              </w:tabs>
              <w:spacing w:line="276" w:lineRule="auto"/>
              <w:ind w:firstLine="0"/>
              <w:jc w:val="left"/>
              <w:rPr>
                <w:rFonts w:ascii="Aptos Narrow" w:hAnsi="Aptos Narrow"/>
                <w:iCs/>
                <w:sz w:val="20"/>
              </w:rPr>
            </w:pPr>
          </w:p>
        </w:tc>
        <w:tc>
          <w:tcPr>
            <w:tcW w:w="2520" w:type="dxa"/>
            <w:tcBorders>
              <w:top w:val="single" w:sz="4" w:space="0" w:color="auto"/>
              <w:left w:val="single" w:sz="4" w:space="0" w:color="auto"/>
              <w:bottom w:val="single" w:sz="4" w:space="0" w:color="auto"/>
              <w:right w:val="single" w:sz="4" w:space="0" w:color="auto"/>
            </w:tcBorders>
            <w:vAlign w:val="center"/>
          </w:tcPr>
          <w:p w14:paraId="5B1FAD1A" w14:textId="02E1C582" w:rsidR="00551B5C" w:rsidRDefault="00551B5C" w:rsidP="00551B5C">
            <w:pPr>
              <w:pStyle w:val="BodyText22"/>
              <w:tabs>
                <w:tab w:val="left" w:pos="7650"/>
              </w:tabs>
              <w:spacing w:line="276" w:lineRule="auto"/>
              <w:ind w:firstLine="0"/>
              <w:jc w:val="left"/>
              <w:rPr>
                <w:rFonts w:ascii="Aptos Narrow" w:hAnsi="Aptos Narrow"/>
                <w:iCs/>
                <w:sz w:val="20"/>
              </w:rPr>
            </w:pPr>
          </w:p>
        </w:tc>
        <w:tc>
          <w:tcPr>
            <w:tcW w:w="2340" w:type="dxa"/>
            <w:tcBorders>
              <w:top w:val="single" w:sz="4" w:space="0" w:color="auto"/>
              <w:left w:val="single" w:sz="4" w:space="0" w:color="auto"/>
              <w:bottom w:val="single" w:sz="4" w:space="0" w:color="auto"/>
              <w:right w:val="single" w:sz="4" w:space="0" w:color="auto"/>
            </w:tcBorders>
            <w:vAlign w:val="center"/>
          </w:tcPr>
          <w:p w14:paraId="6940A146" w14:textId="77777777" w:rsidR="00551B5C" w:rsidRPr="00971BF9" w:rsidRDefault="00551B5C" w:rsidP="00551B5C">
            <w:pPr>
              <w:pStyle w:val="BodyText22"/>
              <w:tabs>
                <w:tab w:val="left" w:pos="7650"/>
              </w:tabs>
              <w:spacing w:line="276" w:lineRule="auto"/>
              <w:ind w:firstLine="0"/>
              <w:jc w:val="left"/>
              <w:rPr>
                <w:rFonts w:ascii="Aptos Narrow" w:hAnsi="Aptos Narrow"/>
                <w:iCs/>
                <w:sz w:val="20"/>
              </w:rPr>
            </w:pPr>
          </w:p>
        </w:tc>
      </w:tr>
      <w:tr w:rsidR="00551B5C" w:rsidRPr="002C57A9" w14:paraId="42E4107B" w14:textId="77777777" w:rsidTr="00096210">
        <w:tc>
          <w:tcPr>
            <w:tcW w:w="711" w:type="dxa"/>
            <w:tcBorders>
              <w:top w:val="single" w:sz="4" w:space="0" w:color="auto"/>
              <w:left w:val="single" w:sz="4" w:space="0" w:color="auto"/>
              <w:bottom w:val="single" w:sz="4" w:space="0" w:color="auto"/>
              <w:right w:val="single" w:sz="4" w:space="0" w:color="auto"/>
            </w:tcBorders>
            <w:vAlign w:val="center"/>
          </w:tcPr>
          <w:p w14:paraId="0EDD60BA" w14:textId="4259238A" w:rsidR="00551B5C" w:rsidRPr="002C57A9" w:rsidRDefault="00551B5C" w:rsidP="00551B5C">
            <w:pPr>
              <w:pStyle w:val="BodyText22"/>
              <w:tabs>
                <w:tab w:val="left" w:pos="7650"/>
              </w:tabs>
              <w:spacing w:line="276" w:lineRule="auto"/>
              <w:ind w:firstLine="0"/>
              <w:jc w:val="left"/>
              <w:rPr>
                <w:rFonts w:ascii="Aptos Narrow" w:hAnsi="Aptos Narrow"/>
                <w:iCs/>
                <w:sz w:val="20"/>
              </w:rPr>
            </w:pPr>
            <w:r>
              <w:rPr>
                <w:rFonts w:ascii="Aptos Narrow" w:hAnsi="Aptos Narrow"/>
                <w:iCs/>
                <w:sz w:val="20"/>
              </w:rPr>
              <w:t>3</w:t>
            </w:r>
          </w:p>
        </w:tc>
        <w:tc>
          <w:tcPr>
            <w:tcW w:w="1534" w:type="dxa"/>
            <w:tcBorders>
              <w:top w:val="single" w:sz="4" w:space="0" w:color="auto"/>
              <w:left w:val="single" w:sz="4" w:space="0" w:color="auto"/>
              <w:bottom w:val="single" w:sz="4" w:space="0" w:color="auto"/>
              <w:right w:val="single" w:sz="4" w:space="0" w:color="auto"/>
            </w:tcBorders>
            <w:vAlign w:val="center"/>
          </w:tcPr>
          <w:p w14:paraId="5DD485ED" w14:textId="0A7D5598" w:rsidR="00551B5C" w:rsidRPr="00971BF9" w:rsidRDefault="00551B5C" w:rsidP="00551B5C">
            <w:pPr>
              <w:pStyle w:val="BodyText22"/>
              <w:tabs>
                <w:tab w:val="left" w:pos="7650"/>
              </w:tabs>
              <w:spacing w:line="276" w:lineRule="auto"/>
              <w:ind w:firstLine="0"/>
              <w:jc w:val="left"/>
              <w:rPr>
                <w:rFonts w:ascii="Aptos Narrow" w:hAnsi="Aptos Narrow"/>
                <w:b/>
                <w:bCs/>
                <w:iCs/>
                <w:sz w:val="20"/>
              </w:rPr>
            </w:pPr>
          </w:p>
        </w:tc>
        <w:tc>
          <w:tcPr>
            <w:tcW w:w="2970" w:type="dxa"/>
            <w:tcBorders>
              <w:top w:val="single" w:sz="4" w:space="0" w:color="auto"/>
              <w:left w:val="single" w:sz="4" w:space="0" w:color="auto"/>
              <w:bottom w:val="single" w:sz="4" w:space="0" w:color="auto"/>
              <w:right w:val="single" w:sz="4" w:space="0" w:color="auto"/>
            </w:tcBorders>
            <w:vAlign w:val="center"/>
          </w:tcPr>
          <w:p w14:paraId="3D22C471" w14:textId="319DB6DF" w:rsidR="00551B5C" w:rsidRPr="00971BF9" w:rsidRDefault="00551B5C" w:rsidP="00551B5C">
            <w:pPr>
              <w:pStyle w:val="BodyText22"/>
              <w:tabs>
                <w:tab w:val="left" w:pos="7650"/>
              </w:tabs>
              <w:spacing w:line="276" w:lineRule="auto"/>
              <w:ind w:firstLine="0"/>
              <w:jc w:val="left"/>
              <w:rPr>
                <w:rFonts w:ascii="Aptos Narrow" w:hAnsi="Aptos Narrow"/>
                <w:iCs/>
                <w:sz w:val="20"/>
              </w:rPr>
            </w:pPr>
          </w:p>
        </w:tc>
        <w:tc>
          <w:tcPr>
            <w:tcW w:w="2520" w:type="dxa"/>
            <w:tcBorders>
              <w:top w:val="single" w:sz="4" w:space="0" w:color="auto"/>
              <w:left w:val="single" w:sz="4" w:space="0" w:color="auto"/>
              <w:bottom w:val="single" w:sz="4" w:space="0" w:color="auto"/>
              <w:right w:val="single" w:sz="4" w:space="0" w:color="auto"/>
            </w:tcBorders>
            <w:vAlign w:val="center"/>
          </w:tcPr>
          <w:p w14:paraId="79D6F9BD" w14:textId="2C57712E" w:rsidR="00551B5C" w:rsidRDefault="00551B5C" w:rsidP="00551B5C">
            <w:pPr>
              <w:pStyle w:val="BodyText22"/>
              <w:tabs>
                <w:tab w:val="left" w:pos="7650"/>
              </w:tabs>
              <w:spacing w:line="276" w:lineRule="auto"/>
              <w:ind w:firstLine="0"/>
              <w:jc w:val="left"/>
              <w:rPr>
                <w:rFonts w:ascii="Aptos Narrow" w:hAnsi="Aptos Narrow"/>
                <w:iCs/>
                <w:sz w:val="20"/>
              </w:rPr>
            </w:pPr>
          </w:p>
        </w:tc>
        <w:tc>
          <w:tcPr>
            <w:tcW w:w="2340" w:type="dxa"/>
            <w:tcBorders>
              <w:top w:val="single" w:sz="4" w:space="0" w:color="auto"/>
              <w:left w:val="single" w:sz="4" w:space="0" w:color="auto"/>
              <w:bottom w:val="single" w:sz="4" w:space="0" w:color="auto"/>
              <w:right w:val="single" w:sz="4" w:space="0" w:color="auto"/>
            </w:tcBorders>
            <w:vAlign w:val="center"/>
          </w:tcPr>
          <w:p w14:paraId="4737CDEE" w14:textId="72CFE37F" w:rsidR="00551B5C" w:rsidRPr="00971BF9" w:rsidRDefault="00551B5C" w:rsidP="00551B5C">
            <w:pPr>
              <w:pStyle w:val="BodyText22"/>
              <w:tabs>
                <w:tab w:val="left" w:pos="7650"/>
              </w:tabs>
              <w:spacing w:line="276" w:lineRule="auto"/>
              <w:ind w:firstLine="0"/>
              <w:jc w:val="left"/>
              <w:rPr>
                <w:rFonts w:ascii="Aptos Narrow" w:hAnsi="Aptos Narrow"/>
                <w:iCs/>
                <w:sz w:val="20"/>
              </w:rPr>
            </w:pPr>
          </w:p>
        </w:tc>
      </w:tr>
      <w:tr w:rsidR="00551B5C" w:rsidRPr="002C57A9" w14:paraId="5911146D" w14:textId="77777777" w:rsidTr="00096210">
        <w:tc>
          <w:tcPr>
            <w:tcW w:w="711" w:type="dxa"/>
            <w:tcBorders>
              <w:top w:val="single" w:sz="4" w:space="0" w:color="auto"/>
              <w:left w:val="single" w:sz="4" w:space="0" w:color="auto"/>
              <w:bottom w:val="single" w:sz="4" w:space="0" w:color="auto"/>
              <w:right w:val="single" w:sz="4" w:space="0" w:color="auto"/>
            </w:tcBorders>
            <w:vAlign w:val="center"/>
          </w:tcPr>
          <w:p w14:paraId="33B691A7" w14:textId="7F497143" w:rsidR="00551B5C" w:rsidRDefault="00551B5C" w:rsidP="00551B5C">
            <w:pPr>
              <w:pStyle w:val="BodyText22"/>
              <w:tabs>
                <w:tab w:val="left" w:pos="7650"/>
              </w:tabs>
              <w:spacing w:line="276" w:lineRule="auto"/>
              <w:ind w:firstLine="0"/>
              <w:jc w:val="left"/>
              <w:rPr>
                <w:rFonts w:ascii="Aptos Narrow" w:hAnsi="Aptos Narrow"/>
                <w:iCs/>
                <w:sz w:val="20"/>
              </w:rPr>
            </w:pPr>
            <w:r>
              <w:rPr>
                <w:rFonts w:ascii="Aptos Narrow" w:hAnsi="Aptos Narrow"/>
                <w:iCs/>
                <w:sz w:val="20"/>
              </w:rPr>
              <w:t>4</w:t>
            </w:r>
          </w:p>
        </w:tc>
        <w:tc>
          <w:tcPr>
            <w:tcW w:w="1534" w:type="dxa"/>
            <w:tcBorders>
              <w:top w:val="single" w:sz="4" w:space="0" w:color="auto"/>
              <w:left w:val="single" w:sz="4" w:space="0" w:color="auto"/>
              <w:bottom w:val="single" w:sz="4" w:space="0" w:color="auto"/>
              <w:right w:val="single" w:sz="4" w:space="0" w:color="auto"/>
            </w:tcBorders>
            <w:vAlign w:val="center"/>
          </w:tcPr>
          <w:p w14:paraId="7DFE91B3" w14:textId="4682D05D" w:rsidR="00551B5C" w:rsidRPr="00971BF9" w:rsidRDefault="00551B5C" w:rsidP="00551B5C">
            <w:pPr>
              <w:pStyle w:val="BodyText22"/>
              <w:tabs>
                <w:tab w:val="left" w:pos="7650"/>
              </w:tabs>
              <w:spacing w:line="276" w:lineRule="auto"/>
              <w:ind w:firstLine="0"/>
              <w:jc w:val="left"/>
              <w:rPr>
                <w:rFonts w:ascii="Aptos Narrow" w:hAnsi="Aptos Narrow"/>
                <w:b/>
                <w:bCs/>
                <w:iCs/>
                <w:sz w:val="20"/>
              </w:rPr>
            </w:pPr>
          </w:p>
        </w:tc>
        <w:tc>
          <w:tcPr>
            <w:tcW w:w="2970" w:type="dxa"/>
            <w:tcBorders>
              <w:top w:val="single" w:sz="4" w:space="0" w:color="auto"/>
              <w:left w:val="single" w:sz="4" w:space="0" w:color="auto"/>
              <w:bottom w:val="single" w:sz="4" w:space="0" w:color="auto"/>
              <w:right w:val="single" w:sz="4" w:space="0" w:color="auto"/>
            </w:tcBorders>
            <w:vAlign w:val="center"/>
          </w:tcPr>
          <w:p w14:paraId="2A287EA8" w14:textId="69C505F7" w:rsidR="00551B5C" w:rsidRPr="00971BF9" w:rsidRDefault="00551B5C" w:rsidP="00551B5C">
            <w:pPr>
              <w:pStyle w:val="BodyText22"/>
              <w:tabs>
                <w:tab w:val="left" w:pos="7650"/>
              </w:tabs>
              <w:spacing w:line="276" w:lineRule="auto"/>
              <w:ind w:firstLine="0"/>
              <w:jc w:val="left"/>
              <w:rPr>
                <w:rFonts w:ascii="Aptos Narrow" w:hAnsi="Aptos Narrow"/>
                <w:iCs/>
                <w:sz w:val="20"/>
              </w:rPr>
            </w:pPr>
          </w:p>
        </w:tc>
        <w:tc>
          <w:tcPr>
            <w:tcW w:w="2520" w:type="dxa"/>
            <w:tcBorders>
              <w:top w:val="single" w:sz="4" w:space="0" w:color="auto"/>
              <w:left w:val="single" w:sz="4" w:space="0" w:color="auto"/>
              <w:bottom w:val="single" w:sz="4" w:space="0" w:color="auto"/>
              <w:right w:val="single" w:sz="4" w:space="0" w:color="auto"/>
            </w:tcBorders>
            <w:vAlign w:val="center"/>
          </w:tcPr>
          <w:p w14:paraId="6E8FCBF8" w14:textId="6838E563" w:rsidR="00551B5C" w:rsidRDefault="00551B5C" w:rsidP="00551B5C">
            <w:pPr>
              <w:pStyle w:val="BodyText22"/>
              <w:tabs>
                <w:tab w:val="left" w:pos="7650"/>
              </w:tabs>
              <w:spacing w:line="276" w:lineRule="auto"/>
              <w:ind w:firstLine="0"/>
              <w:jc w:val="left"/>
              <w:rPr>
                <w:rFonts w:ascii="Aptos Narrow" w:hAnsi="Aptos Narrow"/>
                <w:iCs/>
                <w:sz w:val="20"/>
              </w:rPr>
            </w:pPr>
          </w:p>
        </w:tc>
        <w:tc>
          <w:tcPr>
            <w:tcW w:w="2340" w:type="dxa"/>
            <w:tcBorders>
              <w:top w:val="single" w:sz="4" w:space="0" w:color="auto"/>
              <w:left w:val="single" w:sz="4" w:space="0" w:color="auto"/>
              <w:bottom w:val="single" w:sz="4" w:space="0" w:color="auto"/>
              <w:right w:val="single" w:sz="4" w:space="0" w:color="auto"/>
            </w:tcBorders>
            <w:vAlign w:val="center"/>
          </w:tcPr>
          <w:p w14:paraId="1D90DA3D" w14:textId="05494DC3" w:rsidR="00551B5C" w:rsidRPr="00971BF9" w:rsidRDefault="00551B5C" w:rsidP="00551B5C">
            <w:pPr>
              <w:pStyle w:val="BodyText22"/>
              <w:tabs>
                <w:tab w:val="left" w:pos="7650"/>
              </w:tabs>
              <w:spacing w:line="276" w:lineRule="auto"/>
              <w:ind w:firstLine="0"/>
              <w:jc w:val="left"/>
              <w:rPr>
                <w:rFonts w:ascii="Aptos Narrow" w:hAnsi="Aptos Narrow"/>
                <w:iCs/>
                <w:sz w:val="20"/>
              </w:rPr>
            </w:pPr>
          </w:p>
        </w:tc>
      </w:tr>
    </w:tbl>
    <w:p w14:paraId="2E498E57" w14:textId="77777777" w:rsidR="0092222D" w:rsidRDefault="0092222D" w:rsidP="003A0C6B">
      <w:pPr>
        <w:rPr>
          <w:rFonts w:ascii="Arial Narrow" w:hAnsi="Arial Narrow"/>
        </w:rPr>
      </w:pPr>
    </w:p>
    <w:p w14:paraId="678FB3DE" w14:textId="77777777" w:rsidR="00515193" w:rsidRDefault="00515193" w:rsidP="003A0C6B">
      <w:pPr>
        <w:rPr>
          <w:rFonts w:ascii="Arial Narrow" w:hAnsi="Arial Narrow"/>
        </w:rPr>
      </w:pPr>
    </w:p>
    <w:p w14:paraId="53A3BBEF" w14:textId="245A413E" w:rsidR="00515193" w:rsidRPr="002C57A9" w:rsidRDefault="00515193" w:rsidP="00515193">
      <w:pPr>
        <w:rPr>
          <w:rFonts w:ascii="Arial" w:eastAsia="SimSun" w:hAnsi="Arial" w:cs="Arial"/>
          <w:b/>
          <w:bCs/>
          <w:color w:val="0070C0"/>
        </w:rPr>
      </w:pPr>
      <w:r w:rsidRPr="002C57A9">
        <w:rPr>
          <w:rFonts w:ascii="Arial" w:eastAsia="SimSun" w:hAnsi="Arial" w:cs="Arial"/>
          <w:b/>
          <w:bCs/>
          <w:color w:val="0070C0"/>
        </w:rPr>
        <w:t>Data Limitation Summary</w:t>
      </w:r>
    </w:p>
    <w:p w14:paraId="13101B40" w14:textId="06012795" w:rsidR="00515193" w:rsidRPr="00701055" w:rsidRDefault="00515193" w:rsidP="00515193">
      <w:pPr>
        <w:rPr>
          <w:rStyle w:val="SubtleEmphasis"/>
        </w:rPr>
      </w:pPr>
      <w:r w:rsidRPr="00701055">
        <w:rPr>
          <w:rStyle w:val="SubtleEmphasis"/>
        </w:rPr>
        <w:t>Please list out data limitations, their impact of business use, and ongoing monitoring program to appropriately manage the related risk.</w:t>
      </w:r>
    </w:p>
    <w:p w14:paraId="6BF2214B" w14:textId="77777777" w:rsidR="00515193" w:rsidRDefault="00515193" w:rsidP="00515193">
      <w:pPr>
        <w:rPr>
          <w:rFonts w:ascii="Arial Narrow" w:hAnsi="Arial Narrow"/>
          <w:i/>
          <w:iCs/>
          <w:color w:val="0070C0"/>
        </w:rPr>
      </w:pPr>
    </w:p>
    <w:tbl>
      <w:tblPr>
        <w:tblStyle w:val="TableGrid"/>
        <w:tblW w:w="10075" w:type="dxa"/>
        <w:tblLook w:val="04A0" w:firstRow="1" w:lastRow="0" w:firstColumn="1" w:lastColumn="0" w:noHBand="0" w:noVBand="1"/>
      </w:tblPr>
      <w:tblGrid>
        <w:gridCol w:w="711"/>
        <w:gridCol w:w="1579"/>
        <w:gridCol w:w="2385"/>
        <w:gridCol w:w="2520"/>
        <w:gridCol w:w="2880"/>
      </w:tblGrid>
      <w:tr w:rsidR="00A05765" w:rsidRPr="002C57A9" w14:paraId="0101D7A3" w14:textId="77777777" w:rsidTr="00971BF9">
        <w:tc>
          <w:tcPr>
            <w:tcW w:w="711"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4E32A411"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w:t>
            </w:r>
          </w:p>
        </w:tc>
        <w:tc>
          <w:tcPr>
            <w:tcW w:w="1579"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07CCF2AD"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Limitation Name</w:t>
            </w:r>
          </w:p>
        </w:tc>
        <w:tc>
          <w:tcPr>
            <w:tcW w:w="2385"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5C8689CC"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Limitation Description</w:t>
            </w:r>
          </w:p>
        </w:tc>
        <w:tc>
          <w:tcPr>
            <w:tcW w:w="252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306144BB"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Impact on Business Use</w:t>
            </w:r>
          </w:p>
        </w:tc>
        <w:tc>
          <w:tcPr>
            <w:tcW w:w="2880" w:type="dxa"/>
            <w:tcBorders>
              <w:top w:val="single" w:sz="4" w:space="0" w:color="auto"/>
              <w:left w:val="single" w:sz="4" w:space="0" w:color="auto"/>
              <w:bottom w:val="single" w:sz="4" w:space="0" w:color="auto"/>
              <w:right w:val="single" w:sz="4" w:space="0" w:color="auto"/>
            </w:tcBorders>
            <w:shd w:val="clear" w:color="auto" w:fill="C00000"/>
            <w:hideMark/>
          </w:tcPr>
          <w:p w14:paraId="1E9689CF"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Monitoring Description &amp; Frequency</w:t>
            </w:r>
          </w:p>
        </w:tc>
      </w:tr>
      <w:tr w:rsidR="002A3DFE" w:rsidRPr="002C57A9" w14:paraId="44FAB4A1" w14:textId="77777777" w:rsidTr="00971BF9">
        <w:tc>
          <w:tcPr>
            <w:tcW w:w="711" w:type="dxa"/>
            <w:tcBorders>
              <w:top w:val="single" w:sz="4" w:space="0" w:color="auto"/>
              <w:left w:val="single" w:sz="4" w:space="0" w:color="auto"/>
              <w:bottom w:val="single" w:sz="4" w:space="0" w:color="auto"/>
              <w:right w:val="single" w:sz="4" w:space="0" w:color="auto"/>
            </w:tcBorders>
            <w:vAlign w:val="center"/>
            <w:hideMark/>
          </w:tcPr>
          <w:p w14:paraId="594CBDE0" w14:textId="77777777" w:rsidR="00B735CB" w:rsidRPr="002C57A9" w:rsidRDefault="00B735CB">
            <w:pPr>
              <w:pStyle w:val="BodyText22"/>
              <w:tabs>
                <w:tab w:val="left" w:pos="7650"/>
              </w:tabs>
              <w:spacing w:line="276" w:lineRule="auto"/>
              <w:ind w:firstLine="0"/>
              <w:jc w:val="left"/>
              <w:rPr>
                <w:rFonts w:ascii="Aptos Narrow" w:hAnsi="Aptos Narrow"/>
                <w:iCs/>
                <w:sz w:val="20"/>
              </w:rPr>
            </w:pPr>
            <w:r w:rsidRPr="002C57A9">
              <w:rPr>
                <w:rFonts w:ascii="Aptos Narrow" w:hAnsi="Aptos Narrow"/>
                <w:iCs/>
                <w:sz w:val="20"/>
              </w:rPr>
              <w:t>1</w:t>
            </w:r>
          </w:p>
        </w:tc>
        <w:tc>
          <w:tcPr>
            <w:tcW w:w="1579" w:type="dxa"/>
            <w:tcBorders>
              <w:top w:val="single" w:sz="4" w:space="0" w:color="auto"/>
              <w:left w:val="single" w:sz="4" w:space="0" w:color="auto"/>
              <w:bottom w:val="single" w:sz="4" w:space="0" w:color="auto"/>
              <w:right w:val="single" w:sz="4" w:space="0" w:color="auto"/>
            </w:tcBorders>
            <w:vAlign w:val="center"/>
          </w:tcPr>
          <w:p w14:paraId="701D237F" w14:textId="3DDCFD50" w:rsidR="00B735CB" w:rsidRPr="002C57A9" w:rsidRDefault="00B735CB">
            <w:pPr>
              <w:pStyle w:val="BodyText22"/>
              <w:tabs>
                <w:tab w:val="left" w:pos="7650"/>
              </w:tabs>
              <w:spacing w:line="276" w:lineRule="auto"/>
              <w:ind w:firstLine="0"/>
              <w:jc w:val="left"/>
              <w:rPr>
                <w:rFonts w:ascii="Aptos Narrow" w:hAnsi="Aptos Narrow"/>
                <w:iCs/>
                <w:sz w:val="20"/>
              </w:rPr>
            </w:pPr>
          </w:p>
        </w:tc>
        <w:tc>
          <w:tcPr>
            <w:tcW w:w="2385" w:type="dxa"/>
            <w:tcBorders>
              <w:top w:val="single" w:sz="4" w:space="0" w:color="auto"/>
              <w:left w:val="single" w:sz="4" w:space="0" w:color="auto"/>
              <w:bottom w:val="single" w:sz="4" w:space="0" w:color="auto"/>
              <w:right w:val="single" w:sz="4" w:space="0" w:color="auto"/>
            </w:tcBorders>
            <w:vAlign w:val="center"/>
          </w:tcPr>
          <w:p w14:paraId="28E7B946" w14:textId="58E3FFE6" w:rsidR="00B735CB" w:rsidRPr="002C57A9" w:rsidRDefault="00B735CB">
            <w:pPr>
              <w:pStyle w:val="BodyText22"/>
              <w:tabs>
                <w:tab w:val="left" w:pos="7650"/>
              </w:tabs>
              <w:spacing w:line="276" w:lineRule="auto"/>
              <w:ind w:firstLine="0"/>
              <w:jc w:val="left"/>
              <w:rPr>
                <w:rFonts w:ascii="Aptos Narrow" w:hAnsi="Aptos Narrow"/>
                <w:iCs/>
                <w:sz w:val="20"/>
              </w:rPr>
            </w:pPr>
          </w:p>
        </w:tc>
        <w:tc>
          <w:tcPr>
            <w:tcW w:w="2520" w:type="dxa"/>
            <w:tcBorders>
              <w:top w:val="single" w:sz="4" w:space="0" w:color="auto"/>
              <w:left w:val="single" w:sz="4" w:space="0" w:color="auto"/>
              <w:bottom w:val="single" w:sz="4" w:space="0" w:color="auto"/>
              <w:right w:val="single" w:sz="4" w:space="0" w:color="auto"/>
            </w:tcBorders>
            <w:vAlign w:val="center"/>
          </w:tcPr>
          <w:p w14:paraId="5CBB68E7" w14:textId="0C4BF433" w:rsidR="00B735CB" w:rsidRPr="002C57A9" w:rsidRDefault="00B735CB">
            <w:pPr>
              <w:pStyle w:val="BodyText22"/>
              <w:tabs>
                <w:tab w:val="left" w:pos="7650"/>
              </w:tabs>
              <w:spacing w:line="276" w:lineRule="auto"/>
              <w:ind w:firstLine="0"/>
              <w:jc w:val="left"/>
              <w:rPr>
                <w:rFonts w:ascii="Aptos Narrow" w:hAnsi="Aptos Narrow"/>
                <w:iCs/>
                <w:sz w:val="20"/>
              </w:rPr>
            </w:pPr>
          </w:p>
        </w:tc>
        <w:tc>
          <w:tcPr>
            <w:tcW w:w="2880" w:type="dxa"/>
            <w:tcBorders>
              <w:top w:val="single" w:sz="4" w:space="0" w:color="auto"/>
              <w:left w:val="single" w:sz="4" w:space="0" w:color="auto"/>
              <w:bottom w:val="single" w:sz="4" w:space="0" w:color="auto"/>
              <w:right w:val="single" w:sz="4" w:space="0" w:color="auto"/>
            </w:tcBorders>
          </w:tcPr>
          <w:p w14:paraId="4A4C63A8" w14:textId="23804E63" w:rsidR="00B735CB" w:rsidRPr="002C57A9" w:rsidRDefault="00B735CB">
            <w:pPr>
              <w:rPr>
                <w:rFonts w:ascii="Aptos Narrow" w:hAnsi="Aptos Narrow" w:cs="Times New Roman"/>
              </w:rPr>
            </w:pPr>
          </w:p>
        </w:tc>
      </w:tr>
      <w:tr w:rsidR="002A3DFE" w:rsidRPr="002C57A9" w14:paraId="7312B3C5" w14:textId="77777777" w:rsidTr="00971BF9">
        <w:tc>
          <w:tcPr>
            <w:tcW w:w="711" w:type="dxa"/>
            <w:tcBorders>
              <w:top w:val="single" w:sz="4" w:space="0" w:color="auto"/>
              <w:left w:val="single" w:sz="4" w:space="0" w:color="auto"/>
              <w:bottom w:val="single" w:sz="4" w:space="0" w:color="auto"/>
              <w:right w:val="single" w:sz="4" w:space="0" w:color="auto"/>
            </w:tcBorders>
            <w:vAlign w:val="center"/>
            <w:hideMark/>
          </w:tcPr>
          <w:p w14:paraId="35747FDD" w14:textId="77777777" w:rsidR="00B735CB" w:rsidRPr="002C57A9" w:rsidRDefault="00B735CB">
            <w:pPr>
              <w:pStyle w:val="BodyText22"/>
              <w:tabs>
                <w:tab w:val="left" w:pos="7650"/>
              </w:tabs>
              <w:spacing w:line="276" w:lineRule="auto"/>
              <w:ind w:firstLine="0"/>
              <w:jc w:val="left"/>
              <w:rPr>
                <w:rFonts w:ascii="Aptos Narrow" w:hAnsi="Aptos Narrow"/>
                <w:iCs/>
                <w:sz w:val="20"/>
              </w:rPr>
            </w:pPr>
            <w:r w:rsidRPr="002C57A9">
              <w:rPr>
                <w:rFonts w:ascii="Aptos Narrow" w:hAnsi="Aptos Narrow"/>
                <w:iCs/>
                <w:sz w:val="20"/>
              </w:rPr>
              <w:t>2</w:t>
            </w:r>
          </w:p>
        </w:tc>
        <w:tc>
          <w:tcPr>
            <w:tcW w:w="1579" w:type="dxa"/>
            <w:tcBorders>
              <w:top w:val="single" w:sz="4" w:space="0" w:color="auto"/>
              <w:left w:val="single" w:sz="4" w:space="0" w:color="auto"/>
              <w:bottom w:val="single" w:sz="4" w:space="0" w:color="auto"/>
              <w:right w:val="single" w:sz="4" w:space="0" w:color="auto"/>
            </w:tcBorders>
            <w:vAlign w:val="center"/>
          </w:tcPr>
          <w:p w14:paraId="515A211E" w14:textId="77777777" w:rsidR="00B735CB" w:rsidRPr="002C57A9" w:rsidRDefault="00B735CB">
            <w:pPr>
              <w:pStyle w:val="BodyText22"/>
              <w:tabs>
                <w:tab w:val="left" w:pos="7650"/>
              </w:tabs>
              <w:spacing w:line="276" w:lineRule="auto"/>
              <w:ind w:firstLine="0"/>
              <w:jc w:val="left"/>
              <w:rPr>
                <w:rFonts w:ascii="Aptos Narrow" w:hAnsi="Aptos Narrow"/>
                <w:iCs/>
                <w:sz w:val="20"/>
              </w:rPr>
            </w:pPr>
          </w:p>
        </w:tc>
        <w:tc>
          <w:tcPr>
            <w:tcW w:w="2385" w:type="dxa"/>
            <w:tcBorders>
              <w:top w:val="single" w:sz="4" w:space="0" w:color="auto"/>
              <w:left w:val="single" w:sz="4" w:space="0" w:color="auto"/>
              <w:bottom w:val="single" w:sz="4" w:space="0" w:color="auto"/>
              <w:right w:val="single" w:sz="4" w:space="0" w:color="auto"/>
            </w:tcBorders>
            <w:vAlign w:val="center"/>
          </w:tcPr>
          <w:p w14:paraId="09B561F4" w14:textId="77777777" w:rsidR="00B735CB" w:rsidRPr="002C57A9" w:rsidRDefault="00B735CB">
            <w:pPr>
              <w:pStyle w:val="BodyText22"/>
              <w:tabs>
                <w:tab w:val="left" w:pos="7650"/>
              </w:tabs>
              <w:spacing w:line="276" w:lineRule="auto"/>
              <w:ind w:firstLine="0"/>
              <w:jc w:val="left"/>
              <w:rPr>
                <w:rFonts w:ascii="Aptos Narrow" w:hAnsi="Aptos Narrow"/>
                <w:iCs/>
                <w:sz w:val="20"/>
              </w:rPr>
            </w:pPr>
          </w:p>
        </w:tc>
        <w:tc>
          <w:tcPr>
            <w:tcW w:w="2520" w:type="dxa"/>
            <w:tcBorders>
              <w:top w:val="single" w:sz="4" w:space="0" w:color="auto"/>
              <w:left w:val="single" w:sz="4" w:space="0" w:color="auto"/>
              <w:bottom w:val="single" w:sz="4" w:space="0" w:color="auto"/>
              <w:right w:val="single" w:sz="4" w:space="0" w:color="auto"/>
            </w:tcBorders>
            <w:vAlign w:val="center"/>
          </w:tcPr>
          <w:p w14:paraId="0E7B9041" w14:textId="77777777" w:rsidR="00B735CB" w:rsidRPr="002C57A9" w:rsidRDefault="00B735CB">
            <w:pPr>
              <w:pStyle w:val="BodyText22"/>
              <w:tabs>
                <w:tab w:val="left" w:pos="7650"/>
              </w:tabs>
              <w:spacing w:line="276" w:lineRule="auto"/>
              <w:ind w:firstLine="0"/>
              <w:jc w:val="left"/>
              <w:rPr>
                <w:rFonts w:ascii="Aptos Narrow" w:hAnsi="Aptos Narrow"/>
                <w:iCs/>
                <w:sz w:val="20"/>
              </w:rPr>
            </w:pPr>
          </w:p>
        </w:tc>
        <w:tc>
          <w:tcPr>
            <w:tcW w:w="2880" w:type="dxa"/>
            <w:tcBorders>
              <w:top w:val="single" w:sz="4" w:space="0" w:color="auto"/>
              <w:left w:val="single" w:sz="4" w:space="0" w:color="auto"/>
              <w:bottom w:val="single" w:sz="4" w:space="0" w:color="auto"/>
              <w:right w:val="single" w:sz="4" w:space="0" w:color="auto"/>
            </w:tcBorders>
          </w:tcPr>
          <w:p w14:paraId="3559D373" w14:textId="77777777" w:rsidR="00B735CB" w:rsidRPr="002C57A9" w:rsidRDefault="00B735CB">
            <w:pPr>
              <w:pStyle w:val="BodyText22"/>
              <w:tabs>
                <w:tab w:val="left" w:pos="7650"/>
              </w:tabs>
              <w:spacing w:line="276" w:lineRule="auto"/>
              <w:ind w:firstLine="0"/>
              <w:jc w:val="left"/>
              <w:rPr>
                <w:rFonts w:ascii="Aptos Narrow" w:hAnsi="Aptos Narrow"/>
                <w:iCs/>
                <w:sz w:val="20"/>
              </w:rPr>
            </w:pPr>
          </w:p>
          <w:p w14:paraId="5211A157" w14:textId="77777777" w:rsidR="00B735CB" w:rsidRPr="002C57A9" w:rsidRDefault="00B735CB">
            <w:pPr>
              <w:rPr>
                <w:rFonts w:ascii="Aptos Narrow" w:hAnsi="Aptos Narrow" w:cs="Times New Roman"/>
              </w:rPr>
            </w:pPr>
          </w:p>
        </w:tc>
      </w:tr>
    </w:tbl>
    <w:p w14:paraId="2B73715F" w14:textId="77777777" w:rsidR="00353DC4" w:rsidRDefault="00353DC4" w:rsidP="003A0C6B">
      <w:pPr>
        <w:rPr>
          <w:rFonts w:ascii="Arial Narrow" w:hAnsi="Arial Narrow"/>
        </w:rPr>
      </w:pPr>
    </w:p>
    <w:p w14:paraId="529E20DF" w14:textId="43932944" w:rsidR="00353DC4" w:rsidRPr="004A7062" w:rsidRDefault="004A7062" w:rsidP="00836691">
      <w:pPr>
        <w:pStyle w:val="Heading3"/>
      </w:pPr>
      <w:bookmarkStart w:id="791" w:name="_Toc163230489"/>
      <w:bookmarkEnd w:id="790"/>
      <w:r>
        <w:rPr>
          <w:rFonts w:hint="eastAsia"/>
        </w:rPr>
        <w:t>Overview</w:t>
      </w:r>
      <w:r>
        <w:t xml:space="preserve"> of Model Development Data</w:t>
      </w:r>
      <w:bookmarkEnd w:id="791"/>
    </w:p>
    <w:p w14:paraId="580869E7" w14:textId="30696E55" w:rsidR="00515193" w:rsidRDefault="004A7062" w:rsidP="003A0C6B">
      <w:pPr>
        <w:rPr>
          <w:rFonts w:ascii="Arial Narrow" w:hAnsi="Arial Narrow"/>
        </w:rPr>
      </w:pPr>
      <w:r>
        <w:rPr>
          <w:rStyle w:val="SubtleEmphasis"/>
        </w:rPr>
        <w:t>Provide descriptive characteristics of the model development data, for example, coverage of products / portfolios</w:t>
      </w:r>
      <w:r w:rsidR="00E846D3">
        <w:rPr>
          <w:rStyle w:val="SubtleEmphasis"/>
        </w:rPr>
        <w:t xml:space="preserve"> / transactions</w:t>
      </w:r>
      <w:r>
        <w:rPr>
          <w:rStyle w:val="SubtleEmphasis"/>
        </w:rPr>
        <w:t>, time periods, geographic distribution, etc.</w:t>
      </w:r>
    </w:p>
    <w:p w14:paraId="1F7CA126" w14:textId="6ED7B8C7" w:rsidR="004A7062" w:rsidRDefault="004A7062" w:rsidP="003A0C6B">
      <w:pPr>
        <w:rPr>
          <w:rFonts w:ascii="Arial Narrow" w:hAnsi="Arial Narrow"/>
        </w:rPr>
      </w:pPr>
    </w:p>
    <w:p w14:paraId="7063FE84" w14:textId="3633E3B2" w:rsidR="00306D39" w:rsidRDefault="00306D39" w:rsidP="00306D39">
      <w:pPr>
        <w:rPr>
          <w:rStyle w:val="SubtleEmphasis"/>
        </w:rPr>
      </w:pPr>
      <w:r>
        <w:rPr>
          <w:rStyle w:val="SubtleEmphasis"/>
        </w:rPr>
        <w:t>The sources and flows of all the data leveraged in model development should be illustrated with a data flow diagram. The diagram should show each stage of the data preparation process from the initial data pull to the final datasets used for model development and testing</w:t>
      </w:r>
      <w:r w:rsidR="00E846D3">
        <w:rPr>
          <w:rStyle w:val="SubtleEmphasis"/>
        </w:rPr>
        <w:t xml:space="preserve"> including data quality assurance controls</w:t>
      </w:r>
      <w:r>
        <w:rPr>
          <w:rStyle w:val="SubtleEmphasis"/>
        </w:rPr>
        <w:t xml:space="preserve">. </w:t>
      </w:r>
    </w:p>
    <w:p w14:paraId="577C5A5B" w14:textId="77777777" w:rsidR="00A8506A" w:rsidRDefault="00A8506A" w:rsidP="00306D39">
      <w:pPr>
        <w:rPr>
          <w:rStyle w:val="SubtleEmphasis"/>
        </w:rPr>
      </w:pPr>
    </w:p>
    <w:p w14:paraId="3EAA1890" w14:textId="77777777" w:rsidR="00737A94" w:rsidRDefault="00737A94" w:rsidP="00737A94">
      <w:pPr>
        <w:shd w:val="clear" w:color="auto" w:fill="DAEEF3" w:themeFill="accent5" w:themeFillTint="33"/>
        <w:jc w:val="both"/>
        <w:rPr>
          <w:rFonts w:ascii="Aptos Narrow" w:hAnsi="Aptos Narrow"/>
        </w:rPr>
      </w:pPr>
      <w:r>
        <w:rPr>
          <w:rFonts w:ascii="Aptos Narrow" w:hAnsi="Aptos Narrow"/>
        </w:rPr>
        <w:t>Model Owner:</w:t>
      </w:r>
    </w:p>
    <w:p w14:paraId="5EB9E363" w14:textId="77777777" w:rsidR="008B6CA3" w:rsidRDefault="008B6CA3" w:rsidP="008B6CA3">
      <w:pPr>
        <w:shd w:val="clear" w:color="auto" w:fill="DAEEF3" w:themeFill="accent5" w:themeFillTint="33"/>
        <w:jc w:val="both"/>
        <w:rPr>
          <w:rFonts w:ascii="Aptos Narrow" w:hAnsi="Aptos Narrow"/>
          <w:b/>
          <w:bCs/>
        </w:rPr>
      </w:pPr>
      <w:r w:rsidRPr="008B6CA3">
        <w:rPr>
          <w:rFonts w:ascii="Aptos Narrow" w:hAnsi="Aptos Narrow"/>
          <w:b/>
          <w:bCs/>
        </w:rPr>
        <w:t>Descriptive Characteristics of Model Development Data:</w:t>
      </w:r>
    </w:p>
    <w:p w14:paraId="4C00152F" w14:textId="4EA80D3F" w:rsidR="00C067DA" w:rsidRDefault="00C067DA" w:rsidP="00C067DA">
      <w:pPr>
        <w:shd w:val="clear" w:color="auto" w:fill="DAEEF3" w:themeFill="accent5" w:themeFillTint="33"/>
        <w:jc w:val="both"/>
        <w:rPr>
          <w:rFonts w:ascii="Aptos Narrow" w:hAnsi="Aptos Narrow"/>
        </w:rPr>
      </w:pPr>
      <w:r w:rsidRPr="00C067DA">
        <w:rPr>
          <w:rFonts w:ascii="Aptos Narrow" w:hAnsi="Aptos Narrow"/>
        </w:rPr>
        <w:t>The model development data for the Actimize Suspicious Activity Monitoring (SAM) system at East West Bank (EWB) covers a comprehensive range of products, portfolios, and transactions</w:t>
      </w:r>
      <w:r>
        <w:rPr>
          <w:rFonts w:ascii="Aptos Narrow" w:hAnsi="Aptos Narrow"/>
        </w:rPr>
        <w:t xml:space="preserve"> </w:t>
      </w:r>
      <w:r w:rsidR="00BA1B02">
        <w:rPr>
          <w:rFonts w:ascii="Aptos Narrow" w:hAnsi="Aptos Narrow"/>
        </w:rPr>
        <w:t xml:space="preserve">across </w:t>
      </w:r>
      <w:r w:rsidRPr="008B6CA3">
        <w:rPr>
          <w:rFonts w:ascii="Aptos Narrow" w:hAnsi="Aptos Narrow"/>
        </w:rPr>
        <w:t>multiple business lines. The data scope includes:</w:t>
      </w:r>
    </w:p>
    <w:p w14:paraId="2CFEC3CF" w14:textId="77777777" w:rsidR="00C067DA" w:rsidRPr="008B6CA3" w:rsidRDefault="00C067DA" w:rsidP="008B6CA3">
      <w:pPr>
        <w:shd w:val="clear" w:color="auto" w:fill="DAEEF3" w:themeFill="accent5" w:themeFillTint="33"/>
        <w:jc w:val="both"/>
        <w:rPr>
          <w:rFonts w:ascii="Aptos Narrow" w:hAnsi="Aptos Narrow"/>
        </w:rPr>
      </w:pPr>
    </w:p>
    <w:p w14:paraId="0487C4D3" w14:textId="0E48A22E" w:rsidR="00BA1B02" w:rsidRDefault="008B6CA3" w:rsidP="00BA1B02">
      <w:pPr>
        <w:pStyle w:val="ListParagraph"/>
        <w:numPr>
          <w:ilvl w:val="0"/>
          <w:numId w:val="51"/>
        </w:numPr>
        <w:shd w:val="clear" w:color="auto" w:fill="DAEEF3" w:themeFill="accent5" w:themeFillTint="33"/>
        <w:jc w:val="both"/>
        <w:rPr>
          <w:rFonts w:ascii="Aptos Narrow" w:hAnsi="Aptos Narrow"/>
        </w:rPr>
      </w:pPr>
      <w:r w:rsidRPr="00947AC6">
        <w:rPr>
          <w:rFonts w:ascii="Aptos Narrow" w:hAnsi="Aptos Narrow"/>
          <w:b/>
          <w:bCs/>
        </w:rPr>
        <w:t>Products and Transactions:</w:t>
      </w:r>
      <w:r w:rsidRPr="00947AC6">
        <w:rPr>
          <w:rFonts w:ascii="Aptos Narrow" w:hAnsi="Aptos Narrow"/>
        </w:rPr>
        <w:t xml:space="preserve"> </w:t>
      </w:r>
      <w:r w:rsidR="00BA1B02" w:rsidRPr="00BA1B02">
        <w:rPr>
          <w:rFonts w:ascii="Aptos Narrow" w:hAnsi="Aptos Narrow"/>
        </w:rPr>
        <w:t>The model development data covers ACH transactions (domestic and international), wire transfers (domestic and international), cash deposits and withdrawals, electronic banking transactions, lending activities, and monetary instruments such as traveler’s checks. These products and services span Commercial Banking, Retail Banking, International Banking, and Lending portfolios</w:t>
      </w:r>
      <w:r w:rsidR="00BA1B02" w:rsidRPr="00BA1B02">
        <w:rPr>
          <w:rFonts w:ascii="Arial" w:hAnsi="Arial" w:cs="Arial"/>
        </w:rPr>
        <w:t>​</w:t>
      </w:r>
      <w:r w:rsidR="00BA1B02">
        <w:rPr>
          <w:rFonts w:ascii="Aptos Narrow" w:hAnsi="Aptos Narrow"/>
        </w:rPr>
        <w:t xml:space="preserve">. </w:t>
      </w:r>
    </w:p>
    <w:p w14:paraId="581BFCF6" w14:textId="11A7E77B" w:rsidR="00947AC6" w:rsidRPr="00BA1B02" w:rsidRDefault="008B6CA3" w:rsidP="00BA1B02">
      <w:pPr>
        <w:pStyle w:val="ListParagraph"/>
        <w:numPr>
          <w:ilvl w:val="0"/>
          <w:numId w:val="51"/>
        </w:numPr>
        <w:shd w:val="clear" w:color="auto" w:fill="DAEEF3" w:themeFill="accent5" w:themeFillTint="33"/>
        <w:jc w:val="both"/>
        <w:rPr>
          <w:rFonts w:ascii="Aptos Narrow" w:hAnsi="Aptos Narrow"/>
        </w:rPr>
      </w:pPr>
      <w:r w:rsidRPr="00BA1B02">
        <w:rPr>
          <w:rFonts w:ascii="Aptos Narrow" w:hAnsi="Aptos Narrow"/>
          <w:b/>
          <w:bCs/>
        </w:rPr>
        <w:t>Time Periods:</w:t>
      </w:r>
      <w:r w:rsidRPr="00BA1B02">
        <w:rPr>
          <w:rFonts w:ascii="Aptos Narrow" w:hAnsi="Aptos Narrow"/>
        </w:rPr>
        <w:t xml:space="preserve"> </w:t>
      </w:r>
      <w:r w:rsidR="00BA1B02" w:rsidRPr="00BA1B02">
        <w:rPr>
          <w:rFonts w:ascii="Aptos Narrow" w:hAnsi="Aptos Narrow"/>
        </w:rPr>
        <w:t>The historical profiling used for model development relies on a 6-month look-back period with a one-month offset for historical behavior comparisons during segmentation and calibration</w:t>
      </w:r>
      <w:r w:rsidR="00BA1B02" w:rsidRPr="00BA1B02">
        <w:rPr>
          <w:rFonts w:ascii="Arial" w:hAnsi="Arial" w:cs="Arial"/>
        </w:rPr>
        <w:t>​</w:t>
      </w:r>
      <w:r w:rsidR="00BA1B02">
        <w:rPr>
          <w:rFonts w:ascii="Aptos Narrow" w:hAnsi="Aptos Narrow"/>
        </w:rPr>
        <w:t>. T</w:t>
      </w:r>
      <w:r w:rsidR="00BA1B02" w:rsidRPr="00BA1B02">
        <w:rPr>
          <w:rFonts w:ascii="Aptos Narrow" w:hAnsi="Aptos Narrow"/>
        </w:rPr>
        <w:t>he precise time frame for historical data extraction beyond the 6-month window</w:t>
      </w:r>
      <w:r w:rsidR="00BA1B02">
        <w:rPr>
          <w:rFonts w:ascii="Aptos Narrow" w:hAnsi="Aptos Narrow"/>
        </w:rPr>
        <w:t xml:space="preserve"> is unavailable. </w:t>
      </w:r>
    </w:p>
    <w:p w14:paraId="4A0CBD9C" w14:textId="132E6DBE" w:rsidR="008B6CA3" w:rsidRDefault="00947AC6" w:rsidP="008B6CA3">
      <w:pPr>
        <w:pStyle w:val="ListParagraph"/>
        <w:numPr>
          <w:ilvl w:val="0"/>
          <w:numId w:val="51"/>
        </w:numPr>
        <w:shd w:val="clear" w:color="auto" w:fill="DAEEF3" w:themeFill="accent5" w:themeFillTint="33"/>
        <w:jc w:val="both"/>
        <w:rPr>
          <w:rFonts w:ascii="Aptos Narrow" w:hAnsi="Aptos Narrow"/>
        </w:rPr>
      </w:pPr>
      <w:r w:rsidRPr="00947AC6">
        <w:rPr>
          <w:rFonts w:ascii="Aptos Narrow" w:hAnsi="Aptos Narrow"/>
          <w:b/>
          <w:bCs/>
        </w:rPr>
        <w:t>Geographic Distribution:</w:t>
      </w:r>
      <w:r w:rsidRPr="00947AC6">
        <w:rPr>
          <w:rFonts w:ascii="Aptos Narrow" w:hAnsi="Aptos Narrow"/>
        </w:rPr>
        <w:t xml:space="preserve"> Transaction data from both U.S. and international regions, including high-risk jurisdictions identified in EWB's BSA/AML Risk Assessment</w:t>
      </w:r>
      <w:r w:rsidRPr="00947AC6">
        <w:rPr>
          <w:rFonts w:ascii="Arial" w:hAnsi="Arial" w:cs="Arial"/>
        </w:rPr>
        <w:t>​</w:t>
      </w:r>
      <w:r w:rsidRPr="00947AC6">
        <w:rPr>
          <w:rFonts w:ascii="Aptos Narrow" w:hAnsi="Aptos Narrow"/>
        </w:rPr>
        <w:t>.</w:t>
      </w:r>
      <w:r w:rsidR="00BA1B02">
        <w:rPr>
          <w:rFonts w:ascii="Aptos Narrow" w:hAnsi="Aptos Narrow"/>
        </w:rPr>
        <w:t xml:space="preserve"> </w:t>
      </w:r>
    </w:p>
    <w:p w14:paraId="3941AF31" w14:textId="77777777" w:rsidR="00947AC6" w:rsidRDefault="00947AC6" w:rsidP="00947AC6">
      <w:pPr>
        <w:shd w:val="clear" w:color="auto" w:fill="DAEEF3" w:themeFill="accent5" w:themeFillTint="33"/>
        <w:jc w:val="both"/>
        <w:rPr>
          <w:rFonts w:ascii="Aptos Narrow" w:hAnsi="Aptos Narrow"/>
        </w:rPr>
      </w:pPr>
    </w:p>
    <w:p w14:paraId="79BB0C33" w14:textId="77777777" w:rsidR="00947AC6" w:rsidRPr="00947AC6" w:rsidRDefault="00947AC6" w:rsidP="00947AC6">
      <w:pPr>
        <w:shd w:val="clear" w:color="auto" w:fill="DAEEF3" w:themeFill="accent5" w:themeFillTint="33"/>
        <w:jc w:val="both"/>
        <w:rPr>
          <w:rFonts w:ascii="Aptos Narrow" w:hAnsi="Aptos Narrow"/>
          <w:b/>
          <w:bCs/>
        </w:rPr>
      </w:pPr>
      <w:r w:rsidRPr="00947AC6">
        <w:rPr>
          <w:rFonts w:ascii="Aptos Narrow" w:hAnsi="Aptos Narrow"/>
          <w:b/>
          <w:bCs/>
        </w:rPr>
        <w:t>Sources and Data Flows:</w:t>
      </w:r>
    </w:p>
    <w:p w14:paraId="289B3CAC" w14:textId="24CF006F" w:rsidR="00947AC6" w:rsidRDefault="00947AC6" w:rsidP="00947AC6">
      <w:pPr>
        <w:shd w:val="clear" w:color="auto" w:fill="DAEEF3" w:themeFill="accent5" w:themeFillTint="33"/>
        <w:jc w:val="both"/>
        <w:rPr>
          <w:rFonts w:ascii="Aptos Narrow" w:hAnsi="Aptos Narrow"/>
        </w:rPr>
      </w:pPr>
      <w:r w:rsidRPr="00947AC6">
        <w:rPr>
          <w:rFonts w:ascii="Aptos Narrow" w:hAnsi="Aptos Narrow"/>
        </w:rPr>
        <w:t>The primary data sources for model development include:</w:t>
      </w:r>
    </w:p>
    <w:p w14:paraId="3FCDB630" w14:textId="45C4C3E0" w:rsidR="00947AC6" w:rsidRPr="00947AC6" w:rsidRDefault="00947AC6" w:rsidP="00947AC6">
      <w:pPr>
        <w:shd w:val="clear" w:color="auto" w:fill="DAEEF3" w:themeFill="accent5" w:themeFillTint="33"/>
        <w:jc w:val="both"/>
        <w:rPr>
          <w:rFonts w:ascii="Aptos Narrow" w:hAnsi="Aptos Narrow"/>
          <w:b/>
          <w:bCs/>
        </w:rPr>
      </w:pPr>
      <w:r w:rsidRPr="00947AC6">
        <w:rPr>
          <w:rFonts w:ascii="Aptos Narrow" w:hAnsi="Aptos Narrow"/>
          <w:b/>
          <w:bCs/>
        </w:rPr>
        <w:t>Internal Data Sources:</w:t>
      </w:r>
    </w:p>
    <w:p w14:paraId="0F6697C1" w14:textId="40DA3153" w:rsidR="00947AC6" w:rsidRPr="00947AC6" w:rsidRDefault="00947AC6" w:rsidP="00947AC6">
      <w:pPr>
        <w:pStyle w:val="ListParagraph"/>
        <w:numPr>
          <w:ilvl w:val="0"/>
          <w:numId w:val="52"/>
        </w:numPr>
        <w:shd w:val="clear" w:color="auto" w:fill="DAEEF3" w:themeFill="accent5" w:themeFillTint="33"/>
        <w:jc w:val="both"/>
        <w:rPr>
          <w:rFonts w:ascii="Aptos Narrow" w:hAnsi="Aptos Narrow"/>
        </w:rPr>
      </w:pPr>
      <w:r w:rsidRPr="00947AC6">
        <w:rPr>
          <w:rFonts w:ascii="Aptos Narrow" w:hAnsi="Aptos Narrow"/>
          <w:b/>
          <w:bCs/>
        </w:rPr>
        <w:t>Dynamic Customer Insight (DCI):</w:t>
      </w:r>
      <w:r w:rsidRPr="00947AC6">
        <w:rPr>
          <w:rFonts w:ascii="Aptos Narrow" w:hAnsi="Aptos Narrow"/>
        </w:rPr>
        <w:t xml:space="preserve"> Provides customer profile data and is the main source for customer-level alert generation</w:t>
      </w:r>
      <w:r w:rsidRPr="00947AC6">
        <w:rPr>
          <w:rFonts w:ascii="Arial" w:hAnsi="Arial" w:cs="Arial"/>
        </w:rPr>
        <w:t>​</w:t>
      </w:r>
      <w:r>
        <w:rPr>
          <w:rFonts w:ascii="Arial" w:hAnsi="Arial" w:cs="Arial"/>
        </w:rPr>
        <w:t>.</w:t>
      </w:r>
    </w:p>
    <w:p w14:paraId="4590561E" w14:textId="048A5C05" w:rsidR="00947AC6" w:rsidRDefault="00947AC6" w:rsidP="00947AC6">
      <w:pPr>
        <w:pStyle w:val="ListParagraph"/>
        <w:numPr>
          <w:ilvl w:val="0"/>
          <w:numId w:val="52"/>
        </w:numPr>
        <w:shd w:val="clear" w:color="auto" w:fill="DAEEF3" w:themeFill="accent5" w:themeFillTint="33"/>
        <w:jc w:val="both"/>
        <w:rPr>
          <w:rFonts w:ascii="Aptos Narrow" w:hAnsi="Aptos Narrow"/>
        </w:rPr>
      </w:pPr>
      <w:r w:rsidRPr="00947AC6">
        <w:rPr>
          <w:rFonts w:ascii="Aptos Narrow" w:hAnsi="Aptos Narrow"/>
          <w:b/>
          <w:bCs/>
        </w:rPr>
        <w:t>Core Banking Systems (FIS Core):</w:t>
      </w:r>
      <w:r w:rsidRPr="00947AC6">
        <w:rPr>
          <w:rFonts w:ascii="Aptos Narrow" w:hAnsi="Aptos Narrow"/>
        </w:rPr>
        <w:t xml:space="preserve"> Supplies transactional data across all monitored channels</w:t>
      </w:r>
      <w:r w:rsidRPr="00947AC6">
        <w:rPr>
          <w:rFonts w:ascii="Arial" w:hAnsi="Arial" w:cs="Arial"/>
        </w:rPr>
        <w:t>​</w:t>
      </w:r>
      <w:r>
        <w:rPr>
          <w:rFonts w:ascii="Aptos Narrow" w:hAnsi="Aptos Narrow"/>
        </w:rPr>
        <w:t>.</w:t>
      </w:r>
    </w:p>
    <w:p w14:paraId="47CEFB1A" w14:textId="77777777" w:rsidR="00947AC6" w:rsidRDefault="00947AC6" w:rsidP="00947AC6">
      <w:pPr>
        <w:shd w:val="clear" w:color="auto" w:fill="DAEEF3" w:themeFill="accent5" w:themeFillTint="33"/>
        <w:jc w:val="both"/>
        <w:rPr>
          <w:rFonts w:ascii="Aptos Narrow" w:hAnsi="Aptos Narrow"/>
        </w:rPr>
      </w:pPr>
    </w:p>
    <w:p w14:paraId="2D5E9BC0" w14:textId="77777777" w:rsidR="00947AC6" w:rsidRPr="00947AC6" w:rsidRDefault="00947AC6" w:rsidP="00947AC6">
      <w:pPr>
        <w:shd w:val="clear" w:color="auto" w:fill="DAEEF3" w:themeFill="accent5" w:themeFillTint="33"/>
        <w:jc w:val="both"/>
        <w:rPr>
          <w:rFonts w:ascii="Aptos Narrow" w:hAnsi="Aptos Narrow"/>
          <w:lang w:val="en-IN"/>
        </w:rPr>
      </w:pPr>
      <w:r w:rsidRPr="00947AC6">
        <w:rPr>
          <w:rFonts w:ascii="Aptos Narrow" w:hAnsi="Aptos Narrow"/>
          <w:b/>
          <w:bCs/>
          <w:lang w:val="en-IN"/>
        </w:rPr>
        <w:t>External Data Sources:</w:t>
      </w:r>
    </w:p>
    <w:p w14:paraId="2189DC15" w14:textId="66735338" w:rsidR="00947AC6" w:rsidRDefault="00947AC6" w:rsidP="00947AC6">
      <w:pPr>
        <w:numPr>
          <w:ilvl w:val="0"/>
          <w:numId w:val="53"/>
        </w:numPr>
        <w:shd w:val="clear" w:color="auto" w:fill="DAEEF3" w:themeFill="accent5" w:themeFillTint="33"/>
        <w:tabs>
          <w:tab w:val="num" w:pos="720"/>
        </w:tabs>
        <w:jc w:val="both"/>
        <w:rPr>
          <w:rFonts w:ascii="Aptos Narrow" w:hAnsi="Aptos Narrow"/>
          <w:lang w:val="en-IN"/>
        </w:rPr>
      </w:pPr>
      <w:r w:rsidRPr="00947AC6">
        <w:rPr>
          <w:rFonts w:ascii="Aptos Narrow" w:hAnsi="Aptos Narrow"/>
          <w:b/>
          <w:bCs/>
          <w:lang w:val="en-IN"/>
        </w:rPr>
        <w:t>AML &amp; Sanctions Atlas:</w:t>
      </w:r>
      <w:r w:rsidRPr="00947AC6">
        <w:rPr>
          <w:rFonts w:ascii="Aptos Narrow" w:hAnsi="Aptos Narrow"/>
          <w:lang w:val="en-IN"/>
        </w:rPr>
        <w:t xml:space="preserve"> A third-party geographic risk assessment tool used for identifying high-risk countries</w:t>
      </w:r>
      <w:r>
        <w:rPr>
          <w:rFonts w:ascii="Aptos Narrow" w:hAnsi="Aptos Narrow"/>
          <w:lang w:val="en-IN"/>
        </w:rPr>
        <w:t>.</w:t>
      </w:r>
    </w:p>
    <w:p w14:paraId="20364FAC" w14:textId="77777777" w:rsidR="00947AC6" w:rsidRDefault="00947AC6" w:rsidP="00947AC6">
      <w:pPr>
        <w:shd w:val="clear" w:color="auto" w:fill="DAEEF3" w:themeFill="accent5" w:themeFillTint="33"/>
        <w:jc w:val="both"/>
        <w:rPr>
          <w:rFonts w:ascii="Aptos Narrow" w:hAnsi="Aptos Narrow"/>
          <w:lang w:val="en-IN"/>
        </w:rPr>
      </w:pPr>
    </w:p>
    <w:p w14:paraId="04910E97" w14:textId="5BF93B9B" w:rsidR="00947AC6" w:rsidRDefault="00947AC6" w:rsidP="00947AC6">
      <w:pPr>
        <w:shd w:val="clear" w:color="auto" w:fill="DAEEF3" w:themeFill="accent5" w:themeFillTint="33"/>
        <w:jc w:val="both"/>
        <w:rPr>
          <w:rFonts w:ascii="Aptos Narrow" w:hAnsi="Aptos Narrow"/>
        </w:rPr>
      </w:pPr>
      <w:r w:rsidRPr="00947AC6">
        <w:rPr>
          <w:rFonts w:ascii="Aptos Narrow" w:hAnsi="Aptos Narrow"/>
        </w:rPr>
        <w:t xml:space="preserve">The data flow is visually represented in </w:t>
      </w:r>
      <w:r>
        <w:rPr>
          <w:rFonts w:ascii="Aptos Narrow" w:hAnsi="Aptos Narrow"/>
        </w:rPr>
        <w:t xml:space="preserve">below </w:t>
      </w:r>
      <w:r w:rsidRPr="00947AC6">
        <w:rPr>
          <w:rFonts w:ascii="Aptos Narrow" w:hAnsi="Aptos Narrow"/>
          <w:b/>
          <w:bCs/>
        </w:rPr>
        <w:t>Figure - Overview of AML SAM Solution Flow</w:t>
      </w:r>
      <w:r w:rsidRPr="00947AC6">
        <w:rPr>
          <w:rFonts w:ascii="Aptos Narrow" w:hAnsi="Aptos Narrow"/>
        </w:rPr>
        <w:t>, which illustrates the process from data ingestion through detection models and alert generation</w:t>
      </w:r>
      <w:r>
        <w:rPr>
          <w:rFonts w:ascii="Aptos Narrow" w:hAnsi="Aptos Narrow"/>
        </w:rPr>
        <w:t>.</w:t>
      </w:r>
    </w:p>
    <w:p w14:paraId="041C1087" w14:textId="62C29A6A" w:rsidR="00947AC6" w:rsidRDefault="00947AC6" w:rsidP="00947AC6">
      <w:pPr>
        <w:shd w:val="clear" w:color="auto" w:fill="DAEEF3" w:themeFill="accent5" w:themeFillTint="33"/>
        <w:jc w:val="center"/>
        <w:rPr>
          <w:rFonts w:ascii="Aptos Narrow" w:hAnsi="Aptos Narrow"/>
        </w:rPr>
      </w:pPr>
      <w:r>
        <w:rPr>
          <w:noProof/>
        </w:rPr>
        <w:drawing>
          <wp:inline distT="0" distB="0" distL="0" distR="0" wp14:anchorId="5EAACBA4" wp14:editId="59534B70">
            <wp:extent cx="5840730" cy="3133725"/>
            <wp:effectExtent l="0" t="0" r="7620" b="9525"/>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840730" cy="3133725"/>
                    </a:xfrm>
                    <a:prstGeom prst="rect">
                      <a:avLst/>
                    </a:prstGeom>
                  </pic:spPr>
                </pic:pic>
              </a:graphicData>
            </a:graphic>
          </wp:inline>
        </w:drawing>
      </w:r>
    </w:p>
    <w:p w14:paraId="3C60592F" w14:textId="44844697" w:rsidR="00947AC6" w:rsidRPr="00947AC6" w:rsidRDefault="00947AC6" w:rsidP="00947AC6">
      <w:pPr>
        <w:shd w:val="clear" w:color="auto" w:fill="DAEEF3" w:themeFill="accent5" w:themeFillTint="33"/>
        <w:jc w:val="both"/>
        <w:rPr>
          <w:rFonts w:ascii="Aptos Narrow" w:hAnsi="Aptos Narrow"/>
          <w:lang w:val="en-IN"/>
        </w:rPr>
      </w:pPr>
      <w:r w:rsidRPr="00947AC6">
        <w:rPr>
          <w:rFonts w:ascii="Aptos Narrow" w:hAnsi="Aptos Narrow"/>
        </w:rPr>
        <w:t>This comprehensive dataset ensures effective coverage for transaction monitoring and compliance purposes within EWB's risk-based AML program.</w:t>
      </w:r>
    </w:p>
    <w:p w14:paraId="5FBB2E8B" w14:textId="77777777" w:rsidR="00947AC6" w:rsidRPr="00947AC6" w:rsidRDefault="00947AC6" w:rsidP="00947AC6">
      <w:pPr>
        <w:shd w:val="clear" w:color="auto" w:fill="DAEEF3" w:themeFill="accent5" w:themeFillTint="33"/>
        <w:jc w:val="both"/>
        <w:rPr>
          <w:rFonts w:ascii="Aptos Narrow" w:hAnsi="Aptos Narrow"/>
        </w:rPr>
      </w:pPr>
    </w:p>
    <w:p w14:paraId="513FE5AC" w14:textId="77777777" w:rsidR="004A7062" w:rsidRDefault="004A7062" w:rsidP="003A0C6B">
      <w:pPr>
        <w:rPr>
          <w:rFonts w:ascii="Arial Narrow" w:hAnsi="Arial Narrow"/>
        </w:rPr>
      </w:pPr>
    </w:p>
    <w:p w14:paraId="51C11CEE" w14:textId="2837FBF8" w:rsidR="004A7062" w:rsidRDefault="004A7062" w:rsidP="00836691">
      <w:pPr>
        <w:pStyle w:val="Heading3"/>
      </w:pPr>
      <w:bookmarkStart w:id="792" w:name="_Toc163230490"/>
      <w:r>
        <w:t>Development Data Sources</w:t>
      </w:r>
      <w:r w:rsidR="002D3438">
        <w:t xml:space="preserve">, </w:t>
      </w:r>
      <w:r>
        <w:t>Extraction</w:t>
      </w:r>
      <w:r w:rsidR="002D3438">
        <w:t xml:space="preserve"> Process</w:t>
      </w:r>
      <w:r w:rsidR="00E846D3">
        <w:t>,</w:t>
      </w:r>
      <w:r w:rsidR="002D3438">
        <w:t xml:space="preserve"> and Reconciliation</w:t>
      </w:r>
      <w:bookmarkEnd w:id="792"/>
    </w:p>
    <w:p w14:paraId="6B9E5468" w14:textId="77777777" w:rsidR="00836691" w:rsidRDefault="00836691" w:rsidP="00836691">
      <w:pPr>
        <w:pStyle w:val="Default"/>
        <w:rPr>
          <w:rStyle w:val="SubtleEmphasis"/>
          <w:b/>
          <w:bCs/>
        </w:rPr>
      </w:pPr>
      <w:bookmarkStart w:id="793" w:name="OLE_LINK16"/>
      <w:bookmarkStart w:id="794" w:name="OLE_LINK9"/>
    </w:p>
    <w:p w14:paraId="6EC84DE9" w14:textId="77777777" w:rsidR="00836691" w:rsidRPr="00836691" w:rsidRDefault="00836691" w:rsidP="00836691">
      <w:pPr>
        <w:pStyle w:val="ListParagraph"/>
        <w:keepNext/>
        <w:keepLines/>
        <w:numPr>
          <w:ilvl w:val="0"/>
          <w:numId w:val="5"/>
        </w:numPr>
        <w:spacing w:before="480"/>
        <w:contextualSpacing w:val="0"/>
        <w:outlineLvl w:val="0"/>
        <w:rPr>
          <w:rStyle w:val="SubtleEmphasis"/>
          <w:rFonts w:asciiTheme="majorHAnsi" w:eastAsiaTheme="majorEastAsia" w:hAnsiTheme="majorHAnsi" w:cstheme="majorBidi"/>
          <w:b/>
          <w:bCs/>
          <w:i w:val="0"/>
          <w:iCs w:val="0"/>
          <w:vanish/>
          <w:color w:val="365F91" w:themeColor="accent1" w:themeShade="BF"/>
          <w:sz w:val="28"/>
          <w:szCs w:val="28"/>
        </w:rPr>
      </w:pPr>
      <w:bookmarkStart w:id="795" w:name="_Toc163134422"/>
      <w:bookmarkStart w:id="796" w:name="_Toc163136724"/>
      <w:bookmarkStart w:id="797" w:name="_Toc163230491"/>
      <w:bookmarkEnd w:id="795"/>
      <w:bookmarkEnd w:id="796"/>
      <w:bookmarkEnd w:id="797"/>
    </w:p>
    <w:p w14:paraId="38BA99B1" w14:textId="77777777" w:rsidR="00836691" w:rsidRPr="00836691" w:rsidRDefault="00836691" w:rsidP="00836691">
      <w:pPr>
        <w:pStyle w:val="ListParagraph"/>
        <w:keepNext/>
        <w:keepLines/>
        <w:numPr>
          <w:ilvl w:val="1"/>
          <w:numId w:val="5"/>
        </w:numPr>
        <w:shd w:val="clear" w:color="auto" w:fill="B8CCE4" w:themeFill="accent1" w:themeFillTint="66"/>
        <w:spacing w:before="200" w:after="120"/>
        <w:contextualSpacing w:val="0"/>
        <w:outlineLvl w:val="1"/>
        <w:rPr>
          <w:rStyle w:val="SubtleEmphasis"/>
          <w:rFonts w:ascii="Arial" w:eastAsiaTheme="majorEastAsia" w:hAnsi="Arial" w:cstheme="majorBidi"/>
          <w:b/>
          <w:bCs/>
          <w:i w:val="0"/>
          <w:iCs w:val="0"/>
          <w:vanish/>
          <w:color w:val="auto"/>
          <w:sz w:val="24"/>
          <w:szCs w:val="26"/>
        </w:rPr>
      </w:pPr>
      <w:bookmarkStart w:id="798" w:name="_Toc163134423"/>
      <w:bookmarkStart w:id="799" w:name="_Toc163136725"/>
      <w:bookmarkStart w:id="800" w:name="_Toc163230492"/>
      <w:bookmarkEnd w:id="798"/>
      <w:bookmarkEnd w:id="799"/>
      <w:bookmarkEnd w:id="800"/>
    </w:p>
    <w:p w14:paraId="46142C5F" w14:textId="77777777" w:rsidR="00836691" w:rsidRPr="00836691" w:rsidRDefault="00836691" w:rsidP="00836691">
      <w:pPr>
        <w:pStyle w:val="ListParagraph"/>
        <w:keepNext/>
        <w:keepLines/>
        <w:numPr>
          <w:ilvl w:val="2"/>
          <w:numId w:val="5"/>
        </w:numPr>
        <w:shd w:val="clear" w:color="auto" w:fill="B8CCE4" w:themeFill="accent1" w:themeFillTint="66"/>
        <w:spacing w:before="200" w:after="120"/>
        <w:contextualSpacing w:val="0"/>
        <w:outlineLvl w:val="1"/>
        <w:rPr>
          <w:rStyle w:val="SubtleEmphasis"/>
          <w:rFonts w:ascii="Arial" w:eastAsiaTheme="majorEastAsia" w:hAnsi="Arial" w:cstheme="majorBidi"/>
          <w:b/>
          <w:bCs/>
          <w:i w:val="0"/>
          <w:iCs w:val="0"/>
          <w:vanish/>
          <w:color w:val="auto"/>
          <w:sz w:val="24"/>
          <w:szCs w:val="26"/>
        </w:rPr>
      </w:pPr>
      <w:bookmarkStart w:id="801" w:name="_Toc163134424"/>
      <w:bookmarkStart w:id="802" w:name="_Toc163136726"/>
      <w:bookmarkStart w:id="803" w:name="_Toc163230493"/>
      <w:bookmarkEnd w:id="801"/>
      <w:bookmarkEnd w:id="802"/>
      <w:bookmarkEnd w:id="803"/>
    </w:p>
    <w:p w14:paraId="34DBB726" w14:textId="77777777" w:rsidR="00836691" w:rsidRPr="00836691" w:rsidRDefault="00836691" w:rsidP="00836691">
      <w:pPr>
        <w:pStyle w:val="ListParagraph"/>
        <w:keepNext/>
        <w:keepLines/>
        <w:numPr>
          <w:ilvl w:val="2"/>
          <w:numId w:val="5"/>
        </w:numPr>
        <w:shd w:val="clear" w:color="auto" w:fill="B8CCE4" w:themeFill="accent1" w:themeFillTint="66"/>
        <w:spacing w:before="200" w:after="120"/>
        <w:contextualSpacing w:val="0"/>
        <w:outlineLvl w:val="1"/>
        <w:rPr>
          <w:rStyle w:val="SubtleEmphasis"/>
          <w:rFonts w:ascii="Arial" w:eastAsiaTheme="majorEastAsia" w:hAnsi="Arial" w:cstheme="majorBidi"/>
          <w:b/>
          <w:bCs/>
          <w:i w:val="0"/>
          <w:iCs w:val="0"/>
          <w:vanish/>
          <w:color w:val="auto"/>
          <w:sz w:val="24"/>
          <w:szCs w:val="26"/>
        </w:rPr>
      </w:pPr>
      <w:bookmarkStart w:id="804" w:name="_Toc163134425"/>
      <w:bookmarkStart w:id="805" w:name="_Toc163136727"/>
      <w:bookmarkStart w:id="806" w:name="_Toc163230494"/>
      <w:bookmarkEnd w:id="804"/>
      <w:bookmarkEnd w:id="805"/>
      <w:bookmarkEnd w:id="806"/>
    </w:p>
    <w:p w14:paraId="4731F59C" w14:textId="0EF70085" w:rsidR="00836691" w:rsidRPr="00836691" w:rsidRDefault="00836691" w:rsidP="00836691">
      <w:pPr>
        <w:pStyle w:val="Heading4"/>
        <w:rPr>
          <w:rStyle w:val="SubtleEmphasis"/>
          <w:i w:val="0"/>
          <w:iCs/>
          <w:color w:val="4F81BD" w:themeColor="accent1"/>
        </w:rPr>
      </w:pPr>
      <w:r w:rsidRPr="00836691">
        <w:rPr>
          <w:rStyle w:val="SubtleEmphasis"/>
          <w:rFonts w:hint="eastAsia"/>
          <w:i w:val="0"/>
          <w:iCs/>
          <w:color w:val="4F81BD" w:themeColor="accent1"/>
        </w:rPr>
        <w:t>Data Sources</w:t>
      </w:r>
    </w:p>
    <w:bookmarkEnd w:id="793"/>
    <w:p w14:paraId="62AE4D7A" w14:textId="55328497" w:rsidR="004A7062" w:rsidRDefault="005B4F5C" w:rsidP="004A7062">
      <w:pPr>
        <w:rPr>
          <w:rStyle w:val="SubtleEmphasis"/>
        </w:rPr>
      </w:pPr>
      <w:r>
        <w:rPr>
          <w:rStyle w:val="SubtleEmphasis"/>
        </w:rPr>
        <w:t>Identify the sources of the model development data, for example, internal data from specific corporate data warehouse tables, desktop databases, text files, or external data from third-party vendors or websites. Development data may also include the output of other upstream models or computational tools.</w:t>
      </w:r>
    </w:p>
    <w:p w14:paraId="6A233269" w14:textId="77777777" w:rsidR="005B4F5C" w:rsidRDefault="005B4F5C" w:rsidP="004A7062">
      <w:pPr>
        <w:rPr>
          <w:rStyle w:val="SubtleEmphasis"/>
        </w:rPr>
      </w:pPr>
    </w:p>
    <w:p w14:paraId="37951785" w14:textId="77777777" w:rsidR="00836691" w:rsidRDefault="00836691" w:rsidP="00836691">
      <w:pPr>
        <w:rPr>
          <w:rStyle w:val="SubtleEmphasis"/>
        </w:rPr>
      </w:pPr>
      <w:r>
        <w:rPr>
          <w:rStyle w:val="SubtleEmphasis"/>
        </w:rPr>
        <w:t>If both internal and external data are used in the model development, you may want to create subsections covering them separately.</w:t>
      </w:r>
    </w:p>
    <w:p w14:paraId="692DBD2A" w14:textId="77777777" w:rsidR="00836691" w:rsidRDefault="00836691" w:rsidP="004A7062">
      <w:pPr>
        <w:rPr>
          <w:rStyle w:val="SubtleEmphasis"/>
        </w:rPr>
      </w:pPr>
    </w:p>
    <w:p w14:paraId="7FC8351A" w14:textId="77777777" w:rsidR="00737A94" w:rsidRDefault="00737A94" w:rsidP="00737A94">
      <w:pPr>
        <w:shd w:val="clear" w:color="auto" w:fill="DAEEF3" w:themeFill="accent5" w:themeFillTint="33"/>
        <w:jc w:val="both"/>
        <w:rPr>
          <w:rFonts w:ascii="Aptos Narrow" w:hAnsi="Aptos Narrow"/>
        </w:rPr>
      </w:pPr>
      <w:bookmarkStart w:id="807" w:name="OLE_LINK8"/>
      <w:r>
        <w:rPr>
          <w:rFonts w:ascii="Aptos Narrow" w:hAnsi="Aptos Narrow"/>
        </w:rPr>
        <w:t>Model Owner:</w:t>
      </w:r>
    </w:p>
    <w:p w14:paraId="2278B752" w14:textId="5E7AFCE6" w:rsidR="008B6CA3" w:rsidRDefault="008B6CA3" w:rsidP="00737A94">
      <w:pPr>
        <w:shd w:val="clear" w:color="auto" w:fill="DAEEF3" w:themeFill="accent5" w:themeFillTint="33"/>
        <w:jc w:val="both"/>
        <w:rPr>
          <w:rFonts w:ascii="Aptos Narrow" w:hAnsi="Aptos Narrow"/>
        </w:rPr>
      </w:pPr>
      <w:r w:rsidRPr="008B6CA3">
        <w:rPr>
          <w:rFonts w:ascii="Aptos Narrow" w:hAnsi="Aptos Narrow"/>
        </w:rPr>
        <w:t>The model development data for the Actimize SAM system at East West Bank (EWB) is derived from both internal and external data sources as explicitly described in the document:</w:t>
      </w:r>
    </w:p>
    <w:p w14:paraId="26F3F950" w14:textId="77777777" w:rsidR="008B6CA3" w:rsidRDefault="008B6CA3" w:rsidP="00737A94">
      <w:pPr>
        <w:shd w:val="clear" w:color="auto" w:fill="DAEEF3" w:themeFill="accent5" w:themeFillTint="33"/>
        <w:jc w:val="both"/>
        <w:rPr>
          <w:rFonts w:ascii="Aptos Narrow" w:hAnsi="Aptos Narrow"/>
        </w:rPr>
      </w:pPr>
    </w:p>
    <w:p w14:paraId="2C42A866" w14:textId="77777777" w:rsidR="008B6CA3" w:rsidRPr="008B6CA3" w:rsidRDefault="008B6CA3" w:rsidP="008B6CA3">
      <w:pPr>
        <w:shd w:val="clear" w:color="auto" w:fill="DAEEF3" w:themeFill="accent5" w:themeFillTint="33"/>
        <w:jc w:val="both"/>
        <w:rPr>
          <w:rFonts w:ascii="Aptos Narrow" w:hAnsi="Aptos Narrow"/>
          <w:b/>
          <w:bCs/>
          <w:sz w:val="24"/>
          <w:szCs w:val="24"/>
        </w:rPr>
      </w:pPr>
      <w:r w:rsidRPr="008B6CA3">
        <w:rPr>
          <w:rFonts w:ascii="Aptos Narrow" w:hAnsi="Aptos Narrow"/>
          <w:b/>
          <w:bCs/>
          <w:sz w:val="24"/>
          <w:szCs w:val="24"/>
        </w:rPr>
        <w:t>Internal Data Sources:</w:t>
      </w:r>
    </w:p>
    <w:p w14:paraId="1E796D4D" w14:textId="3C9D2F80" w:rsidR="008B6CA3" w:rsidRDefault="008B6CA3" w:rsidP="008B6CA3">
      <w:pPr>
        <w:pStyle w:val="ListParagraph"/>
        <w:numPr>
          <w:ilvl w:val="0"/>
          <w:numId w:val="49"/>
        </w:numPr>
        <w:shd w:val="clear" w:color="auto" w:fill="DAEEF3" w:themeFill="accent5" w:themeFillTint="33"/>
        <w:jc w:val="both"/>
        <w:rPr>
          <w:rFonts w:ascii="Aptos Narrow" w:hAnsi="Aptos Narrow"/>
        </w:rPr>
      </w:pPr>
      <w:r w:rsidRPr="008B6CA3">
        <w:rPr>
          <w:rFonts w:ascii="Aptos Narrow" w:hAnsi="Aptos Narrow"/>
          <w:b/>
          <w:bCs/>
        </w:rPr>
        <w:t>Dynamic Customer Insight (DCI):</w:t>
      </w:r>
      <w:r w:rsidRPr="008B6CA3">
        <w:rPr>
          <w:rFonts w:ascii="Aptos Narrow" w:hAnsi="Aptos Narrow"/>
        </w:rPr>
        <w:t xml:space="preserve"> The DCI system provides customer onboarding and profile data, which feeds directly into the Actimize SAM system for transaction monitoring and alert generation</w:t>
      </w:r>
      <w:r>
        <w:rPr>
          <w:rFonts w:ascii="Aptos Narrow" w:hAnsi="Aptos Narrow"/>
        </w:rPr>
        <w:t>.</w:t>
      </w:r>
    </w:p>
    <w:p w14:paraId="6C8DB8D1" w14:textId="2854B07D" w:rsidR="008B6CA3" w:rsidRDefault="008B6CA3" w:rsidP="008B6CA3">
      <w:pPr>
        <w:pStyle w:val="ListParagraph"/>
        <w:numPr>
          <w:ilvl w:val="0"/>
          <w:numId w:val="49"/>
        </w:numPr>
        <w:shd w:val="clear" w:color="auto" w:fill="DAEEF3" w:themeFill="accent5" w:themeFillTint="33"/>
        <w:jc w:val="both"/>
        <w:rPr>
          <w:rFonts w:ascii="Aptos Narrow" w:hAnsi="Aptos Narrow"/>
        </w:rPr>
      </w:pPr>
      <w:r w:rsidRPr="008B6CA3">
        <w:rPr>
          <w:rFonts w:ascii="Aptos Narrow" w:hAnsi="Aptos Narrow"/>
          <w:b/>
          <w:bCs/>
        </w:rPr>
        <w:t>Core Banking Systems (FIS Core):</w:t>
      </w:r>
      <w:r w:rsidRPr="008B6CA3">
        <w:rPr>
          <w:rFonts w:ascii="Aptos Narrow" w:hAnsi="Aptos Narrow"/>
        </w:rPr>
        <w:t xml:space="preserve"> Transactional data related to cash deposits, withdrawals, ACH transfers, wire transfers, and other banking activities are sourced from EWB’s core banking platform</w:t>
      </w:r>
      <w:r>
        <w:rPr>
          <w:rFonts w:ascii="Aptos Narrow" w:hAnsi="Aptos Narrow"/>
        </w:rPr>
        <w:t>.</w:t>
      </w:r>
    </w:p>
    <w:p w14:paraId="2549E35D" w14:textId="77777777" w:rsidR="008B6CA3" w:rsidRDefault="008B6CA3" w:rsidP="008B6CA3">
      <w:pPr>
        <w:shd w:val="clear" w:color="auto" w:fill="DAEEF3" w:themeFill="accent5" w:themeFillTint="33"/>
        <w:jc w:val="both"/>
        <w:rPr>
          <w:rFonts w:ascii="Aptos Narrow" w:hAnsi="Aptos Narrow"/>
        </w:rPr>
      </w:pPr>
    </w:p>
    <w:p w14:paraId="7B071638" w14:textId="386B02C8" w:rsidR="008B6CA3" w:rsidRDefault="008B6CA3" w:rsidP="008B6CA3">
      <w:pPr>
        <w:shd w:val="clear" w:color="auto" w:fill="DAEEF3" w:themeFill="accent5" w:themeFillTint="33"/>
        <w:jc w:val="both"/>
        <w:rPr>
          <w:rFonts w:ascii="Aptos Narrow" w:hAnsi="Aptos Narrow"/>
          <w:b/>
          <w:bCs/>
          <w:sz w:val="24"/>
          <w:szCs w:val="24"/>
        </w:rPr>
      </w:pPr>
      <w:r w:rsidRPr="008B6CA3">
        <w:rPr>
          <w:rFonts w:ascii="Aptos Narrow" w:hAnsi="Aptos Narrow"/>
          <w:b/>
          <w:bCs/>
          <w:sz w:val="24"/>
          <w:szCs w:val="24"/>
        </w:rPr>
        <w:t>External Data Sources:</w:t>
      </w:r>
    </w:p>
    <w:p w14:paraId="1A034703" w14:textId="602289CF" w:rsidR="008B6CA3" w:rsidRPr="008B6CA3" w:rsidRDefault="008B6CA3" w:rsidP="008B6CA3">
      <w:pPr>
        <w:pStyle w:val="ListParagraph"/>
        <w:numPr>
          <w:ilvl w:val="0"/>
          <w:numId w:val="50"/>
        </w:numPr>
        <w:shd w:val="clear" w:color="auto" w:fill="DAEEF3" w:themeFill="accent5" w:themeFillTint="33"/>
        <w:jc w:val="both"/>
        <w:rPr>
          <w:rFonts w:ascii="Aptos Narrow" w:hAnsi="Aptos Narrow"/>
        </w:rPr>
      </w:pPr>
      <w:r w:rsidRPr="008B6CA3">
        <w:rPr>
          <w:rFonts w:ascii="Aptos Narrow" w:hAnsi="Aptos Narrow"/>
          <w:b/>
          <w:bCs/>
        </w:rPr>
        <w:t>AML &amp; Sanctions Atlas:</w:t>
      </w:r>
      <w:r w:rsidRPr="008B6CA3">
        <w:rPr>
          <w:rFonts w:ascii="Aptos Narrow" w:hAnsi="Aptos Narrow"/>
        </w:rPr>
        <w:t xml:space="preserve"> This third-party data source provides geographic risk assessments used for identifying high-risk countries for money laundering and terrorist financing activities</w:t>
      </w:r>
      <w:r w:rsidRPr="008B6CA3">
        <w:rPr>
          <w:rFonts w:ascii="Arial" w:hAnsi="Arial" w:cs="Arial"/>
        </w:rPr>
        <w:t>​</w:t>
      </w:r>
      <w:r>
        <w:rPr>
          <w:rFonts w:ascii="Arial" w:hAnsi="Arial" w:cs="Arial"/>
        </w:rPr>
        <w:t>.</w:t>
      </w:r>
    </w:p>
    <w:p w14:paraId="3082CC7A" w14:textId="77777777" w:rsidR="008B6CA3" w:rsidRDefault="008B6CA3" w:rsidP="008B6CA3">
      <w:pPr>
        <w:shd w:val="clear" w:color="auto" w:fill="DAEEF3" w:themeFill="accent5" w:themeFillTint="33"/>
        <w:jc w:val="both"/>
        <w:rPr>
          <w:rFonts w:ascii="Aptos Narrow" w:hAnsi="Aptos Narrow"/>
        </w:rPr>
      </w:pPr>
    </w:p>
    <w:p w14:paraId="0F959036" w14:textId="345079C4" w:rsidR="008B6CA3" w:rsidRDefault="008B6CA3" w:rsidP="008B6CA3">
      <w:pPr>
        <w:shd w:val="clear" w:color="auto" w:fill="DAEEF3" w:themeFill="accent5" w:themeFillTint="33"/>
        <w:jc w:val="both"/>
        <w:rPr>
          <w:rFonts w:ascii="Aptos Narrow" w:hAnsi="Aptos Narrow"/>
        </w:rPr>
      </w:pPr>
      <w:r w:rsidRPr="008B6CA3">
        <w:rPr>
          <w:rFonts w:ascii="Aptos Narrow" w:hAnsi="Aptos Narrow"/>
        </w:rPr>
        <w:t>These sources collectively support the model's development by providing the necessary customer, transaction, and risk data for calibration and ongoing monitoring purposes.</w:t>
      </w:r>
      <w:r w:rsidR="00BA1B02">
        <w:rPr>
          <w:rFonts w:ascii="Aptos Narrow" w:hAnsi="Aptos Narrow"/>
        </w:rPr>
        <w:t xml:space="preserve"> </w:t>
      </w:r>
    </w:p>
    <w:p w14:paraId="53A475D8" w14:textId="77777777" w:rsidR="008B6CA3" w:rsidRPr="008B6CA3" w:rsidRDefault="008B6CA3" w:rsidP="008B6CA3">
      <w:pPr>
        <w:shd w:val="clear" w:color="auto" w:fill="DAEEF3" w:themeFill="accent5" w:themeFillTint="33"/>
        <w:jc w:val="both"/>
        <w:rPr>
          <w:rFonts w:ascii="Aptos Narrow" w:hAnsi="Aptos Narrow"/>
        </w:rPr>
      </w:pPr>
    </w:p>
    <w:p w14:paraId="0D09EA13" w14:textId="77777777" w:rsidR="00836691" w:rsidRDefault="00836691" w:rsidP="00836691">
      <w:pPr>
        <w:pStyle w:val="Default"/>
        <w:rPr>
          <w:rStyle w:val="SubtleEmphasis"/>
        </w:rPr>
      </w:pPr>
    </w:p>
    <w:bookmarkEnd w:id="807"/>
    <w:p w14:paraId="636C8215" w14:textId="134B7EF4" w:rsidR="00836691" w:rsidRPr="00836691" w:rsidRDefault="00836691" w:rsidP="00836691">
      <w:pPr>
        <w:pStyle w:val="Heading4"/>
        <w:rPr>
          <w:rStyle w:val="SubtleEmphasis"/>
          <w:i w:val="0"/>
          <w:iCs/>
          <w:color w:val="4F81BD" w:themeColor="accent1"/>
        </w:rPr>
      </w:pPr>
      <w:r w:rsidRPr="00836691">
        <w:rPr>
          <w:rStyle w:val="SubtleEmphasis"/>
          <w:rFonts w:hint="eastAsia"/>
          <w:i w:val="0"/>
          <w:iCs/>
          <w:color w:val="4F81BD" w:themeColor="accent1"/>
        </w:rPr>
        <w:t>Data Relevance</w:t>
      </w:r>
    </w:p>
    <w:p w14:paraId="42ECDBF7" w14:textId="77777777" w:rsidR="00836691" w:rsidRDefault="00836691" w:rsidP="00836691">
      <w:pPr>
        <w:rPr>
          <w:rStyle w:val="SubtleEmphasis"/>
        </w:rPr>
      </w:pPr>
      <w:r>
        <w:rPr>
          <w:rStyle w:val="SubtleEmphasis"/>
        </w:rPr>
        <w:t>Discuss the relevance of the development data to the modeling objective. For example, is the composition of the development data representative of the current portfolio in terms of coverage and distribution of data attributes? Is the time period selected for development data appropriate for the model’s business purpose and the statistical estimation technique?</w:t>
      </w:r>
    </w:p>
    <w:p w14:paraId="402A287A" w14:textId="77777777" w:rsidR="00836691" w:rsidRDefault="00836691" w:rsidP="00836691">
      <w:pPr>
        <w:rPr>
          <w:rStyle w:val="SubtleEmphasis"/>
        </w:rPr>
      </w:pPr>
    </w:p>
    <w:p w14:paraId="13BF6F32" w14:textId="7440E7C6" w:rsidR="00836691" w:rsidRDefault="00836691" w:rsidP="00836691">
      <w:pPr>
        <w:rPr>
          <w:rStyle w:val="SubtleEmphasis"/>
        </w:rPr>
      </w:pPr>
      <w:r>
        <w:rPr>
          <w:rStyle w:val="SubtleEmphasis"/>
        </w:rPr>
        <w:t xml:space="preserve">If proxies for internal data are used, such as internal data for other products or external data from public databases or third-party services, justify and document the applicability and appropriateness of the proxy data to the specific internal portfolio / purpose. </w:t>
      </w:r>
    </w:p>
    <w:p w14:paraId="4C3BC6E8" w14:textId="77777777" w:rsidR="00836691" w:rsidRDefault="00836691" w:rsidP="00836691">
      <w:pPr>
        <w:rPr>
          <w:rStyle w:val="SubtleEmphasis"/>
          <w:u w:val="single"/>
        </w:rPr>
      </w:pPr>
    </w:p>
    <w:p w14:paraId="32198A30" w14:textId="3F2A1386" w:rsidR="00836691" w:rsidRDefault="00836691" w:rsidP="00836691">
      <w:pPr>
        <w:rPr>
          <w:rStyle w:val="SubtleEmphasis"/>
        </w:rPr>
      </w:pPr>
      <w:r>
        <w:rPr>
          <w:rStyle w:val="SubtleEmphasis"/>
          <w:u w:val="single"/>
        </w:rPr>
        <w:lastRenderedPageBreak/>
        <w:t>For vendor models</w:t>
      </w:r>
      <w:r>
        <w:rPr>
          <w:rStyle w:val="SubtleEmphasis"/>
        </w:rPr>
        <w:t>, document a comprehensive assessment of the vendor’s development data applicability to the Company’s internal portfolio/products/customers. This typically involves a comparison of the external and internal data for key model drivers (e.g., geographic distribution, loan/transaction size, loan/product type, etc.).</w:t>
      </w:r>
    </w:p>
    <w:p w14:paraId="2EDCA3C6" w14:textId="77777777" w:rsidR="00836691" w:rsidRDefault="00836691" w:rsidP="00836691"/>
    <w:p w14:paraId="0DEAB256" w14:textId="77777777" w:rsidR="00737A94" w:rsidRDefault="00737A94" w:rsidP="00737A94">
      <w:pPr>
        <w:shd w:val="clear" w:color="auto" w:fill="DAEEF3" w:themeFill="accent5" w:themeFillTint="33"/>
        <w:jc w:val="both"/>
        <w:rPr>
          <w:rFonts w:ascii="Aptos Narrow" w:hAnsi="Aptos Narrow"/>
        </w:rPr>
      </w:pPr>
      <w:bookmarkStart w:id="808" w:name="OLE_LINK12"/>
      <w:r>
        <w:rPr>
          <w:rFonts w:ascii="Aptos Narrow" w:hAnsi="Aptos Narrow"/>
        </w:rPr>
        <w:t>Model Owner:</w:t>
      </w:r>
    </w:p>
    <w:p w14:paraId="76571C8E" w14:textId="72D70734" w:rsidR="008D0F69" w:rsidRDefault="008D0F69" w:rsidP="008D0F69">
      <w:pPr>
        <w:shd w:val="clear" w:color="auto" w:fill="DAEEF3" w:themeFill="accent5" w:themeFillTint="33"/>
        <w:jc w:val="both"/>
        <w:rPr>
          <w:rFonts w:ascii="Aptos Narrow" w:hAnsi="Aptos Narrow"/>
        </w:rPr>
      </w:pPr>
      <w:r w:rsidRPr="008D0F69">
        <w:rPr>
          <w:rFonts w:ascii="Aptos Narrow" w:hAnsi="Aptos Narrow"/>
        </w:rPr>
        <w:t xml:space="preserve">The Actimize SAM model development data was tailored specifically to East West Bank’s (EWB) internal customer segmentation, ensuring alignment with the bank's portfolios, products, and customer risk profiles. The model incorporated </w:t>
      </w:r>
      <w:r w:rsidRPr="008D0F69">
        <w:rPr>
          <w:rFonts w:ascii="Aptos Narrow" w:hAnsi="Aptos Narrow"/>
          <w:b/>
          <w:bCs/>
        </w:rPr>
        <w:t>custom population groups</w:t>
      </w:r>
      <w:r w:rsidRPr="008D0F69">
        <w:rPr>
          <w:rFonts w:ascii="Aptos Narrow" w:hAnsi="Aptos Narrow"/>
        </w:rPr>
        <w:t xml:space="preserve"> based on EWB's customer characteristics, including factors such as net worth and risk exposure. Segments such as </w:t>
      </w:r>
      <w:r w:rsidRPr="008D0F69">
        <w:rPr>
          <w:rFonts w:ascii="Aptos Narrow" w:hAnsi="Aptos Narrow"/>
          <w:b/>
          <w:bCs/>
        </w:rPr>
        <w:t>High Net Worth Non-Resident Aliens (NRA)</w:t>
      </w:r>
      <w:r w:rsidRPr="008D0F69">
        <w:rPr>
          <w:rFonts w:ascii="Aptos Narrow" w:hAnsi="Aptos Narrow"/>
        </w:rPr>
        <w:t xml:space="preserve">, </w:t>
      </w:r>
      <w:r w:rsidRPr="008D0F69">
        <w:rPr>
          <w:rFonts w:ascii="Aptos Narrow" w:hAnsi="Aptos Narrow"/>
          <w:b/>
          <w:bCs/>
        </w:rPr>
        <w:t>High Net Worth U.S. Individuals</w:t>
      </w:r>
      <w:r w:rsidRPr="008D0F69">
        <w:rPr>
          <w:rFonts w:ascii="Aptos Narrow" w:hAnsi="Aptos Narrow"/>
        </w:rPr>
        <w:t xml:space="preserve">, and </w:t>
      </w:r>
      <w:r w:rsidRPr="008D0F69">
        <w:rPr>
          <w:rFonts w:ascii="Aptos Narrow" w:hAnsi="Aptos Narrow"/>
          <w:b/>
          <w:bCs/>
        </w:rPr>
        <w:t>Low Net Worth Individuals</w:t>
      </w:r>
      <w:r w:rsidRPr="008D0F69">
        <w:rPr>
          <w:rFonts w:ascii="Aptos Narrow" w:hAnsi="Aptos Narrow"/>
        </w:rPr>
        <w:t xml:space="preserve"> were developed to reflect EWB’s operational data and risk structure. These population groups were derived using statistical validation techniques, including </w:t>
      </w:r>
      <w:r w:rsidRPr="008D0F69">
        <w:rPr>
          <w:rFonts w:ascii="Aptos Narrow" w:hAnsi="Aptos Narrow"/>
          <w:b/>
          <w:bCs/>
        </w:rPr>
        <w:t>t-tests and percentile distributions</w:t>
      </w:r>
      <w:r w:rsidRPr="008D0F69">
        <w:rPr>
          <w:rFonts w:ascii="Aptos Narrow" w:hAnsi="Aptos Narrow"/>
        </w:rPr>
        <w:t>, to confirm that the segmentation approach was representative of EWB’s customer base</w:t>
      </w:r>
      <w:r w:rsidRPr="008D0F69">
        <w:rPr>
          <w:rFonts w:ascii="Arial" w:hAnsi="Arial" w:cs="Arial"/>
        </w:rPr>
        <w:t>​</w:t>
      </w:r>
      <w:r>
        <w:rPr>
          <w:rFonts w:ascii="Aptos Narrow" w:hAnsi="Aptos Narrow"/>
        </w:rPr>
        <w:t>.</w:t>
      </w:r>
    </w:p>
    <w:p w14:paraId="2BF925E1" w14:textId="77777777" w:rsidR="008D0F69" w:rsidRDefault="008D0F69" w:rsidP="008D0F69">
      <w:pPr>
        <w:shd w:val="clear" w:color="auto" w:fill="DAEEF3" w:themeFill="accent5" w:themeFillTint="33"/>
        <w:jc w:val="both"/>
        <w:rPr>
          <w:rFonts w:ascii="Aptos Narrow" w:hAnsi="Aptos Narrow"/>
        </w:rPr>
      </w:pPr>
    </w:p>
    <w:p w14:paraId="06283697" w14:textId="533C500A" w:rsidR="008D0F69" w:rsidRDefault="008D0F69" w:rsidP="008D0F69">
      <w:pPr>
        <w:shd w:val="clear" w:color="auto" w:fill="DAEEF3" w:themeFill="accent5" w:themeFillTint="33"/>
        <w:jc w:val="both"/>
        <w:rPr>
          <w:rFonts w:ascii="Aptos Narrow" w:hAnsi="Aptos Narrow"/>
        </w:rPr>
      </w:pPr>
      <w:r w:rsidRPr="008D0F69">
        <w:rPr>
          <w:rFonts w:ascii="Aptos Narrow" w:hAnsi="Aptos Narrow"/>
        </w:rPr>
        <w:t xml:space="preserve">The model development data also covered key products and services across EWB’s business lines, including </w:t>
      </w:r>
      <w:r w:rsidRPr="008D0F69">
        <w:rPr>
          <w:rFonts w:ascii="Aptos Narrow" w:hAnsi="Aptos Narrow"/>
          <w:b/>
          <w:bCs/>
        </w:rPr>
        <w:t>Commercial Banking, Retail Banking, International Banking, and Lending portfolios</w:t>
      </w:r>
      <w:r w:rsidRPr="008D0F69">
        <w:rPr>
          <w:rFonts w:ascii="Aptos Narrow" w:hAnsi="Aptos Narrow"/>
        </w:rPr>
        <w:t>, ensuring relevance to the transactional patterns observed within the bank</w:t>
      </w:r>
      <w:r w:rsidRPr="008D0F69">
        <w:rPr>
          <w:rFonts w:ascii="Arial" w:hAnsi="Arial" w:cs="Arial"/>
        </w:rPr>
        <w:t>​</w:t>
      </w:r>
      <w:r>
        <w:rPr>
          <w:rFonts w:ascii="Aptos Narrow" w:hAnsi="Aptos Narrow"/>
        </w:rPr>
        <w:t>.</w:t>
      </w:r>
    </w:p>
    <w:p w14:paraId="23A8251A" w14:textId="77777777" w:rsidR="008D0F69" w:rsidRDefault="008D0F69" w:rsidP="008D0F69">
      <w:pPr>
        <w:shd w:val="clear" w:color="auto" w:fill="DAEEF3" w:themeFill="accent5" w:themeFillTint="33"/>
        <w:jc w:val="both"/>
        <w:rPr>
          <w:rFonts w:ascii="Aptos Narrow" w:hAnsi="Aptos Narrow"/>
        </w:rPr>
      </w:pPr>
    </w:p>
    <w:p w14:paraId="6AA8FC62" w14:textId="3E2109E3" w:rsidR="008D0F69" w:rsidRDefault="008D0F69" w:rsidP="008D0F69">
      <w:pPr>
        <w:shd w:val="clear" w:color="auto" w:fill="DAEEF3" w:themeFill="accent5" w:themeFillTint="33"/>
        <w:jc w:val="both"/>
        <w:rPr>
          <w:rFonts w:ascii="Aptos Narrow" w:hAnsi="Aptos Narrow"/>
        </w:rPr>
      </w:pPr>
      <w:r w:rsidRPr="008D0F69">
        <w:rPr>
          <w:rFonts w:ascii="Aptos Narrow" w:hAnsi="Aptos Narrow"/>
        </w:rPr>
        <w:t>The development data and segmentation strategies used in the Actimize SAM system were specifically designed to reflect EWB’s internal customer structure, risk factors, and operational needs based on available historical transaction data.</w:t>
      </w:r>
    </w:p>
    <w:p w14:paraId="1A1BC240" w14:textId="77777777" w:rsidR="008D0F69" w:rsidRDefault="008D0F69" w:rsidP="008D0F69">
      <w:pPr>
        <w:shd w:val="clear" w:color="auto" w:fill="DAEEF3" w:themeFill="accent5" w:themeFillTint="33"/>
        <w:jc w:val="both"/>
        <w:rPr>
          <w:rFonts w:ascii="Aptos Narrow" w:hAnsi="Aptos Narrow"/>
        </w:rPr>
      </w:pPr>
    </w:p>
    <w:bookmarkEnd w:id="808"/>
    <w:p w14:paraId="638F75DF" w14:textId="77777777" w:rsidR="00836691" w:rsidRDefault="00836691" w:rsidP="00836691"/>
    <w:p w14:paraId="11C33339" w14:textId="60A0FC52" w:rsidR="00836691" w:rsidRDefault="00836691" w:rsidP="00836691">
      <w:pPr>
        <w:pStyle w:val="Heading4"/>
      </w:pPr>
      <w:r>
        <w:rPr>
          <w:rFonts w:hint="eastAsia"/>
        </w:rPr>
        <w:t>Data Extraction Process</w:t>
      </w:r>
    </w:p>
    <w:p w14:paraId="6C1297D6" w14:textId="5619F4B3" w:rsidR="00836691" w:rsidRDefault="00A941D2" w:rsidP="00836691">
      <w:pPr>
        <w:rPr>
          <w:rStyle w:val="SubtleEmphasis"/>
        </w:rPr>
      </w:pPr>
      <w:r>
        <w:rPr>
          <w:rStyle w:val="SubtleEmphasis"/>
        </w:rPr>
        <w:t>Describe how the development data is extracted, either automatically or manually, or otherwise obtained.</w:t>
      </w:r>
    </w:p>
    <w:p w14:paraId="522FFBF5" w14:textId="77777777" w:rsidR="00A941D2" w:rsidRDefault="00A941D2" w:rsidP="00836691">
      <w:pPr>
        <w:rPr>
          <w:rStyle w:val="SubtleEmphasis"/>
        </w:rPr>
      </w:pPr>
    </w:p>
    <w:p w14:paraId="0FBA9C75" w14:textId="0CE01E2E" w:rsidR="00A941D2" w:rsidRDefault="00A941D2" w:rsidP="00836691">
      <w:pPr>
        <w:rPr>
          <w:rStyle w:val="SubtleEmphasis"/>
        </w:rPr>
      </w:pPr>
      <w:r w:rsidRPr="00BA6B1D">
        <w:rPr>
          <w:rStyle w:val="SubtleEmphasis"/>
        </w:rPr>
        <w:t>Include references to the code or files used to extract the data or to the data files received from other individuals / departments</w:t>
      </w:r>
      <w:r>
        <w:rPr>
          <w:rStyle w:val="SubtleEmphasis"/>
          <w:rFonts w:hint="eastAsia"/>
        </w:rPr>
        <w:t xml:space="preserve">. </w:t>
      </w:r>
    </w:p>
    <w:p w14:paraId="4E94E0F6" w14:textId="77777777" w:rsidR="00A941D2" w:rsidRDefault="00A941D2" w:rsidP="00836691">
      <w:pPr>
        <w:rPr>
          <w:rStyle w:val="SubtleEmphasis"/>
        </w:rPr>
      </w:pPr>
      <w:bookmarkStart w:id="809" w:name="OLE_LINK15"/>
    </w:p>
    <w:p w14:paraId="4169ABA5" w14:textId="77777777" w:rsidR="00737A94" w:rsidRDefault="00737A94" w:rsidP="00737A94">
      <w:pPr>
        <w:shd w:val="clear" w:color="auto" w:fill="DAEEF3" w:themeFill="accent5" w:themeFillTint="33"/>
        <w:jc w:val="both"/>
        <w:rPr>
          <w:rFonts w:ascii="Aptos Narrow" w:hAnsi="Aptos Narrow"/>
        </w:rPr>
      </w:pPr>
      <w:r>
        <w:rPr>
          <w:rFonts w:ascii="Aptos Narrow" w:hAnsi="Aptos Narrow"/>
        </w:rPr>
        <w:t>Model Owner:</w:t>
      </w:r>
    </w:p>
    <w:p w14:paraId="1556D89A" w14:textId="1A94C21E" w:rsidR="003C0ACA" w:rsidRDefault="00DF3F43" w:rsidP="00113CC6">
      <w:pPr>
        <w:shd w:val="clear" w:color="auto" w:fill="DAEEF3" w:themeFill="accent5" w:themeFillTint="33"/>
        <w:jc w:val="both"/>
        <w:rPr>
          <w:rFonts w:ascii="Aptos Narrow" w:hAnsi="Aptos Narrow"/>
        </w:rPr>
      </w:pPr>
      <w:r w:rsidRPr="0986E67D">
        <w:rPr>
          <w:rFonts w:ascii="Aptos Narrow" w:hAnsi="Aptos Narrow"/>
        </w:rPr>
        <w:t xml:space="preserve">The data extraction process for the LexisNexis Fraud Intelligence model involved compiling a list of fraud point attributes, which was augmented with additional attributes from the ID Network. This approach ensured that the model had access to comprehensive data from various sources. The data was sourced from public records, credit bureau data, phone directories, utility data, and student directories. These diverse sources provided a robust set of attributes essential for fraud detection. To make this data suitable for model integration, it was meticulously organized into a structured, model-ready attribute set. This process allowed for the efficient extraction and preparation of data, ensuring that all relevant information was </w:t>
      </w:r>
      <w:r w:rsidR="00D15E35" w:rsidRPr="0986E67D">
        <w:rPr>
          <w:rFonts w:ascii="Aptos Narrow" w:hAnsi="Aptos Narrow"/>
        </w:rPr>
        <w:t>captured and</w:t>
      </w:r>
      <w:r w:rsidRPr="0986E67D">
        <w:rPr>
          <w:rFonts w:ascii="Aptos Narrow" w:hAnsi="Aptos Narrow"/>
        </w:rPr>
        <w:t xml:space="preserve"> could be used to assess fraud risk effectively. </w:t>
      </w:r>
    </w:p>
    <w:p w14:paraId="04181FF3" w14:textId="77777777" w:rsidR="00DF3F43" w:rsidRDefault="00DF3F43" w:rsidP="00113CC6">
      <w:pPr>
        <w:shd w:val="clear" w:color="auto" w:fill="DAEEF3" w:themeFill="accent5" w:themeFillTint="33"/>
        <w:jc w:val="both"/>
        <w:rPr>
          <w:rFonts w:ascii="Aptos Narrow" w:hAnsi="Aptos Narrow"/>
        </w:rPr>
      </w:pPr>
    </w:p>
    <w:p w14:paraId="6DAC9793" w14:textId="61964B10" w:rsidR="00DF3F43" w:rsidRDefault="00DF3F43" w:rsidP="00113CC6">
      <w:pPr>
        <w:shd w:val="clear" w:color="auto" w:fill="DAEEF3" w:themeFill="accent5" w:themeFillTint="33"/>
        <w:jc w:val="both"/>
        <w:rPr>
          <w:rFonts w:ascii="Aptos Narrow" w:hAnsi="Aptos Narrow"/>
        </w:rPr>
      </w:pPr>
      <w:r>
        <w:rPr>
          <w:rFonts w:ascii="Aptos Narrow" w:hAnsi="Aptos Narrow"/>
        </w:rPr>
        <w:t xml:space="preserve">This method of data extraction relied on a combination of public and proprietary data sources, creating a </w:t>
      </w:r>
      <w:r w:rsidR="00A8582B">
        <w:rPr>
          <w:rFonts w:ascii="Aptos Narrow" w:hAnsi="Aptos Narrow"/>
        </w:rPr>
        <w:t>well-rounded</w:t>
      </w:r>
      <w:r>
        <w:rPr>
          <w:rFonts w:ascii="Aptos Narrow" w:hAnsi="Aptos Narrow"/>
        </w:rPr>
        <w:t xml:space="preserve"> </w:t>
      </w:r>
      <w:r w:rsidR="00A8582B">
        <w:rPr>
          <w:rFonts w:ascii="Aptos Narrow" w:hAnsi="Aptos Narrow"/>
        </w:rPr>
        <w:t xml:space="preserve">dataset that incorporates multiple dimensions of identity verification and transaction history. By leveraging these </w:t>
      </w:r>
      <w:r w:rsidR="00A8582B">
        <w:rPr>
          <w:rFonts w:ascii="Aptos Narrow" w:hAnsi="Aptos Narrow"/>
        </w:rPr>
        <w:lastRenderedPageBreak/>
        <w:t xml:space="preserve">different data points, LexisNexis ensured the quality and comprehensiveness of the data used in its fraud intelligence model, enabling it to detect patterns indicative of fraudulent activity. </w:t>
      </w:r>
    </w:p>
    <w:p w14:paraId="78D08784" w14:textId="1231A36A" w:rsidR="00033676" w:rsidRDefault="00033676" w:rsidP="00113CC6">
      <w:pPr>
        <w:shd w:val="clear" w:color="auto" w:fill="DAEEF3" w:themeFill="accent5" w:themeFillTint="33"/>
        <w:jc w:val="both"/>
        <w:rPr>
          <w:rFonts w:ascii="Aptos Narrow" w:hAnsi="Aptos Narrow"/>
        </w:rPr>
      </w:pPr>
      <w:r w:rsidRPr="004176F7">
        <w:rPr>
          <w:rFonts w:ascii="Aptos Narrow" w:hAnsi="Aptos Narrow"/>
        </w:rPr>
        <w:t>The LexisNexis Fraud Intelligence model relies on data managed within the proprietary internal HPCC Systems Data Platform. The extraction process is designed to ensure efficient, accurate, and secure retrieval of relevant data for model input.</w:t>
      </w:r>
      <w:r>
        <w:rPr>
          <w:rFonts w:ascii="Aptos Narrow" w:hAnsi="Aptos Narrow"/>
        </w:rPr>
        <w:t xml:space="preserve"> </w:t>
      </w:r>
    </w:p>
    <w:p w14:paraId="59E8901B" w14:textId="77777777" w:rsidR="00033676" w:rsidRDefault="00033676" w:rsidP="00113CC6">
      <w:pPr>
        <w:shd w:val="clear" w:color="auto" w:fill="DAEEF3" w:themeFill="accent5" w:themeFillTint="33"/>
        <w:jc w:val="both"/>
        <w:rPr>
          <w:rFonts w:ascii="Aptos Narrow" w:hAnsi="Aptos Narrow"/>
        </w:rPr>
      </w:pPr>
    </w:p>
    <w:p w14:paraId="5E3A86A3" w14:textId="77777777" w:rsidR="00A941D2" w:rsidRDefault="00A941D2" w:rsidP="00A941D2">
      <w:pPr>
        <w:shd w:val="clear" w:color="auto" w:fill="DAEEF3" w:themeFill="accent5" w:themeFillTint="33"/>
        <w:rPr>
          <w:rFonts w:ascii="Aptos Narrow" w:hAnsi="Aptos Narrow"/>
        </w:rPr>
      </w:pPr>
    </w:p>
    <w:bookmarkEnd w:id="809"/>
    <w:p w14:paraId="1AD6EF51" w14:textId="77777777" w:rsidR="00A941D2" w:rsidRDefault="00A941D2" w:rsidP="00836691"/>
    <w:p w14:paraId="67B9B6A1" w14:textId="31DA2614" w:rsidR="00836691" w:rsidRDefault="00836691" w:rsidP="00836691">
      <w:pPr>
        <w:pStyle w:val="Heading4"/>
      </w:pPr>
      <w:r>
        <w:rPr>
          <w:rFonts w:hint="eastAsia"/>
        </w:rPr>
        <w:t>Data Reconciliation</w:t>
      </w:r>
    </w:p>
    <w:p w14:paraId="6BEA2CE2" w14:textId="77777777" w:rsidR="00A941D2" w:rsidRDefault="00A941D2" w:rsidP="00A941D2">
      <w:pPr>
        <w:rPr>
          <w:rStyle w:val="SubtleEmphasis"/>
        </w:rPr>
      </w:pPr>
      <w:r>
        <w:rPr>
          <w:rStyle w:val="SubtleEmphasis"/>
        </w:rPr>
        <w:t>Demonstrate that the development data has been reconciled with a source system (e.g., the general ledger) or line of business report, or alternatively, explain how the extracted data was determined to be complete and accurate.</w:t>
      </w:r>
    </w:p>
    <w:p w14:paraId="11C8C76D" w14:textId="77777777" w:rsidR="00A941D2" w:rsidRDefault="00A941D2" w:rsidP="00A941D2">
      <w:pPr>
        <w:rPr>
          <w:rStyle w:val="SubtleEmphasis"/>
        </w:rPr>
      </w:pPr>
    </w:p>
    <w:p w14:paraId="5E9754AC" w14:textId="77777777" w:rsidR="00A941D2" w:rsidRDefault="00A941D2" w:rsidP="00A941D2">
      <w:pPr>
        <w:rPr>
          <w:rStyle w:val="SubtleEmphasis"/>
        </w:rPr>
      </w:pPr>
      <w:r>
        <w:rPr>
          <w:rStyle w:val="SubtleEmphasis"/>
        </w:rPr>
        <w:t>In addition, provide a step-by-step waterfall of data counts and balances at every step in the data preparation process from the raw data extract to the final modeling dataset.</w:t>
      </w:r>
    </w:p>
    <w:p w14:paraId="4E0534E2" w14:textId="77777777" w:rsidR="00A941D2" w:rsidRDefault="00A941D2" w:rsidP="00A941D2">
      <w:pPr>
        <w:rPr>
          <w:rStyle w:val="SubtleEmphasis"/>
        </w:rPr>
      </w:pPr>
    </w:p>
    <w:p w14:paraId="2DE1904D" w14:textId="77777777" w:rsidR="00737A94" w:rsidRDefault="00737A94" w:rsidP="00737A94">
      <w:pPr>
        <w:shd w:val="clear" w:color="auto" w:fill="DAEEF3" w:themeFill="accent5" w:themeFillTint="33"/>
        <w:jc w:val="both"/>
        <w:rPr>
          <w:rFonts w:ascii="Aptos Narrow" w:hAnsi="Aptos Narrow"/>
        </w:rPr>
      </w:pPr>
      <w:r>
        <w:rPr>
          <w:rFonts w:ascii="Aptos Narrow" w:hAnsi="Aptos Narrow"/>
        </w:rPr>
        <w:t>Model Owner:</w:t>
      </w:r>
    </w:p>
    <w:p w14:paraId="0BF84A67" w14:textId="729B794F" w:rsidR="00A07272" w:rsidRDefault="00C01D8E" w:rsidP="00113CC6">
      <w:pPr>
        <w:shd w:val="clear" w:color="auto" w:fill="DAEEF3" w:themeFill="accent5" w:themeFillTint="33"/>
        <w:jc w:val="both"/>
        <w:rPr>
          <w:rFonts w:ascii="Aptos Narrow" w:hAnsi="Aptos Narrow"/>
        </w:rPr>
      </w:pPr>
      <w:r>
        <w:rPr>
          <w:rFonts w:ascii="Aptos Narrow" w:hAnsi="Aptos Narrow"/>
        </w:rPr>
        <w:t xml:space="preserve">For the LexisNexis Fraud Intelligence Model, data reconciliation process focused on ensuring that all records from diverse </w:t>
      </w:r>
      <w:r w:rsidR="00A07272">
        <w:rPr>
          <w:rFonts w:ascii="Aptos Narrow" w:hAnsi="Aptos Narrow"/>
        </w:rPr>
        <w:t xml:space="preserve">categories of </w:t>
      </w:r>
      <w:r>
        <w:rPr>
          <w:rFonts w:ascii="Aptos Narrow" w:hAnsi="Aptos Narrow"/>
        </w:rPr>
        <w:t>data sources were properly aligned and formatted into suitable</w:t>
      </w:r>
      <w:r w:rsidR="00A07272">
        <w:rPr>
          <w:rFonts w:ascii="Aptos Narrow" w:hAnsi="Aptos Narrow"/>
        </w:rPr>
        <w:t xml:space="preserve"> sets</w:t>
      </w:r>
      <w:r>
        <w:rPr>
          <w:rFonts w:ascii="Aptos Narrow" w:hAnsi="Aptos Narrow"/>
        </w:rPr>
        <w:t xml:space="preserve"> for modeling</w:t>
      </w:r>
      <w:r w:rsidR="00A07272">
        <w:rPr>
          <w:rFonts w:ascii="Aptos Narrow" w:hAnsi="Aptos Narrow"/>
        </w:rPr>
        <w:t xml:space="preserve"> to produce output.</w:t>
      </w:r>
    </w:p>
    <w:p w14:paraId="2D381BE9" w14:textId="77777777" w:rsidR="00A07272" w:rsidRDefault="00A07272" w:rsidP="00113CC6">
      <w:pPr>
        <w:shd w:val="clear" w:color="auto" w:fill="DAEEF3" w:themeFill="accent5" w:themeFillTint="33"/>
        <w:jc w:val="both"/>
        <w:rPr>
          <w:rFonts w:ascii="Aptos Narrow" w:hAnsi="Aptos Narrow"/>
        </w:rPr>
      </w:pPr>
    </w:p>
    <w:p w14:paraId="455F385C" w14:textId="727BBD3E" w:rsidR="00A07272" w:rsidRDefault="00A07272" w:rsidP="00113CC6">
      <w:pPr>
        <w:shd w:val="clear" w:color="auto" w:fill="DAEEF3" w:themeFill="accent5" w:themeFillTint="33"/>
        <w:jc w:val="both"/>
        <w:rPr>
          <w:rFonts w:ascii="Aptos Narrow" w:hAnsi="Aptos Narrow"/>
        </w:rPr>
      </w:pPr>
      <w:r w:rsidRPr="00A07272">
        <w:rPr>
          <w:rFonts w:ascii="Aptos Narrow" w:hAnsi="Aptos Narrow"/>
        </w:rPr>
        <w:t>One of the following sets of elements must be provided:</w:t>
      </w:r>
    </w:p>
    <w:p w14:paraId="6BC2C574" w14:textId="77777777" w:rsidR="00A07272" w:rsidRPr="00A07272" w:rsidRDefault="00A07272" w:rsidP="00A07272">
      <w:pPr>
        <w:shd w:val="clear" w:color="auto" w:fill="DAEEF3" w:themeFill="accent5" w:themeFillTint="33"/>
        <w:jc w:val="both"/>
        <w:rPr>
          <w:rFonts w:ascii="Aptos Narrow" w:hAnsi="Aptos Narrow"/>
        </w:rPr>
      </w:pPr>
      <w:r w:rsidRPr="00A07272">
        <w:rPr>
          <w:rFonts w:ascii="Aptos Narrow" w:hAnsi="Aptos Narrow"/>
        </w:rPr>
        <w:t>First Name, Last Name, StreetAddress1, and Zip</w:t>
      </w:r>
    </w:p>
    <w:p w14:paraId="2A1DD1DA" w14:textId="77777777" w:rsidR="00A07272" w:rsidRPr="00A07272" w:rsidRDefault="00A07272" w:rsidP="00A07272">
      <w:pPr>
        <w:shd w:val="clear" w:color="auto" w:fill="DAEEF3" w:themeFill="accent5" w:themeFillTint="33"/>
        <w:jc w:val="both"/>
        <w:rPr>
          <w:rFonts w:ascii="Aptos Narrow" w:hAnsi="Aptos Narrow"/>
        </w:rPr>
      </w:pPr>
      <w:r w:rsidRPr="00A07272">
        <w:rPr>
          <w:rFonts w:ascii="Aptos Narrow" w:hAnsi="Aptos Narrow"/>
        </w:rPr>
        <w:t>First Name, Last Name, StreetAddress1, City and State</w:t>
      </w:r>
    </w:p>
    <w:p w14:paraId="55086273" w14:textId="77777777" w:rsidR="00A07272" w:rsidRPr="00A07272" w:rsidRDefault="00A07272" w:rsidP="00A07272">
      <w:pPr>
        <w:shd w:val="clear" w:color="auto" w:fill="DAEEF3" w:themeFill="accent5" w:themeFillTint="33"/>
        <w:jc w:val="both"/>
        <w:rPr>
          <w:rFonts w:ascii="Aptos Narrow" w:hAnsi="Aptos Narrow"/>
        </w:rPr>
      </w:pPr>
      <w:r w:rsidRPr="00A07272">
        <w:rPr>
          <w:rFonts w:ascii="Aptos Narrow" w:hAnsi="Aptos Narrow"/>
        </w:rPr>
        <w:t>First Name, Last Name, and SSN</w:t>
      </w:r>
    </w:p>
    <w:p w14:paraId="3DB5AFD7" w14:textId="77777777" w:rsidR="00A07272" w:rsidRPr="00A07272" w:rsidRDefault="00A07272" w:rsidP="00A07272">
      <w:pPr>
        <w:shd w:val="clear" w:color="auto" w:fill="DAEEF3" w:themeFill="accent5" w:themeFillTint="33"/>
        <w:jc w:val="both"/>
        <w:rPr>
          <w:rFonts w:ascii="Aptos Narrow" w:hAnsi="Aptos Narrow"/>
        </w:rPr>
      </w:pPr>
      <w:r w:rsidRPr="00A07272">
        <w:rPr>
          <w:rFonts w:ascii="Aptos Narrow" w:hAnsi="Aptos Narrow"/>
        </w:rPr>
        <w:t>First Name, LastName, and DOB</w:t>
      </w:r>
    </w:p>
    <w:p w14:paraId="02B72F45" w14:textId="7E27B1AE" w:rsidR="00A07272" w:rsidRDefault="00A07272" w:rsidP="00A07272">
      <w:pPr>
        <w:shd w:val="clear" w:color="auto" w:fill="DAEEF3" w:themeFill="accent5" w:themeFillTint="33"/>
        <w:jc w:val="both"/>
        <w:rPr>
          <w:rFonts w:ascii="Aptos Narrow" w:hAnsi="Aptos Narrow"/>
        </w:rPr>
      </w:pPr>
      <w:r w:rsidRPr="00A07272">
        <w:rPr>
          <w:rFonts w:ascii="Aptos Narrow" w:hAnsi="Aptos Narrow"/>
        </w:rPr>
        <w:t>First Name, Last Name, and Primary Phone</w:t>
      </w:r>
    </w:p>
    <w:p w14:paraId="0ECDADEB" w14:textId="77777777" w:rsidR="00A07272" w:rsidRDefault="00A07272" w:rsidP="00A07272">
      <w:pPr>
        <w:shd w:val="clear" w:color="auto" w:fill="DAEEF3" w:themeFill="accent5" w:themeFillTint="33"/>
        <w:jc w:val="both"/>
        <w:rPr>
          <w:rFonts w:ascii="Aptos Narrow" w:hAnsi="Aptos Narrow"/>
        </w:rPr>
      </w:pPr>
    </w:p>
    <w:p w14:paraId="24DB6A3B" w14:textId="57E7CBEB" w:rsidR="00A07272" w:rsidRDefault="00C01D8E" w:rsidP="00113CC6">
      <w:pPr>
        <w:shd w:val="clear" w:color="auto" w:fill="DAEEF3" w:themeFill="accent5" w:themeFillTint="33"/>
        <w:jc w:val="both"/>
        <w:rPr>
          <w:rFonts w:ascii="Aptos Narrow" w:hAnsi="Aptos Narrow"/>
        </w:rPr>
      </w:pPr>
      <w:r w:rsidRPr="0986E67D">
        <w:rPr>
          <w:rFonts w:ascii="Aptos Narrow" w:hAnsi="Aptos Narrow"/>
        </w:rPr>
        <w:t xml:space="preserve">While the exact steps for data reconciliation were not explicitly detailed in the available materials, it is understood that during the data preparation process, raw data from different sources </w:t>
      </w:r>
      <w:r w:rsidR="18DD70CE" w:rsidRPr="0986E67D">
        <w:rPr>
          <w:rFonts w:ascii="Aptos Narrow" w:hAnsi="Aptos Narrow"/>
        </w:rPr>
        <w:t xml:space="preserve">were </w:t>
      </w:r>
      <w:r w:rsidRPr="0986E67D">
        <w:rPr>
          <w:rFonts w:ascii="Aptos Narrow" w:hAnsi="Aptos Narrow"/>
        </w:rPr>
        <w:t>transformed into a structured, model-ready format. The data sources included public records, credit bureau data, phone directories, utility data, and student directories, which were organized into a consistent set of attributes for use in fraud detection.</w:t>
      </w:r>
    </w:p>
    <w:p w14:paraId="77969840" w14:textId="5C939581" w:rsidR="00C01D8E" w:rsidRDefault="00C01D8E" w:rsidP="00113CC6">
      <w:pPr>
        <w:shd w:val="clear" w:color="auto" w:fill="DAEEF3" w:themeFill="accent5" w:themeFillTint="33"/>
        <w:jc w:val="both"/>
        <w:rPr>
          <w:rFonts w:ascii="Aptos Narrow" w:hAnsi="Aptos Narrow"/>
        </w:rPr>
      </w:pPr>
      <w:r>
        <w:rPr>
          <w:rFonts w:ascii="Aptos Narrow" w:hAnsi="Aptos Narrow"/>
        </w:rPr>
        <w:t xml:space="preserve"> </w:t>
      </w:r>
    </w:p>
    <w:p w14:paraId="4A8F96BC" w14:textId="3D1B214D" w:rsidR="00C01D8E" w:rsidRDefault="00C01D8E" w:rsidP="00113CC6">
      <w:pPr>
        <w:shd w:val="clear" w:color="auto" w:fill="DAEEF3" w:themeFill="accent5" w:themeFillTint="33"/>
        <w:jc w:val="both"/>
        <w:rPr>
          <w:rFonts w:ascii="Aptos Narrow" w:hAnsi="Aptos Narrow"/>
        </w:rPr>
      </w:pPr>
      <w:r>
        <w:rPr>
          <w:rFonts w:ascii="Aptos Narrow" w:hAnsi="Aptos Narrow"/>
        </w:rPr>
        <w:t>Regardless, the overall aim was to ensure that the data used in the fraud intelligence model was standardized, consistent, and ready for use, ensuring its quality and reliability for model’s prediction</w:t>
      </w:r>
      <w:r w:rsidR="0076178D">
        <w:rPr>
          <w:rFonts w:ascii="Aptos Narrow" w:hAnsi="Aptos Narrow"/>
        </w:rPr>
        <w:t xml:space="preserve">s. This process </w:t>
      </w:r>
      <w:r w:rsidR="0003780D">
        <w:rPr>
          <w:rFonts w:ascii="Aptos Narrow" w:hAnsi="Aptos Narrow"/>
        </w:rPr>
        <w:t>i</w:t>
      </w:r>
      <w:r w:rsidR="0076178D">
        <w:rPr>
          <w:rFonts w:ascii="Aptos Narrow" w:hAnsi="Aptos Narrow"/>
        </w:rPr>
        <w:t xml:space="preserve">s critical in maintaining the integrity of that data and optimizing it for the detection of fraud risks. </w:t>
      </w:r>
    </w:p>
    <w:p w14:paraId="5F028D51" w14:textId="77777777" w:rsidR="0076178D" w:rsidRDefault="0076178D" w:rsidP="00113CC6">
      <w:pPr>
        <w:shd w:val="clear" w:color="auto" w:fill="DAEEF3" w:themeFill="accent5" w:themeFillTint="33"/>
        <w:jc w:val="both"/>
        <w:rPr>
          <w:rFonts w:ascii="Aptos Narrow" w:hAnsi="Aptos Narrow"/>
        </w:rPr>
      </w:pPr>
    </w:p>
    <w:p w14:paraId="077BDD08" w14:textId="77777777" w:rsidR="00A8506A" w:rsidRDefault="00A8506A" w:rsidP="00745F2F">
      <w:pPr>
        <w:shd w:val="clear" w:color="auto" w:fill="DAEEF3" w:themeFill="accent5" w:themeFillTint="33"/>
        <w:rPr>
          <w:rFonts w:ascii="Aptos Narrow" w:hAnsi="Aptos Narrow"/>
        </w:rPr>
      </w:pPr>
    </w:p>
    <w:p w14:paraId="40A841B9" w14:textId="77777777" w:rsidR="004A7062" w:rsidRDefault="004A7062" w:rsidP="004A7062">
      <w:pPr>
        <w:rPr>
          <w:rFonts w:ascii="Arial Narrow" w:hAnsi="Arial Narrow"/>
        </w:rPr>
      </w:pPr>
    </w:p>
    <w:p w14:paraId="4D4FE0D6" w14:textId="2F29E763" w:rsidR="004A7062" w:rsidRDefault="004A7062" w:rsidP="00836691">
      <w:pPr>
        <w:pStyle w:val="Heading3"/>
      </w:pPr>
      <w:bookmarkStart w:id="810" w:name="_Toc163230495"/>
      <w:bookmarkEnd w:id="794"/>
      <w:r>
        <w:t>Development Data Preparation</w:t>
      </w:r>
      <w:bookmarkEnd w:id="810"/>
    </w:p>
    <w:p w14:paraId="011159C9" w14:textId="77777777" w:rsidR="004A7062" w:rsidRDefault="004A7062" w:rsidP="004A7062">
      <w:pPr>
        <w:rPr>
          <w:rFonts w:ascii="Arial Narrow" w:hAnsi="Arial Narrow"/>
        </w:rPr>
      </w:pPr>
    </w:p>
    <w:p w14:paraId="6D2CB9AF" w14:textId="77777777" w:rsidR="001A7D12" w:rsidRPr="001A7D12" w:rsidRDefault="001A7D12" w:rsidP="001A7D12">
      <w:pPr>
        <w:pStyle w:val="ListParagraph"/>
        <w:keepNext/>
        <w:keepLines/>
        <w:numPr>
          <w:ilvl w:val="2"/>
          <w:numId w:val="5"/>
        </w:numPr>
        <w:shd w:val="clear" w:color="auto" w:fill="B8CCE4" w:themeFill="accent1" w:themeFillTint="66"/>
        <w:spacing w:before="200" w:after="120"/>
        <w:contextualSpacing w:val="0"/>
        <w:outlineLvl w:val="1"/>
        <w:rPr>
          <w:rFonts w:ascii="Arial" w:eastAsiaTheme="majorEastAsia" w:hAnsi="Arial" w:cstheme="majorBidi"/>
          <w:b/>
          <w:bCs/>
          <w:vanish/>
          <w:sz w:val="24"/>
          <w:szCs w:val="26"/>
        </w:rPr>
      </w:pPr>
      <w:bookmarkStart w:id="811" w:name="_Toc161759110"/>
      <w:bookmarkStart w:id="812" w:name="_Toc161759268"/>
      <w:bookmarkStart w:id="813" w:name="_Toc161907132"/>
      <w:bookmarkStart w:id="814" w:name="_Toc162252139"/>
      <w:bookmarkStart w:id="815" w:name="_Toc162255288"/>
      <w:bookmarkStart w:id="816" w:name="_Toc163134427"/>
      <w:bookmarkStart w:id="817" w:name="_Toc163136729"/>
      <w:bookmarkStart w:id="818" w:name="_Toc163230496"/>
      <w:bookmarkStart w:id="819" w:name="OLE_LINK19"/>
      <w:bookmarkEnd w:id="811"/>
      <w:bookmarkEnd w:id="812"/>
      <w:bookmarkEnd w:id="813"/>
      <w:bookmarkEnd w:id="814"/>
      <w:bookmarkEnd w:id="815"/>
      <w:bookmarkEnd w:id="816"/>
      <w:bookmarkEnd w:id="817"/>
      <w:bookmarkEnd w:id="818"/>
    </w:p>
    <w:p w14:paraId="169A96FB" w14:textId="5603DC71" w:rsidR="00755A3D" w:rsidRPr="00266D5A" w:rsidRDefault="00755A3D" w:rsidP="001A7D12">
      <w:pPr>
        <w:pStyle w:val="Heading4"/>
      </w:pPr>
      <w:r w:rsidRPr="00266D5A">
        <w:t xml:space="preserve">Data Quality and </w:t>
      </w:r>
      <w:r w:rsidRPr="00D8397A">
        <w:t>Treatments</w:t>
      </w:r>
    </w:p>
    <w:p w14:paraId="5ECF09A9" w14:textId="77777777" w:rsidR="002C57A9" w:rsidRDefault="00266D5A" w:rsidP="002C57A9">
      <w:pPr>
        <w:rPr>
          <w:rStyle w:val="SubtleEmphasis"/>
        </w:rPr>
      </w:pPr>
      <w:r>
        <w:rPr>
          <w:rStyle w:val="SubtleEmphasis"/>
        </w:rPr>
        <w:t>Describe the raw data quality and any treatments used to address missing or erroneous values, for example, algorithms applied to impute values.</w:t>
      </w:r>
    </w:p>
    <w:p w14:paraId="12672931" w14:textId="47E2B1E2" w:rsidR="00266D5A" w:rsidRDefault="00266D5A" w:rsidP="002C57A9">
      <w:pPr>
        <w:rPr>
          <w:rStyle w:val="SubtleEmphasis"/>
        </w:rPr>
      </w:pPr>
      <w:r>
        <w:rPr>
          <w:rStyle w:val="SubtleEmphasis"/>
        </w:rPr>
        <w:t xml:space="preserve"> </w:t>
      </w:r>
    </w:p>
    <w:bookmarkEnd w:id="819"/>
    <w:p w14:paraId="5340BAA5" w14:textId="38122526" w:rsidR="00755A3D" w:rsidRDefault="00266D5A" w:rsidP="002C57A9">
      <w:pPr>
        <w:rPr>
          <w:rStyle w:val="SubtleEmphasis"/>
        </w:rPr>
      </w:pPr>
      <w:r>
        <w:rPr>
          <w:rStyle w:val="SubtleEmphasis"/>
        </w:rPr>
        <w:t>Document any analysis of data outliers and their impact on model development / outputs. Provide support for the selected approach for treating the outliers (if any).</w:t>
      </w:r>
    </w:p>
    <w:p w14:paraId="6A024317" w14:textId="77777777" w:rsidR="002C57A9" w:rsidRPr="00755A3D" w:rsidRDefault="002C57A9" w:rsidP="002C57A9"/>
    <w:p w14:paraId="46CC7CEE" w14:textId="77777777" w:rsidR="00737A94" w:rsidRDefault="00737A94" w:rsidP="00737A94">
      <w:pPr>
        <w:shd w:val="clear" w:color="auto" w:fill="DAEEF3" w:themeFill="accent5" w:themeFillTint="33"/>
        <w:jc w:val="both"/>
        <w:rPr>
          <w:rFonts w:ascii="Aptos Narrow" w:hAnsi="Aptos Narrow"/>
        </w:rPr>
      </w:pPr>
      <w:bookmarkStart w:id="820" w:name="OLE_LINK21"/>
      <w:r>
        <w:rPr>
          <w:rFonts w:ascii="Aptos Narrow" w:hAnsi="Aptos Narrow"/>
        </w:rPr>
        <w:t>Model Owner:</w:t>
      </w:r>
    </w:p>
    <w:p w14:paraId="33F6E12A" w14:textId="77777777" w:rsidR="005B4F5C" w:rsidRDefault="005B4F5C" w:rsidP="005B4F5C">
      <w:pPr>
        <w:shd w:val="clear" w:color="auto" w:fill="DAEEF3" w:themeFill="accent5" w:themeFillTint="33"/>
        <w:rPr>
          <w:rFonts w:ascii="Aptos Narrow" w:hAnsi="Aptos Narrow"/>
        </w:rPr>
      </w:pPr>
    </w:p>
    <w:bookmarkEnd w:id="820"/>
    <w:p w14:paraId="11AE11C5" w14:textId="77777777" w:rsidR="004A7062" w:rsidRDefault="004A7062" w:rsidP="004A7062">
      <w:pPr>
        <w:rPr>
          <w:rFonts w:ascii="Arial Narrow" w:hAnsi="Arial Narrow"/>
        </w:rPr>
      </w:pPr>
    </w:p>
    <w:p w14:paraId="648885D5" w14:textId="2F122DCC" w:rsidR="00266D5A" w:rsidRDefault="008557D1">
      <w:pPr>
        <w:pStyle w:val="Heading4"/>
      </w:pPr>
      <w:r>
        <w:t xml:space="preserve">Data </w:t>
      </w:r>
      <w:r w:rsidR="00B22AA1">
        <w:t>Filtering and Exclusions</w:t>
      </w:r>
    </w:p>
    <w:p w14:paraId="72B4BD7D" w14:textId="5D00F11E" w:rsidR="00B22AA1" w:rsidRDefault="00B22AA1" w:rsidP="00B22AA1">
      <w:pPr>
        <w:rPr>
          <w:rStyle w:val="SubtleEmphasis"/>
        </w:rPr>
      </w:pPr>
      <w:r>
        <w:rPr>
          <w:rStyle w:val="SubtleEmphasis"/>
        </w:rPr>
        <w:t>Provide a detailed description of, and justification for, data filtering and significant data exclusions that may potentially introduce model bias. Where a significant number of records is excluded due to data quality or other reasons, to the extent possible, analysis should be performed and documented showing the impact of the filtering rule.</w:t>
      </w:r>
    </w:p>
    <w:p w14:paraId="26DD1ABC" w14:textId="77777777" w:rsidR="002C57A9" w:rsidRDefault="002C57A9" w:rsidP="00B22AA1">
      <w:pPr>
        <w:rPr>
          <w:rStyle w:val="SubtleEmphasis"/>
        </w:rPr>
      </w:pPr>
    </w:p>
    <w:p w14:paraId="109EEF21" w14:textId="77777777" w:rsidR="008D6ED1" w:rsidRDefault="008D6ED1" w:rsidP="008D6ED1">
      <w:pPr>
        <w:rPr>
          <w:rStyle w:val="SubtleEmphasis"/>
        </w:rPr>
      </w:pPr>
      <w:r>
        <w:rPr>
          <w:rStyle w:val="SubtleEmphasis"/>
        </w:rPr>
        <w:t>A complete waterfall from the point of raw data extract to the final development/testing data showing the impacts of each exclusion (in terms of the number of records and other key metrics) should be provided.</w:t>
      </w:r>
    </w:p>
    <w:p w14:paraId="31F36EAA" w14:textId="77777777" w:rsidR="008D6ED1" w:rsidRDefault="008D6ED1" w:rsidP="00B22AA1">
      <w:pPr>
        <w:rPr>
          <w:rStyle w:val="SubtleEmphasis"/>
        </w:rPr>
      </w:pPr>
    </w:p>
    <w:p w14:paraId="701A94D4" w14:textId="77777777" w:rsidR="00737A94" w:rsidRDefault="00737A94" w:rsidP="00737A94">
      <w:pPr>
        <w:shd w:val="clear" w:color="auto" w:fill="DAEEF3" w:themeFill="accent5" w:themeFillTint="33"/>
        <w:jc w:val="both"/>
        <w:rPr>
          <w:rFonts w:ascii="Aptos Narrow" w:hAnsi="Aptos Narrow"/>
        </w:rPr>
      </w:pPr>
      <w:bookmarkStart w:id="821" w:name="OLE_LINK23"/>
      <w:r>
        <w:rPr>
          <w:rFonts w:ascii="Aptos Narrow" w:hAnsi="Aptos Narrow"/>
        </w:rPr>
        <w:t>Model Owner:</w:t>
      </w:r>
    </w:p>
    <w:p w14:paraId="58185CAB" w14:textId="77777777" w:rsidR="00D43DCB" w:rsidRDefault="00D43DCB" w:rsidP="00113CC6">
      <w:pPr>
        <w:shd w:val="clear" w:color="auto" w:fill="DAEEF3" w:themeFill="accent5" w:themeFillTint="33"/>
        <w:jc w:val="both"/>
        <w:rPr>
          <w:rFonts w:ascii="Aptos Narrow" w:hAnsi="Aptos Narrow"/>
        </w:rPr>
      </w:pPr>
    </w:p>
    <w:p w14:paraId="1A2E917E" w14:textId="77777777" w:rsidR="00B22AA1" w:rsidRDefault="00B22AA1" w:rsidP="00B22AA1">
      <w:pPr>
        <w:shd w:val="clear" w:color="auto" w:fill="DAEEF3" w:themeFill="accent5" w:themeFillTint="33"/>
        <w:rPr>
          <w:rFonts w:ascii="Aptos Narrow" w:hAnsi="Aptos Narrow"/>
        </w:rPr>
      </w:pPr>
    </w:p>
    <w:bookmarkEnd w:id="821"/>
    <w:p w14:paraId="19817536" w14:textId="77777777" w:rsidR="00B22AA1" w:rsidRDefault="00B22AA1" w:rsidP="00B22AA1"/>
    <w:p w14:paraId="724D802A" w14:textId="49412AEE" w:rsidR="007B20F6" w:rsidRDefault="007B20F6" w:rsidP="007B20F6">
      <w:pPr>
        <w:pStyle w:val="Heading4"/>
      </w:pPr>
      <w:r>
        <w:t>Data Sampling</w:t>
      </w:r>
    </w:p>
    <w:p w14:paraId="682A9095" w14:textId="5C1B54B0" w:rsidR="007B20F6" w:rsidRDefault="007B20F6" w:rsidP="007B20F6">
      <w:pPr>
        <w:rPr>
          <w:rStyle w:val="SubtleEmphasis"/>
        </w:rPr>
      </w:pPr>
      <w:r>
        <w:rPr>
          <w:rStyle w:val="SubtleEmphasis"/>
        </w:rPr>
        <w:t>Provide details of statistical sampling, if any, performed to create the model development and testing datasets.</w:t>
      </w:r>
    </w:p>
    <w:p w14:paraId="616B3C79" w14:textId="77777777" w:rsidR="002C57A9" w:rsidRDefault="002C57A9" w:rsidP="007B20F6">
      <w:pPr>
        <w:rPr>
          <w:rStyle w:val="SubtleEmphasis"/>
        </w:rPr>
      </w:pPr>
    </w:p>
    <w:p w14:paraId="65CC77BE" w14:textId="77777777" w:rsidR="00737A94" w:rsidRDefault="00737A94" w:rsidP="00737A94">
      <w:pPr>
        <w:shd w:val="clear" w:color="auto" w:fill="DAEEF3" w:themeFill="accent5" w:themeFillTint="33"/>
        <w:jc w:val="both"/>
        <w:rPr>
          <w:rFonts w:ascii="Aptos Narrow" w:hAnsi="Aptos Narrow"/>
        </w:rPr>
      </w:pPr>
      <w:bookmarkStart w:id="822" w:name="OLE_LINK27"/>
      <w:r>
        <w:rPr>
          <w:rFonts w:ascii="Aptos Narrow" w:hAnsi="Aptos Narrow"/>
        </w:rPr>
        <w:t>Model Owner:</w:t>
      </w:r>
    </w:p>
    <w:p w14:paraId="3369472C" w14:textId="77777777" w:rsidR="00745F2F" w:rsidRPr="00A50C9C" w:rsidRDefault="00745F2F" w:rsidP="00113CC6">
      <w:pPr>
        <w:shd w:val="clear" w:color="auto" w:fill="DAEEF3" w:themeFill="accent5" w:themeFillTint="33"/>
        <w:jc w:val="both"/>
        <w:rPr>
          <w:rFonts w:ascii="Aptos Narrow" w:hAnsi="Aptos Narrow"/>
        </w:rPr>
      </w:pPr>
      <w:r w:rsidRPr="00A50C9C">
        <w:rPr>
          <w:rFonts w:ascii="Aptos Narrow" w:hAnsi="Aptos Narrow"/>
        </w:rPr>
        <w:t>Random samples of applications were used to select training, testing, and out-of-time validation</w:t>
      </w:r>
      <w:r>
        <w:rPr>
          <w:rFonts w:ascii="Aptos Narrow" w:hAnsi="Aptos Narrow"/>
        </w:rPr>
        <w:t xml:space="preserve"> </w:t>
      </w:r>
      <w:r w:rsidRPr="00A50C9C">
        <w:rPr>
          <w:rFonts w:ascii="Aptos Narrow" w:hAnsi="Aptos Narrow"/>
        </w:rPr>
        <w:t>datasets. The model is a collection of different clients, with each client down sampled by a different</w:t>
      </w:r>
      <w:r>
        <w:rPr>
          <w:rFonts w:ascii="Aptos Narrow" w:hAnsi="Aptos Narrow"/>
        </w:rPr>
        <w:t xml:space="preserve"> </w:t>
      </w:r>
      <w:r w:rsidRPr="00A50C9C">
        <w:rPr>
          <w:rFonts w:ascii="Aptos Narrow" w:hAnsi="Aptos Narrow"/>
        </w:rPr>
        <w:t>amount to approximately equalize the bad rate between clients.</w:t>
      </w:r>
    </w:p>
    <w:p w14:paraId="4F5B9D46" w14:textId="77777777" w:rsidR="00A07272" w:rsidRDefault="00A07272" w:rsidP="00113CC6">
      <w:pPr>
        <w:shd w:val="clear" w:color="auto" w:fill="DAEEF3" w:themeFill="accent5" w:themeFillTint="33"/>
        <w:jc w:val="both"/>
        <w:rPr>
          <w:rFonts w:ascii="Aptos Narrow" w:hAnsi="Aptos Narrow"/>
        </w:rPr>
      </w:pPr>
    </w:p>
    <w:p w14:paraId="169655EA" w14:textId="49CA7374" w:rsidR="00745F2F" w:rsidRPr="00A50C9C" w:rsidRDefault="00A07272" w:rsidP="0986E67D">
      <w:pPr>
        <w:shd w:val="clear" w:color="auto" w:fill="DAEEF3" w:themeFill="accent5" w:themeFillTint="33"/>
        <w:jc w:val="both"/>
        <w:rPr>
          <w:ins w:id="823" w:author="Kiana Courtney" w:date="2024-12-13T21:58:00Z" w16du:dateUtc="2024-12-13T21:58:48Z"/>
          <w:rFonts w:ascii="Aptos Narrow" w:hAnsi="Aptos Narrow"/>
        </w:rPr>
      </w:pPr>
      <w:r>
        <w:rPr>
          <w:rFonts w:ascii="Aptos Narrow" w:hAnsi="Aptos Narrow"/>
        </w:rPr>
        <w:t xml:space="preserve">The vendor stated </w:t>
      </w:r>
      <w:r w:rsidR="00745F2F" w:rsidRPr="00A50C9C">
        <w:rPr>
          <w:rFonts w:ascii="Aptos Narrow" w:hAnsi="Aptos Narrow"/>
        </w:rPr>
        <w:t>a sampling practice that considered the following dataset:</w:t>
      </w:r>
    </w:p>
    <w:p w14:paraId="68DC2A04" w14:textId="66975AAE" w:rsidR="00745F2F" w:rsidRPr="00A50C9C" w:rsidRDefault="00745F2F" w:rsidP="00113CC6">
      <w:pPr>
        <w:shd w:val="clear" w:color="auto" w:fill="DAEEF3" w:themeFill="accent5" w:themeFillTint="33"/>
        <w:jc w:val="both"/>
        <w:rPr>
          <w:rFonts w:ascii="Aptos Narrow" w:hAnsi="Aptos Narrow"/>
        </w:rPr>
      </w:pPr>
      <w:r w:rsidRPr="00A50C9C">
        <w:rPr>
          <w:rFonts w:ascii="Aptos Narrow" w:hAnsi="Aptos Narrow"/>
        </w:rPr>
        <w:cr/>
      </w:r>
      <w:r w:rsidRPr="00A50C9C">
        <w:rPr>
          <w:rFonts w:ascii="Aptos Narrow" w:hAnsi="Aptos Narrow"/>
          <w:b/>
          <w:bCs/>
        </w:rPr>
        <w:t>Training Sample</w:t>
      </w:r>
    </w:p>
    <w:p w14:paraId="6144BCC9" w14:textId="3009DBC1" w:rsidR="00745F2F" w:rsidRPr="00A50C9C" w:rsidRDefault="00D64443" w:rsidP="00113CC6">
      <w:pPr>
        <w:shd w:val="clear" w:color="auto" w:fill="DAEEF3" w:themeFill="accent5" w:themeFillTint="33"/>
        <w:jc w:val="both"/>
        <w:rPr>
          <w:rFonts w:ascii="Aptos Narrow" w:hAnsi="Aptos Narrow"/>
        </w:rPr>
      </w:pPr>
      <w:r w:rsidRPr="00A50C9C">
        <w:rPr>
          <w:rFonts w:ascii="Aptos Narrow" w:hAnsi="Aptos Narrow"/>
        </w:rPr>
        <w:t>Sample</w:t>
      </w:r>
      <w:r w:rsidR="00745F2F" w:rsidRPr="00A50C9C">
        <w:rPr>
          <w:rFonts w:ascii="Aptos Narrow" w:hAnsi="Aptos Narrow"/>
        </w:rPr>
        <w:t xml:space="preserve"> data used to fit the model</w:t>
      </w:r>
    </w:p>
    <w:p w14:paraId="250B42FD" w14:textId="77777777" w:rsidR="00745F2F" w:rsidRPr="00A50C9C" w:rsidRDefault="00745F2F" w:rsidP="00113CC6">
      <w:pPr>
        <w:shd w:val="clear" w:color="auto" w:fill="DAEEF3" w:themeFill="accent5" w:themeFillTint="33"/>
        <w:jc w:val="both"/>
        <w:rPr>
          <w:rFonts w:ascii="Aptos Narrow" w:hAnsi="Aptos Narrow"/>
          <w:b/>
          <w:bCs/>
        </w:rPr>
      </w:pPr>
      <w:r w:rsidRPr="00A50C9C">
        <w:rPr>
          <w:rFonts w:ascii="Aptos Narrow" w:hAnsi="Aptos Narrow"/>
          <w:b/>
          <w:bCs/>
        </w:rPr>
        <w:t>Validation Sample</w:t>
      </w:r>
    </w:p>
    <w:p w14:paraId="3C15A0D4" w14:textId="76E67272" w:rsidR="00745F2F" w:rsidRPr="00A50C9C" w:rsidRDefault="00745F2F" w:rsidP="00113CC6">
      <w:pPr>
        <w:shd w:val="clear" w:color="auto" w:fill="DAEEF3" w:themeFill="accent5" w:themeFillTint="33"/>
        <w:jc w:val="both"/>
        <w:rPr>
          <w:rFonts w:ascii="Aptos Narrow" w:hAnsi="Aptos Narrow"/>
        </w:rPr>
      </w:pPr>
      <w:r w:rsidRPr="00A50C9C">
        <w:rPr>
          <w:rFonts w:ascii="Aptos Narrow" w:hAnsi="Aptos Narrow"/>
        </w:rPr>
        <w:t>Sample data used to provide an unbiased evaluation of a model fit on the training dataset while</w:t>
      </w:r>
      <w:r>
        <w:rPr>
          <w:rFonts w:ascii="Aptos Narrow" w:hAnsi="Aptos Narrow"/>
        </w:rPr>
        <w:t xml:space="preserve"> </w:t>
      </w:r>
      <w:r w:rsidRPr="00A50C9C">
        <w:rPr>
          <w:rFonts w:ascii="Aptos Narrow" w:hAnsi="Aptos Narrow"/>
        </w:rPr>
        <w:t>tuning model hyper-parameters</w:t>
      </w:r>
    </w:p>
    <w:p w14:paraId="741C26AB" w14:textId="77777777" w:rsidR="00D64443" w:rsidRDefault="00D64443" w:rsidP="00113CC6">
      <w:pPr>
        <w:shd w:val="clear" w:color="auto" w:fill="DAEEF3" w:themeFill="accent5" w:themeFillTint="33"/>
        <w:jc w:val="both"/>
        <w:rPr>
          <w:rFonts w:ascii="Aptos Narrow" w:hAnsi="Aptos Narrow"/>
        </w:rPr>
      </w:pPr>
    </w:p>
    <w:p w14:paraId="24C7B258" w14:textId="3737AD3D" w:rsidR="00745F2F" w:rsidRDefault="0ACFAB50" w:rsidP="00113CC6">
      <w:pPr>
        <w:shd w:val="clear" w:color="auto" w:fill="DAEEF3" w:themeFill="accent5" w:themeFillTint="33"/>
        <w:jc w:val="both"/>
        <w:rPr>
          <w:rFonts w:ascii="Aptos Narrow" w:hAnsi="Aptos Narrow"/>
        </w:rPr>
      </w:pPr>
      <w:r w:rsidRPr="3517A0B9">
        <w:rPr>
          <w:rFonts w:ascii="Aptos Narrow" w:hAnsi="Aptos Narrow"/>
        </w:rPr>
        <w:t xml:space="preserve">In LNFI </w:t>
      </w:r>
      <w:commentRangeStart w:id="824"/>
      <w:commentRangeStart w:id="825"/>
      <w:r w:rsidRPr="3517A0B9">
        <w:rPr>
          <w:rFonts w:ascii="Aptos Narrow" w:hAnsi="Aptos Narrow"/>
        </w:rPr>
        <w:t>model</w:t>
      </w:r>
      <w:commentRangeEnd w:id="824"/>
      <w:r w:rsidR="00D64443">
        <w:rPr>
          <w:rStyle w:val="CommentReference"/>
        </w:rPr>
        <w:commentReference w:id="824"/>
      </w:r>
      <w:commentRangeEnd w:id="825"/>
      <w:r w:rsidR="00D64443">
        <w:rPr>
          <w:rStyle w:val="CommentReference"/>
        </w:rPr>
        <w:commentReference w:id="825"/>
      </w:r>
      <w:r w:rsidRPr="3517A0B9">
        <w:rPr>
          <w:rFonts w:ascii="Aptos Narrow" w:hAnsi="Aptos Narrow"/>
        </w:rPr>
        <w:t>,</w:t>
      </w:r>
      <w:r w:rsidR="1693BA7C" w:rsidRPr="3517A0B9">
        <w:rPr>
          <w:rFonts w:ascii="Aptos Narrow" w:hAnsi="Aptos Narrow"/>
        </w:rPr>
        <w:t xml:space="preserve"> the training and validation time periods overlapped, </w:t>
      </w:r>
      <w:r w:rsidRPr="3517A0B9">
        <w:rPr>
          <w:rFonts w:ascii="Aptos Narrow" w:hAnsi="Aptos Narrow"/>
        </w:rPr>
        <w:t>with</w:t>
      </w:r>
      <w:r w:rsidR="1693BA7C" w:rsidRPr="3517A0B9">
        <w:rPr>
          <w:rFonts w:ascii="Aptos Narrow" w:hAnsi="Aptos Narrow"/>
        </w:rPr>
        <w:t xml:space="preserve"> the validation sample</w:t>
      </w:r>
      <w:r w:rsidRPr="3517A0B9">
        <w:rPr>
          <w:rFonts w:ascii="Aptos Narrow" w:hAnsi="Aptos Narrow"/>
        </w:rPr>
        <w:t xml:space="preserve"> referred to as </w:t>
      </w:r>
      <w:r w:rsidR="1693BA7C" w:rsidRPr="3517A0B9">
        <w:rPr>
          <w:rFonts w:ascii="Aptos Narrow" w:hAnsi="Aptos Narrow"/>
        </w:rPr>
        <w:t xml:space="preserve">the </w:t>
      </w:r>
      <w:r w:rsidRPr="3517A0B9">
        <w:rPr>
          <w:rFonts w:ascii="Aptos Narrow" w:hAnsi="Aptos Narrow"/>
        </w:rPr>
        <w:t>“</w:t>
      </w:r>
      <w:r w:rsidR="1693BA7C" w:rsidRPr="3517A0B9">
        <w:rPr>
          <w:rFonts w:ascii="Aptos Narrow" w:hAnsi="Aptos Narrow"/>
        </w:rPr>
        <w:t>in-time</w:t>
      </w:r>
      <w:r w:rsidRPr="3517A0B9">
        <w:rPr>
          <w:rFonts w:ascii="Aptos Narrow" w:hAnsi="Aptos Narrow"/>
        </w:rPr>
        <w:t>”</w:t>
      </w:r>
      <w:r w:rsidR="1693BA7C" w:rsidRPr="3517A0B9">
        <w:rPr>
          <w:rFonts w:ascii="Aptos Narrow" w:hAnsi="Aptos Narrow"/>
        </w:rPr>
        <w:t xml:space="preserve"> validation sample</w:t>
      </w:r>
      <w:r w:rsidRPr="3517A0B9">
        <w:rPr>
          <w:rFonts w:ascii="Aptos Narrow" w:hAnsi="Aptos Narrow"/>
        </w:rPr>
        <w:t>. To ensure no application appeared in both datasets, records were randomly divided between the two.</w:t>
      </w:r>
    </w:p>
    <w:p w14:paraId="2C511951" w14:textId="77777777" w:rsidR="00D64443" w:rsidRPr="00A50C9C" w:rsidRDefault="00D64443" w:rsidP="00113CC6">
      <w:pPr>
        <w:shd w:val="clear" w:color="auto" w:fill="DAEEF3" w:themeFill="accent5" w:themeFillTint="33"/>
        <w:jc w:val="both"/>
        <w:rPr>
          <w:rFonts w:ascii="Aptos Narrow" w:hAnsi="Aptos Narrow"/>
        </w:rPr>
      </w:pPr>
    </w:p>
    <w:p w14:paraId="1C119ED5" w14:textId="77777777" w:rsidR="00745F2F" w:rsidRPr="00A50C9C" w:rsidRDefault="00745F2F" w:rsidP="00113CC6">
      <w:pPr>
        <w:shd w:val="clear" w:color="auto" w:fill="DAEEF3" w:themeFill="accent5" w:themeFillTint="33"/>
        <w:jc w:val="both"/>
        <w:rPr>
          <w:rFonts w:ascii="Aptos Narrow" w:hAnsi="Aptos Narrow"/>
          <w:b/>
          <w:bCs/>
        </w:rPr>
      </w:pPr>
      <w:r w:rsidRPr="00A50C9C">
        <w:rPr>
          <w:rFonts w:ascii="Aptos Narrow" w:hAnsi="Aptos Narrow"/>
          <w:b/>
          <w:bCs/>
        </w:rPr>
        <w:t>Test (Out-of-Time) Sample</w:t>
      </w:r>
    </w:p>
    <w:p w14:paraId="6B070214" w14:textId="528994B3" w:rsidR="00745F2F" w:rsidRDefault="00D64443" w:rsidP="00113CC6">
      <w:pPr>
        <w:shd w:val="clear" w:color="auto" w:fill="DAEEF3" w:themeFill="accent5" w:themeFillTint="33"/>
        <w:jc w:val="both"/>
        <w:rPr>
          <w:rFonts w:ascii="Aptos Narrow" w:hAnsi="Aptos Narrow"/>
        </w:rPr>
      </w:pPr>
      <w:r w:rsidRPr="00A50C9C">
        <w:rPr>
          <w:rFonts w:ascii="Aptos Narrow" w:hAnsi="Aptos Narrow"/>
        </w:rPr>
        <w:t>Sample</w:t>
      </w:r>
      <w:r w:rsidR="00745F2F" w:rsidRPr="00A50C9C">
        <w:rPr>
          <w:rFonts w:ascii="Aptos Narrow" w:hAnsi="Aptos Narrow"/>
        </w:rPr>
        <w:t xml:space="preserve"> data used to provide an unbiased evaluation of a final model fit on the training dataset</w:t>
      </w:r>
      <w:r w:rsidR="00745F2F">
        <w:rPr>
          <w:rFonts w:ascii="Aptos Narrow" w:hAnsi="Aptos Narrow"/>
        </w:rPr>
        <w:t>.</w:t>
      </w:r>
    </w:p>
    <w:p w14:paraId="06E7BC05" w14:textId="77777777" w:rsidR="00745F2F" w:rsidRPr="00A50C9C" w:rsidRDefault="00745F2F" w:rsidP="00113CC6">
      <w:pPr>
        <w:shd w:val="clear" w:color="auto" w:fill="DAEEF3" w:themeFill="accent5" w:themeFillTint="33"/>
        <w:jc w:val="both"/>
        <w:rPr>
          <w:rFonts w:ascii="Aptos Narrow" w:hAnsi="Aptos Narrow"/>
        </w:rPr>
      </w:pPr>
      <w:r w:rsidRPr="00A50C9C">
        <w:rPr>
          <w:rFonts w:ascii="Aptos Narrow" w:hAnsi="Aptos Narrow"/>
        </w:rPr>
        <w:t>The test dataset provides the best practice that is used to evaluate the model. The dataset is only</w:t>
      </w:r>
      <w:r>
        <w:rPr>
          <w:rFonts w:ascii="Aptos Narrow" w:hAnsi="Aptos Narrow"/>
        </w:rPr>
        <w:t xml:space="preserve"> </w:t>
      </w:r>
      <w:r w:rsidRPr="00A50C9C">
        <w:rPr>
          <w:rFonts w:ascii="Aptos Narrow" w:hAnsi="Aptos Narrow"/>
        </w:rPr>
        <w:t>used after a model is completely trained.</w:t>
      </w:r>
    </w:p>
    <w:p w14:paraId="0324BDF3" w14:textId="77777777" w:rsidR="00745F2F" w:rsidRDefault="00745F2F" w:rsidP="00113CC6">
      <w:pPr>
        <w:shd w:val="clear" w:color="auto" w:fill="DAEEF3" w:themeFill="accent5" w:themeFillTint="33"/>
        <w:jc w:val="both"/>
        <w:rPr>
          <w:rFonts w:ascii="Aptos Narrow" w:hAnsi="Aptos Narrow"/>
        </w:rPr>
      </w:pPr>
    </w:p>
    <w:p w14:paraId="3397B43F" w14:textId="77777777" w:rsidR="00745F2F" w:rsidRDefault="00745F2F" w:rsidP="00113CC6">
      <w:pPr>
        <w:shd w:val="clear" w:color="auto" w:fill="DAEEF3" w:themeFill="accent5" w:themeFillTint="33"/>
        <w:jc w:val="both"/>
        <w:rPr>
          <w:rFonts w:ascii="Aptos Narrow" w:hAnsi="Aptos Narrow"/>
        </w:rPr>
      </w:pPr>
      <w:r w:rsidRPr="00A50C9C">
        <w:rPr>
          <w:rFonts w:ascii="Aptos Narrow" w:hAnsi="Aptos Narrow"/>
        </w:rPr>
        <w:t>To make the dataset more balanced and improve model performance and efficiency, non-fraud records</w:t>
      </w:r>
      <w:r>
        <w:rPr>
          <w:rFonts w:ascii="Aptos Narrow" w:hAnsi="Aptos Narrow"/>
        </w:rPr>
        <w:t xml:space="preserve"> </w:t>
      </w:r>
      <w:r w:rsidRPr="00A50C9C">
        <w:rPr>
          <w:rFonts w:ascii="Aptos Narrow" w:hAnsi="Aptos Narrow"/>
        </w:rPr>
        <w:t>were down sampled while all fraudulent records were kept. The amount by which non-fraud records</w:t>
      </w:r>
      <w:r>
        <w:rPr>
          <w:rFonts w:ascii="Aptos Narrow" w:hAnsi="Aptos Narrow"/>
        </w:rPr>
        <w:t xml:space="preserve"> </w:t>
      </w:r>
      <w:r w:rsidRPr="00A50C9C">
        <w:rPr>
          <w:rFonts w:ascii="Aptos Narrow" w:hAnsi="Aptos Narrow"/>
        </w:rPr>
        <w:t>were down sampled varied according to the client so that there were enough records from each client</w:t>
      </w:r>
      <w:r>
        <w:rPr>
          <w:rFonts w:ascii="Aptos Narrow" w:hAnsi="Aptos Narrow"/>
        </w:rPr>
        <w:t xml:space="preserve"> </w:t>
      </w:r>
      <w:r w:rsidRPr="00A50C9C">
        <w:rPr>
          <w:rFonts w:ascii="Aptos Narrow" w:hAnsi="Aptos Narrow"/>
        </w:rPr>
        <w:t>to make a representative sample. Final score scaling was adjusted to reflect actual good/bad odds. This</w:t>
      </w:r>
      <w:r>
        <w:rPr>
          <w:rFonts w:ascii="Aptos Narrow" w:hAnsi="Aptos Narrow"/>
        </w:rPr>
        <w:t xml:space="preserve"> </w:t>
      </w:r>
      <w:r w:rsidRPr="00A50C9C">
        <w:rPr>
          <w:rFonts w:ascii="Aptos Narrow" w:hAnsi="Aptos Narrow"/>
        </w:rPr>
        <w:t>sampling method is an industry-accepted practice to achieve more robust models.</w:t>
      </w:r>
    </w:p>
    <w:p w14:paraId="241A4976" w14:textId="77777777" w:rsidR="0003780D" w:rsidRDefault="0003780D" w:rsidP="00113CC6">
      <w:pPr>
        <w:shd w:val="clear" w:color="auto" w:fill="DAEEF3" w:themeFill="accent5" w:themeFillTint="33"/>
        <w:jc w:val="both"/>
        <w:rPr>
          <w:rFonts w:ascii="Aptos Narrow" w:hAnsi="Aptos Narrow"/>
        </w:rPr>
      </w:pPr>
    </w:p>
    <w:bookmarkEnd w:id="822"/>
    <w:p w14:paraId="36CD05ED" w14:textId="77777777" w:rsidR="007B20F6" w:rsidRDefault="007B20F6" w:rsidP="007B20F6"/>
    <w:p w14:paraId="53FE6F40" w14:textId="63C74A3A" w:rsidR="005D639E" w:rsidRDefault="005D639E" w:rsidP="005D639E">
      <w:pPr>
        <w:pStyle w:val="Heading4"/>
      </w:pPr>
      <w:r>
        <w:t>Data Transformations</w:t>
      </w:r>
    </w:p>
    <w:p w14:paraId="0EC78725" w14:textId="77777777" w:rsidR="005D639E" w:rsidRDefault="005D639E" w:rsidP="005D639E">
      <w:pPr>
        <w:rPr>
          <w:rStyle w:val="SubtleEmphasis"/>
        </w:rPr>
      </w:pPr>
      <w:r>
        <w:rPr>
          <w:rStyle w:val="SubtleEmphasis"/>
        </w:rPr>
        <w:t xml:space="preserve">Provide a description of, and rationale for, operations/calculations on raw data, such as scaling, forming data segments, averaging, or combining data from multiples sources (for example, to calculate charge-off rates) in order to produce model development-ready data. </w:t>
      </w:r>
    </w:p>
    <w:p w14:paraId="74DC5072" w14:textId="77777777" w:rsidR="002C57A9" w:rsidRDefault="002C57A9" w:rsidP="005D639E">
      <w:pPr>
        <w:rPr>
          <w:rStyle w:val="SubtleEmphasis"/>
        </w:rPr>
      </w:pPr>
    </w:p>
    <w:p w14:paraId="26071F47" w14:textId="3F81E288" w:rsidR="005D639E" w:rsidRDefault="005D639E" w:rsidP="005D639E">
      <w:pPr>
        <w:rPr>
          <w:rStyle w:val="SubtleEmphasis"/>
        </w:rPr>
      </w:pPr>
      <w:r>
        <w:rPr>
          <w:rStyle w:val="SubtleEmphasis"/>
        </w:rPr>
        <w:t>Describe the composite/derived variables created out of raw data. For example, splines, Weight-of-Evidence transformations of variables, interaction terms, etc. Provide support for the technical soundness and appropriateness of the selected transformations in the context of the specific modeling approach you selected and the overall model purpose.</w:t>
      </w:r>
    </w:p>
    <w:p w14:paraId="4BC72742" w14:textId="77777777" w:rsidR="002C57A9" w:rsidRDefault="002C57A9" w:rsidP="005D639E">
      <w:pPr>
        <w:rPr>
          <w:rStyle w:val="SubtleEmphasis"/>
        </w:rPr>
      </w:pPr>
    </w:p>
    <w:p w14:paraId="433F6C9C" w14:textId="423103AE" w:rsidR="00FA6D16" w:rsidRDefault="00FA6D16" w:rsidP="005D639E">
      <w:pPr>
        <w:rPr>
          <w:rStyle w:val="SubtleEmphasis"/>
        </w:rPr>
      </w:pPr>
      <w:r>
        <w:rPr>
          <w:rStyle w:val="SubtleEmphasis"/>
        </w:rPr>
        <w:t>Specifically:</w:t>
      </w:r>
    </w:p>
    <w:p w14:paraId="262140BB" w14:textId="77777777" w:rsidR="00FA6D16" w:rsidRDefault="00FA6D16" w:rsidP="005D639E">
      <w:pPr>
        <w:rPr>
          <w:rStyle w:val="SubtleEmphasis"/>
        </w:rPr>
      </w:pPr>
    </w:p>
    <w:p w14:paraId="6FF4029E" w14:textId="77777777" w:rsidR="008D6ED1" w:rsidRDefault="008D6ED1" w:rsidP="008D6ED1">
      <w:pPr>
        <w:rPr>
          <w:rStyle w:val="SubtleEmphasis"/>
        </w:rPr>
      </w:pPr>
      <w:r>
        <w:rPr>
          <w:rStyle w:val="SubtleEmphasis"/>
        </w:rPr>
        <w:t>For models that utilize feature engineering, provide detailed documentation of the engineering process, including a description of the software/package used to perform the feature engineering and a discussion on the limitations of the selected engineering approach.</w:t>
      </w:r>
    </w:p>
    <w:p w14:paraId="41EDE3F2" w14:textId="77777777" w:rsidR="008D6ED1" w:rsidRDefault="008D6ED1" w:rsidP="008D6ED1">
      <w:pPr>
        <w:rPr>
          <w:rStyle w:val="SubtleEmphasis"/>
        </w:rPr>
      </w:pPr>
    </w:p>
    <w:p w14:paraId="7F1555B0" w14:textId="2D0207B1" w:rsidR="008D6ED1" w:rsidRDefault="008D6ED1" w:rsidP="008D6ED1">
      <w:pPr>
        <w:rPr>
          <w:rStyle w:val="SubtleEmphasis"/>
        </w:rPr>
      </w:pPr>
      <w:r>
        <w:rPr>
          <w:rStyle w:val="SubtleEmphasis"/>
        </w:rPr>
        <w:t xml:space="preserve">For models that utilize unstructured data, include detailed description of the data pre-processing of unstructured data. Provide analysis/test/comparison results with related data/scripts/outputs if any to justify the pre-processing performed. </w:t>
      </w:r>
    </w:p>
    <w:p w14:paraId="09B00AA4" w14:textId="77777777" w:rsidR="008D6ED1" w:rsidRDefault="008D6ED1" w:rsidP="008D6ED1">
      <w:pPr>
        <w:rPr>
          <w:rStyle w:val="SubtleEmphasis"/>
        </w:rPr>
      </w:pPr>
    </w:p>
    <w:p w14:paraId="70854F86" w14:textId="5E4EA22A" w:rsidR="008D6ED1" w:rsidRDefault="008D6ED1" w:rsidP="008D6ED1">
      <w:pPr>
        <w:rPr>
          <w:rStyle w:val="SubtleEmphasis"/>
        </w:rPr>
      </w:pPr>
      <w:r>
        <w:rPr>
          <w:rStyle w:val="SubtleEmphasis"/>
        </w:rPr>
        <w:t>For advanced machine learning models, also include detailed discussion on the sufficiency and appropriateness of data transformations and treatments applied with respect to the ML algorithm used (for example, standardization/normalization is required for KNN but not for Random Forests). Provide analysis/test/comparison results with related data/scripts/outputs if any to support the discussion.</w:t>
      </w:r>
    </w:p>
    <w:p w14:paraId="12EDB721" w14:textId="77777777" w:rsidR="008D6ED1" w:rsidRDefault="008D6ED1" w:rsidP="005D639E">
      <w:pPr>
        <w:rPr>
          <w:rStyle w:val="SubtleEmphasis"/>
        </w:rPr>
      </w:pPr>
    </w:p>
    <w:p w14:paraId="60D1A5A4" w14:textId="77777777" w:rsidR="00737A94" w:rsidRDefault="00737A94" w:rsidP="00737A94">
      <w:pPr>
        <w:shd w:val="clear" w:color="auto" w:fill="DAEEF3" w:themeFill="accent5" w:themeFillTint="33"/>
        <w:jc w:val="both"/>
        <w:rPr>
          <w:rFonts w:ascii="Aptos Narrow" w:hAnsi="Aptos Narrow"/>
        </w:rPr>
      </w:pPr>
      <w:bookmarkStart w:id="827" w:name="OLE_LINK29"/>
      <w:r>
        <w:rPr>
          <w:rFonts w:ascii="Aptos Narrow" w:hAnsi="Aptos Narrow"/>
        </w:rPr>
        <w:t>Model Owner:</w:t>
      </w:r>
    </w:p>
    <w:p w14:paraId="7EEC9244" w14:textId="702D69D3" w:rsidR="00D43DCB" w:rsidRDefault="00D43DCB" w:rsidP="00113CC6">
      <w:pPr>
        <w:shd w:val="clear" w:color="auto" w:fill="DAEEF3" w:themeFill="accent5" w:themeFillTint="33"/>
        <w:jc w:val="both"/>
        <w:rPr>
          <w:rFonts w:ascii="Aptos Narrow" w:hAnsi="Aptos Narrow"/>
        </w:rPr>
      </w:pPr>
      <w:r>
        <w:rPr>
          <w:rFonts w:ascii="Aptos Narrow" w:hAnsi="Aptos Narrow"/>
        </w:rPr>
        <w:t xml:space="preserve">The Fraud Intelligence Model </w:t>
      </w:r>
      <w:r w:rsidR="00FF4488">
        <w:rPr>
          <w:rFonts w:ascii="Aptos Narrow" w:hAnsi="Aptos Narrow"/>
        </w:rPr>
        <w:t xml:space="preserve">does not involve explicit transformation techniques like scaling, normalization or feature engineering. However, the process of organizing sources records into model-ready attributes suggests a level of data standardization to ensure consistency and suitability for modeling purposes. </w:t>
      </w:r>
    </w:p>
    <w:p w14:paraId="73FE6A5B" w14:textId="77777777" w:rsidR="00FF4488" w:rsidRDefault="00FF4488" w:rsidP="00113CC6">
      <w:pPr>
        <w:shd w:val="clear" w:color="auto" w:fill="DAEEF3" w:themeFill="accent5" w:themeFillTint="33"/>
        <w:jc w:val="both"/>
        <w:rPr>
          <w:rFonts w:ascii="Aptos Narrow" w:hAnsi="Aptos Narrow"/>
        </w:rPr>
      </w:pPr>
    </w:p>
    <w:p w14:paraId="0BE3B039" w14:textId="04E22DA9" w:rsidR="00FF4488" w:rsidRDefault="00FF4488" w:rsidP="00113CC6">
      <w:pPr>
        <w:shd w:val="clear" w:color="auto" w:fill="DAEEF3" w:themeFill="accent5" w:themeFillTint="33"/>
        <w:jc w:val="both"/>
        <w:rPr>
          <w:rFonts w:ascii="Aptos Narrow" w:hAnsi="Aptos Narrow"/>
        </w:rPr>
      </w:pPr>
      <w:r>
        <w:rPr>
          <w:rFonts w:ascii="Aptos Narrow" w:hAnsi="Aptos Narrow"/>
        </w:rPr>
        <w:lastRenderedPageBreak/>
        <w:t xml:space="preserve">Since no detailed mention of transformations is provided, it can be inferred that the primary focus was on data organization and formatting to meet model requirements, allowing the data to be processed efficiently without additional transformation steps. </w:t>
      </w:r>
    </w:p>
    <w:p w14:paraId="25D6AFF5" w14:textId="77777777" w:rsidR="00745F2F" w:rsidRDefault="00745F2F" w:rsidP="00113CC6">
      <w:pPr>
        <w:shd w:val="clear" w:color="auto" w:fill="DAEEF3" w:themeFill="accent5" w:themeFillTint="33"/>
        <w:jc w:val="both"/>
        <w:rPr>
          <w:rFonts w:ascii="Aptos Narrow" w:hAnsi="Aptos Narrow"/>
        </w:rPr>
      </w:pPr>
    </w:p>
    <w:bookmarkEnd w:id="827"/>
    <w:p w14:paraId="6E693AFC" w14:textId="77777777" w:rsidR="005D639E" w:rsidRDefault="005D639E" w:rsidP="005D639E"/>
    <w:p w14:paraId="01B90C49" w14:textId="77777777" w:rsidR="00A16A70" w:rsidRDefault="00A16A70" w:rsidP="005D639E"/>
    <w:p w14:paraId="351391F5" w14:textId="6F00DC48" w:rsidR="000A128C" w:rsidRDefault="000A128C" w:rsidP="000A128C">
      <w:pPr>
        <w:pStyle w:val="Heading4"/>
      </w:pPr>
      <w:r>
        <w:t>Variable Definitions</w:t>
      </w:r>
    </w:p>
    <w:p w14:paraId="221C1A72" w14:textId="77777777" w:rsidR="000A128C" w:rsidRDefault="000A128C" w:rsidP="000A128C">
      <w:pPr>
        <w:rPr>
          <w:rStyle w:val="SubtleEmphasis"/>
        </w:rPr>
      </w:pPr>
      <w:r>
        <w:rPr>
          <w:rStyle w:val="SubtleEmphasis"/>
        </w:rPr>
        <w:t>Provide definitions of variables, including alternative transformations of variables tested. For vendor models, describe how the vendor’s definitions for inputs and outputs compare with the Bank’s internal definitions (e.g., delinquency, defaults, accounting losses, etc.).</w:t>
      </w:r>
    </w:p>
    <w:p w14:paraId="7DB1B6C3" w14:textId="77777777" w:rsidR="002C57A9" w:rsidRDefault="002C57A9" w:rsidP="000A128C">
      <w:pPr>
        <w:rPr>
          <w:rStyle w:val="SubtleEmphasis"/>
        </w:rPr>
      </w:pPr>
    </w:p>
    <w:p w14:paraId="3266BF78" w14:textId="48C3FAA5" w:rsidR="008D6ED1" w:rsidRDefault="008D6ED1" w:rsidP="008D6ED1">
      <w:pPr>
        <w:rPr>
          <w:rStyle w:val="SubtleEmphasis"/>
        </w:rPr>
      </w:pPr>
      <w:r>
        <w:rPr>
          <w:rStyle w:val="SubtleEmphasis"/>
        </w:rPr>
        <w:t>Reference the location of the comprehensive data dictionary that lists each variable’s description, source, allowable values</w:t>
      </w:r>
      <w:r w:rsidR="004F39CA">
        <w:rPr>
          <w:rStyle w:val="SubtleEmphasis"/>
        </w:rPr>
        <w:t>,</w:t>
      </w:r>
      <w:r>
        <w:rPr>
          <w:rStyle w:val="SubtleEmphasis"/>
        </w:rPr>
        <w:t xml:space="preserve"> and other relevant information.</w:t>
      </w:r>
    </w:p>
    <w:p w14:paraId="4902096E" w14:textId="77777777" w:rsidR="008D6ED1" w:rsidRDefault="008D6ED1" w:rsidP="000A128C">
      <w:pPr>
        <w:rPr>
          <w:rStyle w:val="SubtleEmphasis"/>
        </w:rPr>
      </w:pPr>
    </w:p>
    <w:p w14:paraId="059622E1" w14:textId="77777777" w:rsidR="000A128C" w:rsidRDefault="000A128C" w:rsidP="000A128C">
      <w:pPr>
        <w:rPr>
          <w:rStyle w:val="IntenseEmphasis"/>
        </w:rPr>
      </w:pPr>
      <w:r>
        <w:rPr>
          <w:rStyle w:val="IntenseEmphasis"/>
        </w:rPr>
        <w:t>Response Variable</w:t>
      </w:r>
    </w:p>
    <w:p w14:paraId="6BC4D5FF" w14:textId="77777777" w:rsidR="000A128C" w:rsidRDefault="000A128C" w:rsidP="000A128C">
      <w:pPr>
        <w:rPr>
          <w:rStyle w:val="SubtleEmphasis"/>
        </w:rPr>
      </w:pPr>
      <w:r>
        <w:rPr>
          <w:rStyle w:val="SubtleEmphasis"/>
        </w:rPr>
        <w:t>Describe the response/performance/dependent variable that the model is designed to estimate/project.</w:t>
      </w:r>
    </w:p>
    <w:p w14:paraId="6C63415E" w14:textId="77777777" w:rsidR="002C57A9" w:rsidRDefault="002C57A9" w:rsidP="000A128C">
      <w:pPr>
        <w:rPr>
          <w:rStyle w:val="SubtleEmphasis"/>
        </w:rPr>
      </w:pPr>
    </w:p>
    <w:p w14:paraId="25AFB579" w14:textId="77777777" w:rsidR="00737A94" w:rsidRDefault="00737A94" w:rsidP="00737A94">
      <w:pPr>
        <w:shd w:val="clear" w:color="auto" w:fill="DAEEF3" w:themeFill="accent5" w:themeFillTint="33"/>
        <w:jc w:val="both"/>
        <w:rPr>
          <w:rFonts w:ascii="Aptos Narrow" w:hAnsi="Aptos Narrow"/>
        </w:rPr>
      </w:pPr>
      <w:bookmarkStart w:id="828" w:name="OLE_LINK31"/>
      <w:r>
        <w:rPr>
          <w:rFonts w:ascii="Aptos Narrow" w:hAnsi="Aptos Narrow"/>
        </w:rPr>
        <w:t>Model Owner:</w:t>
      </w:r>
    </w:p>
    <w:p w14:paraId="386D6A42" w14:textId="77777777" w:rsidR="00745F2F" w:rsidRPr="00531E1D" w:rsidRDefault="00745F2F" w:rsidP="00113CC6">
      <w:pPr>
        <w:shd w:val="clear" w:color="auto" w:fill="DAEEF3" w:themeFill="accent5" w:themeFillTint="33"/>
        <w:jc w:val="both"/>
        <w:rPr>
          <w:rFonts w:ascii="Aptos Narrow" w:hAnsi="Aptos Narrow"/>
        </w:rPr>
      </w:pPr>
      <w:r w:rsidRPr="00531E1D">
        <w:rPr>
          <w:rFonts w:ascii="Aptos Narrow" w:hAnsi="Aptos Narrow"/>
        </w:rPr>
        <w:t>The dependent variable used by the model for training consisted of both pre-book and post-book fraud</w:t>
      </w:r>
      <w:r>
        <w:rPr>
          <w:rFonts w:ascii="Aptos Narrow" w:hAnsi="Aptos Narrow"/>
        </w:rPr>
        <w:t xml:space="preserve"> </w:t>
      </w:r>
      <w:r w:rsidRPr="00531E1D">
        <w:rPr>
          <w:rFonts w:ascii="Aptos Narrow" w:hAnsi="Aptos Narrow"/>
        </w:rPr>
        <w:t>tags.</w:t>
      </w:r>
    </w:p>
    <w:p w14:paraId="589230AE" w14:textId="77777777" w:rsidR="00745F2F" w:rsidRDefault="00745F2F" w:rsidP="00113CC6">
      <w:pPr>
        <w:shd w:val="clear" w:color="auto" w:fill="DAEEF3" w:themeFill="accent5" w:themeFillTint="33"/>
        <w:jc w:val="both"/>
        <w:rPr>
          <w:rFonts w:ascii="Aptos Narrow" w:hAnsi="Aptos Narrow"/>
        </w:rPr>
      </w:pPr>
    </w:p>
    <w:p w14:paraId="1DEF79CD" w14:textId="1E2E530E" w:rsidR="00745F2F" w:rsidRDefault="00745F2F" w:rsidP="00113CC6">
      <w:pPr>
        <w:shd w:val="clear" w:color="auto" w:fill="DAEEF3" w:themeFill="accent5" w:themeFillTint="33"/>
        <w:jc w:val="both"/>
        <w:rPr>
          <w:rFonts w:ascii="Aptos Narrow" w:hAnsi="Aptos Narrow"/>
        </w:rPr>
      </w:pPr>
      <w:r w:rsidRPr="00531E1D">
        <w:rPr>
          <w:rFonts w:ascii="Aptos Narrow" w:hAnsi="Aptos Narrow"/>
        </w:rPr>
        <w:t>The post-book fraud tag is the same as the “confirmed fraud” indicator and corresponds with the way</w:t>
      </w:r>
      <w:r w:rsidR="00A5626D">
        <w:rPr>
          <w:rFonts w:ascii="Aptos Narrow" w:hAnsi="Aptos Narrow"/>
        </w:rPr>
        <w:t xml:space="preserve"> </w:t>
      </w:r>
      <w:r w:rsidRPr="00531E1D">
        <w:rPr>
          <w:rFonts w:ascii="Aptos Narrow" w:hAnsi="Aptos Narrow"/>
        </w:rPr>
        <w:t>a client would account for a financial loss due to fraud. Fraud that is “suspect” or does not necessarily</w:t>
      </w:r>
      <w:r w:rsidR="00A5626D">
        <w:rPr>
          <w:rFonts w:ascii="Aptos Narrow" w:hAnsi="Aptos Narrow"/>
        </w:rPr>
        <w:t xml:space="preserve"> </w:t>
      </w:r>
      <w:r w:rsidRPr="00531E1D">
        <w:rPr>
          <w:rFonts w:ascii="Aptos Narrow" w:hAnsi="Aptos Narrow"/>
        </w:rPr>
        <w:t>correspond to a financial loss is considered a pre-book fraud tag.</w:t>
      </w:r>
    </w:p>
    <w:p w14:paraId="07206EAA" w14:textId="77777777" w:rsidR="00745F2F" w:rsidRDefault="00745F2F" w:rsidP="00113CC6">
      <w:pPr>
        <w:shd w:val="clear" w:color="auto" w:fill="DAEEF3" w:themeFill="accent5" w:themeFillTint="33"/>
        <w:jc w:val="both"/>
        <w:rPr>
          <w:rFonts w:ascii="Aptos Narrow" w:hAnsi="Aptos Narrow"/>
        </w:rPr>
      </w:pPr>
    </w:p>
    <w:p w14:paraId="091A4DFD" w14:textId="77777777" w:rsidR="0003780D" w:rsidRDefault="0003780D" w:rsidP="00113CC6">
      <w:pPr>
        <w:shd w:val="clear" w:color="auto" w:fill="DAEEF3" w:themeFill="accent5" w:themeFillTint="33"/>
        <w:jc w:val="both"/>
        <w:rPr>
          <w:rFonts w:ascii="Aptos Narrow" w:hAnsi="Aptos Narrow"/>
        </w:rPr>
      </w:pPr>
    </w:p>
    <w:bookmarkEnd w:id="828"/>
    <w:p w14:paraId="532475D6" w14:textId="77777777" w:rsidR="000A128C" w:rsidRDefault="000A128C" w:rsidP="000A128C">
      <w:pPr>
        <w:rPr>
          <w:rStyle w:val="IntenseEmphasis"/>
        </w:rPr>
      </w:pPr>
    </w:p>
    <w:p w14:paraId="6D92A7B7" w14:textId="0AEA21EF" w:rsidR="000A128C" w:rsidRDefault="000A128C" w:rsidP="000A128C">
      <w:pPr>
        <w:rPr>
          <w:rStyle w:val="IntenseEmphasis"/>
        </w:rPr>
      </w:pPr>
      <w:r>
        <w:rPr>
          <w:rStyle w:val="IntenseEmphasis"/>
        </w:rPr>
        <w:t>Explanatory Variables</w:t>
      </w:r>
    </w:p>
    <w:p w14:paraId="2E38FAE9" w14:textId="77777777" w:rsidR="000A128C" w:rsidRDefault="000A128C" w:rsidP="000A128C">
      <w:pPr>
        <w:rPr>
          <w:rStyle w:val="SubtleEmphasis"/>
        </w:rPr>
      </w:pPr>
      <w:r>
        <w:rPr>
          <w:rStyle w:val="SubtleEmphasis"/>
        </w:rPr>
        <w:t>Describe the explanatory/independent variable candidates assessed in the model development process.</w:t>
      </w:r>
    </w:p>
    <w:p w14:paraId="30E24ACE" w14:textId="77777777" w:rsidR="002C57A9" w:rsidRDefault="002C57A9" w:rsidP="000A128C">
      <w:pPr>
        <w:rPr>
          <w:rStyle w:val="SubtleEmphasis"/>
        </w:rPr>
      </w:pPr>
    </w:p>
    <w:p w14:paraId="5C14D156" w14:textId="77777777" w:rsidR="00737A94" w:rsidRDefault="00737A94" w:rsidP="00737A94">
      <w:pPr>
        <w:shd w:val="clear" w:color="auto" w:fill="DAEEF3" w:themeFill="accent5" w:themeFillTint="33"/>
        <w:jc w:val="both"/>
        <w:rPr>
          <w:rFonts w:ascii="Aptos Narrow" w:hAnsi="Aptos Narrow"/>
        </w:rPr>
      </w:pPr>
      <w:r>
        <w:rPr>
          <w:rFonts w:ascii="Aptos Narrow" w:hAnsi="Aptos Narrow"/>
        </w:rPr>
        <w:t>Model Owner:</w:t>
      </w:r>
    </w:p>
    <w:p w14:paraId="1385DF01" w14:textId="77777777" w:rsidR="00745F2F" w:rsidRPr="00296CAF" w:rsidRDefault="00745F2F" w:rsidP="00113CC6">
      <w:pPr>
        <w:shd w:val="clear" w:color="auto" w:fill="DAEEF3" w:themeFill="accent5" w:themeFillTint="33"/>
        <w:jc w:val="both"/>
        <w:rPr>
          <w:rFonts w:ascii="Aptos Narrow" w:hAnsi="Aptos Narrow"/>
        </w:rPr>
      </w:pPr>
      <w:r w:rsidRPr="00296CAF">
        <w:rPr>
          <w:rFonts w:ascii="Aptos Narrow" w:hAnsi="Aptos Narrow"/>
        </w:rPr>
        <w:t>Various independent variables were used for the development of the model.</w:t>
      </w:r>
    </w:p>
    <w:p w14:paraId="11C8EF20" w14:textId="65B7F768" w:rsidR="00745F2F" w:rsidRPr="00296CAF" w:rsidRDefault="00745F2F" w:rsidP="00113CC6">
      <w:pPr>
        <w:shd w:val="clear" w:color="auto" w:fill="DAEEF3" w:themeFill="accent5" w:themeFillTint="33"/>
        <w:jc w:val="both"/>
        <w:rPr>
          <w:rFonts w:ascii="Aptos Narrow" w:hAnsi="Aptos Narrow"/>
        </w:rPr>
      </w:pPr>
      <w:r w:rsidRPr="00296CAF">
        <w:rPr>
          <w:rFonts w:ascii="Aptos Narrow" w:hAnsi="Aptos Narrow"/>
        </w:rPr>
        <w:t xml:space="preserve">The </w:t>
      </w:r>
      <w:r w:rsidR="00D64443">
        <w:rPr>
          <w:rFonts w:ascii="Aptos Narrow" w:hAnsi="Aptos Narrow"/>
        </w:rPr>
        <w:t xml:space="preserve">vendor stated </w:t>
      </w:r>
      <w:r w:rsidRPr="00296CAF">
        <w:rPr>
          <w:rFonts w:ascii="Aptos Narrow" w:hAnsi="Aptos Narrow"/>
        </w:rPr>
        <w:t xml:space="preserve">variables that were used for development can be distributed into the following </w:t>
      </w:r>
      <w:r w:rsidR="00D64443">
        <w:rPr>
          <w:rFonts w:ascii="Aptos Narrow" w:hAnsi="Aptos Narrow"/>
        </w:rPr>
        <w:t xml:space="preserve">twelve (12) </w:t>
      </w:r>
      <w:r w:rsidRPr="00296CAF">
        <w:rPr>
          <w:rFonts w:ascii="Aptos Narrow" w:hAnsi="Aptos Narrow"/>
        </w:rPr>
        <w:t>distinct categories:</w:t>
      </w:r>
    </w:p>
    <w:p w14:paraId="648A5638" w14:textId="77777777" w:rsidR="00745F2F" w:rsidRPr="00296CAF" w:rsidRDefault="00745F2F" w:rsidP="00113CC6">
      <w:pPr>
        <w:shd w:val="clear" w:color="auto" w:fill="DAEEF3" w:themeFill="accent5" w:themeFillTint="33"/>
        <w:jc w:val="both"/>
        <w:rPr>
          <w:rFonts w:ascii="Aptos Narrow" w:hAnsi="Aptos Narrow"/>
          <w:b/>
          <w:bCs/>
        </w:rPr>
      </w:pPr>
      <w:r w:rsidRPr="00296CAF">
        <w:rPr>
          <w:rFonts w:ascii="Aptos Narrow" w:hAnsi="Aptos Narrow"/>
          <w:b/>
          <w:bCs/>
        </w:rPr>
        <w:t>Component Characteristics</w:t>
      </w:r>
    </w:p>
    <w:p w14:paraId="2A1A9A02" w14:textId="77777777" w:rsidR="00745F2F" w:rsidRPr="00296CAF" w:rsidRDefault="00745F2F" w:rsidP="00113CC6">
      <w:pPr>
        <w:shd w:val="clear" w:color="auto" w:fill="DAEEF3" w:themeFill="accent5" w:themeFillTint="33"/>
        <w:jc w:val="both"/>
        <w:rPr>
          <w:rFonts w:ascii="Aptos Narrow" w:hAnsi="Aptos Narrow"/>
        </w:rPr>
      </w:pPr>
      <w:r w:rsidRPr="00296CAF">
        <w:rPr>
          <w:rFonts w:ascii="Aptos Narrow" w:hAnsi="Aptos Narrow"/>
        </w:rPr>
        <w:t>The Application Component Characteristic Attributes are designed to provide a high-level and</w:t>
      </w:r>
      <w:r>
        <w:rPr>
          <w:rFonts w:ascii="Aptos Narrow" w:hAnsi="Aptos Narrow"/>
        </w:rPr>
        <w:t xml:space="preserve"> </w:t>
      </w:r>
      <w:r w:rsidRPr="00296CAF">
        <w:rPr>
          <w:rFonts w:ascii="Aptos Narrow" w:hAnsi="Aptos Narrow"/>
        </w:rPr>
        <w:t>general</w:t>
      </w:r>
      <w:r>
        <w:rPr>
          <w:rFonts w:ascii="Aptos Narrow" w:hAnsi="Aptos Narrow"/>
        </w:rPr>
        <w:t xml:space="preserve"> </w:t>
      </w:r>
      <w:r w:rsidRPr="00296CAF">
        <w:rPr>
          <w:rFonts w:ascii="Aptos Narrow" w:hAnsi="Aptos Narrow"/>
        </w:rPr>
        <w:t>assessment of the identity fraud risk that is related to the input identity components,</w:t>
      </w:r>
      <w:r>
        <w:rPr>
          <w:rFonts w:ascii="Aptos Narrow" w:hAnsi="Aptos Narrow"/>
        </w:rPr>
        <w:t xml:space="preserve"> </w:t>
      </w:r>
      <w:r w:rsidRPr="00296CAF">
        <w:rPr>
          <w:rFonts w:ascii="Aptos Narrow" w:hAnsi="Aptos Narrow"/>
        </w:rPr>
        <w:t>including the current and the previous addresses that are linked to the identity.</w:t>
      </w:r>
    </w:p>
    <w:p w14:paraId="5992F546" w14:textId="77777777" w:rsidR="00745F2F" w:rsidRPr="00296CAF" w:rsidRDefault="00745F2F" w:rsidP="00113CC6">
      <w:pPr>
        <w:shd w:val="clear" w:color="auto" w:fill="DAEEF3" w:themeFill="accent5" w:themeFillTint="33"/>
        <w:jc w:val="both"/>
        <w:rPr>
          <w:rFonts w:ascii="Aptos Narrow" w:hAnsi="Aptos Narrow"/>
          <w:b/>
          <w:bCs/>
        </w:rPr>
      </w:pPr>
      <w:r w:rsidRPr="00296CAF">
        <w:rPr>
          <w:rFonts w:ascii="Aptos Narrow" w:hAnsi="Aptos Narrow"/>
          <w:b/>
          <w:bCs/>
        </w:rPr>
        <w:t>Component Correlation</w:t>
      </w:r>
    </w:p>
    <w:p w14:paraId="75D86142" w14:textId="77777777" w:rsidR="00745F2F" w:rsidRPr="00296CAF" w:rsidRDefault="00745F2F" w:rsidP="00113CC6">
      <w:pPr>
        <w:shd w:val="clear" w:color="auto" w:fill="DAEEF3" w:themeFill="accent5" w:themeFillTint="33"/>
        <w:jc w:val="both"/>
        <w:rPr>
          <w:rFonts w:ascii="Aptos Narrow" w:hAnsi="Aptos Narrow"/>
        </w:rPr>
      </w:pPr>
      <w:r w:rsidRPr="00296CAF">
        <w:rPr>
          <w:rFonts w:ascii="Aptos Narrow" w:hAnsi="Aptos Narrow"/>
        </w:rPr>
        <w:t>The Application Component Correlation Attributes are designed to provide insight into the identity</w:t>
      </w:r>
      <w:r>
        <w:rPr>
          <w:rFonts w:ascii="Aptos Narrow" w:hAnsi="Aptos Narrow"/>
        </w:rPr>
        <w:t xml:space="preserve"> </w:t>
      </w:r>
      <w:r w:rsidRPr="00296CAF">
        <w:rPr>
          <w:rFonts w:ascii="Aptos Narrow" w:hAnsi="Aptos Narrow"/>
        </w:rPr>
        <w:t>fraud risk that is related to the corroboration of the input identity components that are reported</w:t>
      </w:r>
      <w:r>
        <w:rPr>
          <w:rFonts w:ascii="Aptos Narrow" w:hAnsi="Aptos Narrow"/>
        </w:rPr>
        <w:t xml:space="preserve"> </w:t>
      </w:r>
      <w:r w:rsidRPr="00296CAF">
        <w:rPr>
          <w:rFonts w:ascii="Aptos Narrow" w:hAnsi="Aptos Narrow"/>
        </w:rPr>
        <w:t>together.</w:t>
      </w:r>
    </w:p>
    <w:p w14:paraId="09181139" w14:textId="77777777" w:rsidR="00745F2F" w:rsidRPr="00296CAF" w:rsidRDefault="00745F2F" w:rsidP="00113CC6">
      <w:pPr>
        <w:shd w:val="clear" w:color="auto" w:fill="DAEEF3" w:themeFill="accent5" w:themeFillTint="33"/>
        <w:jc w:val="both"/>
        <w:rPr>
          <w:rFonts w:ascii="Aptos Narrow" w:hAnsi="Aptos Narrow"/>
          <w:b/>
          <w:bCs/>
        </w:rPr>
      </w:pPr>
      <w:r w:rsidRPr="00296CAF">
        <w:rPr>
          <w:rFonts w:ascii="Aptos Narrow" w:hAnsi="Aptos Narrow"/>
          <w:b/>
          <w:bCs/>
        </w:rPr>
        <w:t>Component Divergence</w:t>
      </w:r>
    </w:p>
    <w:p w14:paraId="7B596F13" w14:textId="77777777" w:rsidR="00745F2F" w:rsidRPr="00296CAF" w:rsidRDefault="00745F2F" w:rsidP="00113CC6">
      <w:pPr>
        <w:shd w:val="clear" w:color="auto" w:fill="DAEEF3" w:themeFill="accent5" w:themeFillTint="33"/>
        <w:jc w:val="both"/>
        <w:rPr>
          <w:rFonts w:ascii="Aptos Narrow" w:hAnsi="Aptos Narrow"/>
        </w:rPr>
      </w:pPr>
      <w:r w:rsidRPr="00296CAF">
        <w:rPr>
          <w:rFonts w:ascii="Aptos Narrow" w:hAnsi="Aptos Narrow"/>
        </w:rPr>
        <w:lastRenderedPageBreak/>
        <w:t>The Application Component Divergence Attributes are designed to provide insight into the identity</w:t>
      </w:r>
      <w:r>
        <w:rPr>
          <w:rFonts w:ascii="Aptos Narrow" w:hAnsi="Aptos Narrow"/>
        </w:rPr>
        <w:t xml:space="preserve"> </w:t>
      </w:r>
      <w:r w:rsidRPr="00296CAF">
        <w:rPr>
          <w:rFonts w:ascii="Aptos Narrow" w:hAnsi="Aptos Narrow"/>
        </w:rPr>
        <w:t>fraud risk that is related to the frequency of the input identity components that are linked to other</w:t>
      </w:r>
      <w:r>
        <w:rPr>
          <w:rFonts w:ascii="Aptos Narrow" w:hAnsi="Aptos Narrow"/>
        </w:rPr>
        <w:t xml:space="preserve"> </w:t>
      </w:r>
      <w:r w:rsidRPr="00296CAF">
        <w:rPr>
          <w:rFonts w:ascii="Aptos Narrow" w:hAnsi="Aptos Narrow"/>
        </w:rPr>
        <w:t>identities.</w:t>
      </w:r>
    </w:p>
    <w:p w14:paraId="31073506" w14:textId="77777777" w:rsidR="00745F2F" w:rsidRPr="00296CAF" w:rsidRDefault="00745F2F" w:rsidP="00113CC6">
      <w:pPr>
        <w:shd w:val="clear" w:color="auto" w:fill="DAEEF3" w:themeFill="accent5" w:themeFillTint="33"/>
        <w:jc w:val="both"/>
        <w:rPr>
          <w:rFonts w:ascii="Aptos Narrow" w:hAnsi="Aptos Narrow"/>
          <w:b/>
          <w:bCs/>
        </w:rPr>
      </w:pPr>
      <w:r w:rsidRPr="00296CAF">
        <w:rPr>
          <w:rFonts w:ascii="Aptos Narrow" w:hAnsi="Aptos Narrow"/>
          <w:b/>
          <w:bCs/>
        </w:rPr>
        <w:t>Component Validation</w:t>
      </w:r>
    </w:p>
    <w:p w14:paraId="7C89EA3D" w14:textId="77777777" w:rsidR="00745F2F" w:rsidRPr="00296CAF" w:rsidRDefault="00745F2F" w:rsidP="00113CC6">
      <w:pPr>
        <w:shd w:val="clear" w:color="auto" w:fill="DAEEF3" w:themeFill="accent5" w:themeFillTint="33"/>
        <w:jc w:val="both"/>
        <w:rPr>
          <w:rFonts w:ascii="Aptos Narrow" w:hAnsi="Aptos Narrow"/>
        </w:rPr>
      </w:pPr>
      <w:r w:rsidRPr="00296CAF">
        <w:rPr>
          <w:rFonts w:ascii="Aptos Narrow" w:hAnsi="Aptos Narrow"/>
        </w:rPr>
        <w:t>The Application Component Validation Attributes are designed to provide insight into the identity</w:t>
      </w:r>
      <w:r>
        <w:rPr>
          <w:rFonts w:ascii="Aptos Narrow" w:hAnsi="Aptos Narrow"/>
        </w:rPr>
        <w:t xml:space="preserve"> </w:t>
      </w:r>
      <w:r w:rsidRPr="00296CAF">
        <w:rPr>
          <w:rFonts w:ascii="Aptos Narrow" w:hAnsi="Aptos Narrow"/>
        </w:rPr>
        <w:t>fraud risk that is related to the validity of the input identity components.</w:t>
      </w:r>
    </w:p>
    <w:p w14:paraId="51EC15CD" w14:textId="77777777" w:rsidR="00745F2F" w:rsidRPr="00296CAF" w:rsidRDefault="00745F2F" w:rsidP="00113CC6">
      <w:pPr>
        <w:shd w:val="clear" w:color="auto" w:fill="DAEEF3" w:themeFill="accent5" w:themeFillTint="33"/>
        <w:jc w:val="both"/>
        <w:rPr>
          <w:rFonts w:ascii="Aptos Narrow" w:hAnsi="Aptos Narrow"/>
          <w:b/>
          <w:bCs/>
        </w:rPr>
      </w:pPr>
      <w:r w:rsidRPr="00296CAF">
        <w:rPr>
          <w:rFonts w:ascii="Aptos Narrow" w:hAnsi="Aptos Narrow"/>
          <w:b/>
          <w:bCs/>
        </w:rPr>
        <w:t>Component Velocity</w:t>
      </w:r>
    </w:p>
    <w:p w14:paraId="690D4C30" w14:textId="77777777" w:rsidR="00745F2F" w:rsidRPr="00296CAF" w:rsidRDefault="00745F2F" w:rsidP="00113CC6">
      <w:pPr>
        <w:shd w:val="clear" w:color="auto" w:fill="DAEEF3" w:themeFill="accent5" w:themeFillTint="33"/>
        <w:jc w:val="both"/>
        <w:rPr>
          <w:rFonts w:ascii="Aptos Narrow" w:hAnsi="Aptos Narrow"/>
        </w:rPr>
      </w:pPr>
      <w:r w:rsidRPr="00296CAF">
        <w:rPr>
          <w:rFonts w:ascii="Aptos Narrow" w:hAnsi="Aptos Narrow"/>
        </w:rPr>
        <w:t>The Application Component Velocity Attributes are designed to provide insight into the identity fraud</w:t>
      </w:r>
      <w:r>
        <w:rPr>
          <w:rFonts w:ascii="Aptos Narrow" w:hAnsi="Aptos Narrow"/>
        </w:rPr>
        <w:t xml:space="preserve"> </w:t>
      </w:r>
      <w:r w:rsidRPr="00296CAF">
        <w:rPr>
          <w:rFonts w:ascii="Aptos Narrow" w:hAnsi="Aptos Narrow"/>
        </w:rPr>
        <w:t>risk that is related to the search velocity of the input identity components that are seen in the search</w:t>
      </w:r>
      <w:r>
        <w:rPr>
          <w:rFonts w:ascii="Aptos Narrow" w:hAnsi="Aptos Narrow"/>
        </w:rPr>
        <w:t xml:space="preserve"> </w:t>
      </w:r>
      <w:r w:rsidRPr="00296CAF">
        <w:rPr>
          <w:rFonts w:ascii="Aptos Narrow" w:hAnsi="Aptos Narrow"/>
        </w:rPr>
        <w:t>activity of LexisNexis Risk Solutions products.</w:t>
      </w:r>
      <w:r w:rsidRPr="00296CAF">
        <w:rPr>
          <w:rFonts w:ascii="Aptos Narrow" w:hAnsi="Aptos Narrow"/>
        </w:rPr>
        <w:cr/>
      </w:r>
      <w:r w:rsidRPr="00296CAF">
        <w:rPr>
          <w:rFonts w:ascii="Aptos Narrow" w:hAnsi="Aptos Narrow"/>
          <w:b/>
          <w:bCs/>
        </w:rPr>
        <w:t>Identity Associations</w:t>
      </w:r>
    </w:p>
    <w:p w14:paraId="3E30AACC" w14:textId="77777777" w:rsidR="00745F2F" w:rsidRPr="00296CAF" w:rsidRDefault="00745F2F" w:rsidP="00113CC6">
      <w:pPr>
        <w:shd w:val="clear" w:color="auto" w:fill="DAEEF3" w:themeFill="accent5" w:themeFillTint="33"/>
        <w:jc w:val="both"/>
        <w:rPr>
          <w:rFonts w:ascii="Aptos Narrow" w:hAnsi="Aptos Narrow"/>
        </w:rPr>
      </w:pPr>
      <w:r w:rsidRPr="00296CAF">
        <w:rPr>
          <w:rFonts w:ascii="Aptos Narrow" w:hAnsi="Aptos Narrow"/>
        </w:rPr>
        <w:t>The Identity Relatives and Associates Attributes are designed to provide insight into the identity</w:t>
      </w:r>
      <w:r>
        <w:rPr>
          <w:rFonts w:ascii="Aptos Narrow" w:hAnsi="Aptos Narrow"/>
        </w:rPr>
        <w:t xml:space="preserve"> </w:t>
      </w:r>
      <w:r w:rsidRPr="00296CAF">
        <w:rPr>
          <w:rFonts w:ascii="Aptos Narrow" w:hAnsi="Aptos Narrow"/>
        </w:rPr>
        <w:t>fraud risk that is related to the relatives and the associates who are linked to the subject.</w:t>
      </w:r>
    </w:p>
    <w:p w14:paraId="6C153A62" w14:textId="77777777" w:rsidR="00745F2F" w:rsidRPr="00296CAF" w:rsidRDefault="00745F2F" w:rsidP="00113CC6">
      <w:pPr>
        <w:shd w:val="clear" w:color="auto" w:fill="DAEEF3" w:themeFill="accent5" w:themeFillTint="33"/>
        <w:jc w:val="both"/>
        <w:rPr>
          <w:rFonts w:ascii="Aptos Narrow" w:hAnsi="Aptos Narrow"/>
          <w:b/>
          <w:bCs/>
        </w:rPr>
      </w:pPr>
      <w:r w:rsidRPr="00296CAF">
        <w:rPr>
          <w:rFonts w:ascii="Aptos Narrow" w:hAnsi="Aptos Narrow"/>
          <w:b/>
          <w:bCs/>
        </w:rPr>
        <w:t>Identity Overview</w:t>
      </w:r>
    </w:p>
    <w:p w14:paraId="056DBF7C" w14:textId="77777777" w:rsidR="00745F2F" w:rsidRPr="00296CAF" w:rsidRDefault="00745F2F" w:rsidP="00113CC6">
      <w:pPr>
        <w:shd w:val="clear" w:color="auto" w:fill="DAEEF3" w:themeFill="accent5" w:themeFillTint="33"/>
        <w:jc w:val="both"/>
        <w:rPr>
          <w:rFonts w:ascii="Aptos Narrow" w:hAnsi="Aptos Narrow"/>
        </w:rPr>
      </w:pPr>
      <w:r w:rsidRPr="00296CAF">
        <w:rPr>
          <w:rFonts w:ascii="Aptos Narrow" w:hAnsi="Aptos Narrow"/>
        </w:rPr>
        <w:t>The Identity Overview Attributes are designed to provide a high-level assessment of identity fraud</w:t>
      </w:r>
      <w:r>
        <w:rPr>
          <w:rFonts w:ascii="Aptos Narrow" w:hAnsi="Aptos Narrow"/>
        </w:rPr>
        <w:t xml:space="preserve"> </w:t>
      </w:r>
      <w:r w:rsidRPr="00296CAF">
        <w:rPr>
          <w:rFonts w:ascii="Aptos Narrow" w:hAnsi="Aptos Narrow"/>
        </w:rPr>
        <w:t>risk.</w:t>
      </w:r>
    </w:p>
    <w:p w14:paraId="5E57B184" w14:textId="77777777" w:rsidR="00745F2F" w:rsidRPr="00296CAF" w:rsidRDefault="00745F2F" w:rsidP="00113CC6">
      <w:pPr>
        <w:shd w:val="clear" w:color="auto" w:fill="DAEEF3" w:themeFill="accent5" w:themeFillTint="33"/>
        <w:jc w:val="both"/>
        <w:rPr>
          <w:rFonts w:ascii="Aptos Narrow" w:hAnsi="Aptos Narrow"/>
          <w:b/>
          <w:bCs/>
        </w:rPr>
      </w:pPr>
      <w:r w:rsidRPr="00296CAF">
        <w:rPr>
          <w:rFonts w:ascii="Aptos Narrow" w:hAnsi="Aptos Narrow"/>
          <w:b/>
          <w:bCs/>
        </w:rPr>
        <w:t>Identity Source</w:t>
      </w:r>
    </w:p>
    <w:p w14:paraId="6541FB01" w14:textId="77777777" w:rsidR="00745F2F" w:rsidRPr="00296CAF" w:rsidRDefault="00745F2F" w:rsidP="00113CC6">
      <w:pPr>
        <w:shd w:val="clear" w:color="auto" w:fill="DAEEF3" w:themeFill="accent5" w:themeFillTint="33"/>
        <w:jc w:val="both"/>
        <w:rPr>
          <w:rFonts w:ascii="Aptos Narrow" w:hAnsi="Aptos Narrow"/>
        </w:rPr>
      </w:pPr>
      <w:r w:rsidRPr="00296CAF">
        <w:rPr>
          <w:rFonts w:ascii="Aptos Narrow" w:hAnsi="Aptos Narrow"/>
        </w:rPr>
        <w:t>The Identity Sources Attributes are designed to provide insight into the depth and breadth of the</w:t>
      </w:r>
      <w:r>
        <w:rPr>
          <w:rFonts w:ascii="Aptos Narrow" w:hAnsi="Aptos Narrow"/>
        </w:rPr>
        <w:t xml:space="preserve"> </w:t>
      </w:r>
      <w:r w:rsidRPr="00296CAF">
        <w:rPr>
          <w:rFonts w:ascii="Aptos Narrow" w:hAnsi="Aptos Narrow"/>
        </w:rPr>
        <w:t>sources that report the identity.</w:t>
      </w:r>
    </w:p>
    <w:p w14:paraId="2F473E57" w14:textId="77777777" w:rsidR="00745F2F" w:rsidRPr="00296CAF" w:rsidRDefault="00745F2F" w:rsidP="00113CC6">
      <w:pPr>
        <w:shd w:val="clear" w:color="auto" w:fill="DAEEF3" w:themeFill="accent5" w:themeFillTint="33"/>
        <w:jc w:val="both"/>
        <w:rPr>
          <w:rFonts w:ascii="Aptos Narrow" w:hAnsi="Aptos Narrow"/>
          <w:b/>
          <w:bCs/>
        </w:rPr>
      </w:pPr>
      <w:r w:rsidRPr="00296CAF">
        <w:rPr>
          <w:rFonts w:ascii="Aptos Narrow" w:hAnsi="Aptos Narrow"/>
          <w:b/>
          <w:bCs/>
        </w:rPr>
        <w:t>Identity Variation</w:t>
      </w:r>
    </w:p>
    <w:p w14:paraId="5B2F5570" w14:textId="77777777" w:rsidR="00745F2F" w:rsidRPr="00296CAF" w:rsidRDefault="00745F2F" w:rsidP="00113CC6">
      <w:pPr>
        <w:shd w:val="clear" w:color="auto" w:fill="DAEEF3" w:themeFill="accent5" w:themeFillTint="33"/>
        <w:jc w:val="both"/>
        <w:rPr>
          <w:rFonts w:ascii="Aptos Narrow" w:hAnsi="Aptos Narrow"/>
        </w:rPr>
      </w:pPr>
      <w:r w:rsidRPr="00296CAF">
        <w:rPr>
          <w:rFonts w:ascii="Aptos Narrow" w:hAnsi="Aptos Narrow"/>
        </w:rPr>
        <w:t>The Identity Variation Attributes are designed to provide insight into the identity fraud risk that is</w:t>
      </w:r>
      <w:r>
        <w:rPr>
          <w:rFonts w:ascii="Aptos Narrow" w:hAnsi="Aptos Narrow"/>
        </w:rPr>
        <w:t xml:space="preserve"> </w:t>
      </w:r>
      <w:r w:rsidRPr="00296CAF">
        <w:rPr>
          <w:rFonts w:ascii="Aptos Narrow" w:hAnsi="Aptos Narrow"/>
        </w:rPr>
        <w:t>related to the variation of the identity components that are linked to the identity.</w:t>
      </w:r>
    </w:p>
    <w:p w14:paraId="41ED8E9E" w14:textId="77777777" w:rsidR="00745F2F" w:rsidRPr="00296CAF" w:rsidRDefault="00745F2F" w:rsidP="00113CC6">
      <w:pPr>
        <w:shd w:val="clear" w:color="auto" w:fill="DAEEF3" w:themeFill="accent5" w:themeFillTint="33"/>
        <w:jc w:val="both"/>
        <w:rPr>
          <w:rFonts w:ascii="Aptos Narrow" w:hAnsi="Aptos Narrow"/>
          <w:b/>
          <w:bCs/>
        </w:rPr>
      </w:pPr>
      <w:r w:rsidRPr="00296CAF">
        <w:rPr>
          <w:rFonts w:ascii="Aptos Narrow" w:hAnsi="Aptos Narrow"/>
          <w:b/>
          <w:bCs/>
        </w:rPr>
        <w:t>Identity Velocity</w:t>
      </w:r>
    </w:p>
    <w:p w14:paraId="51851093" w14:textId="77777777" w:rsidR="00745F2F" w:rsidRPr="00296CAF" w:rsidRDefault="00745F2F" w:rsidP="00113CC6">
      <w:pPr>
        <w:shd w:val="clear" w:color="auto" w:fill="DAEEF3" w:themeFill="accent5" w:themeFillTint="33"/>
        <w:jc w:val="both"/>
        <w:rPr>
          <w:rFonts w:ascii="Aptos Narrow" w:hAnsi="Aptos Narrow"/>
        </w:rPr>
      </w:pPr>
      <w:r w:rsidRPr="00296CAF">
        <w:rPr>
          <w:rFonts w:ascii="Aptos Narrow" w:hAnsi="Aptos Narrow"/>
        </w:rPr>
        <w:t>Identity Velocity Attributes are designed to provide insight into the identity fraud risk that is related</w:t>
      </w:r>
      <w:r>
        <w:rPr>
          <w:rFonts w:ascii="Aptos Narrow" w:hAnsi="Aptos Narrow"/>
        </w:rPr>
        <w:t xml:space="preserve"> </w:t>
      </w:r>
      <w:r w:rsidRPr="00296CAF">
        <w:rPr>
          <w:rFonts w:ascii="Aptos Narrow" w:hAnsi="Aptos Narrow"/>
        </w:rPr>
        <w:t>to the search velocity of input identity components that are seen in the search activity of LexisNexis</w:t>
      </w:r>
      <w:r>
        <w:rPr>
          <w:rFonts w:ascii="Aptos Narrow" w:hAnsi="Aptos Narrow"/>
        </w:rPr>
        <w:t xml:space="preserve"> </w:t>
      </w:r>
      <w:r w:rsidRPr="00296CAF">
        <w:rPr>
          <w:rFonts w:ascii="Aptos Narrow" w:hAnsi="Aptos Narrow"/>
        </w:rPr>
        <w:t>Risk Solutions products.</w:t>
      </w:r>
    </w:p>
    <w:p w14:paraId="78D9B4AF" w14:textId="77777777" w:rsidR="00745F2F" w:rsidRPr="00050B6E" w:rsidRDefault="00745F2F" w:rsidP="00113CC6">
      <w:pPr>
        <w:shd w:val="clear" w:color="auto" w:fill="DAEEF3" w:themeFill="accent5" w:themeFillTint="33"/>
        <w:jc w:val="both"/>
        <w:rPr>
          <w:rFonts w:ascii="Aptos Narrow" w:hAnsi="Aptos Narrow"/>
          <w:b/>
          <w:bCs/>
        </w:rPr>
      </w:pPr>
      <w:r w:rsidRPr="00050B6E">
        <w:rPr>
          <w:rFonts w:ascii="Aptos Narrow" w:hAnsi="Aptos Narrow"/>
          <w:b/>
          <w:bCs/>
        </w:rPr>
        <w:t>Identity Verification</w:t>
      </w:r>
    </w:p>
    <w:p w14:paraId="52F5A33F" w14:textId="77777777" w:rsidR="00745F2F" w:rsidRPr="00296CAF" w:rsidRDefault="00745F2F" w:rsidP="00113CC6">
      <w:pPr>
        <w:shd w:val="clear" w:color="auto" w:fill="DAEEF3" w:themeFill="accent5" w:themeFillTint="33"/>
        <w:jc w:val="both"/>
        <w:rPr>
          <w:rFonts w:ascii="Aptos Narrow" w:hAnsi="Aptos Narrow"/>
        </w:rPr>
      </w:pPr>
      <w:r w:rsidRPr="00296CAF">
        <w:rPr>
          <w:rFonts w:ascii="Aptos Narrow" w:hAnsi="Aptos Narrow"/>
        </w:rPr>
        <w:t>Identity Verification Attributes are designed to provide insight into the verification of the input</w:t>
      </w:r>
      <w:r>
        <w:rPr>
          <w:rFonts w:ascii="Aptos Narrow" w:hAnsi="Aptos Narrow"/>
        </w:rPr>
        <w:t xml:space="preserve"> </w:t>
      </w:r>
      <w:r w:rsidRPr="00296CAF">
        <w:rPr>
          <w:rFonts w:ascii="Aptos Narrow" w:hAnsi="Aptos Narrow"/>
        </w:rPr>
        <w:t>identity components.</w:t>
      </w:r>
    </w:p>
    <w:p w14:paraId="34848386" w14:textId="77777777" w:rsidR="00745F2F" w:rsidRPr="00050B6E" w:rsidRDefault="00745F2F" w:rsidP="00113CC6">
      <w:pPr>
        <w:shd w:val="clear" w:color="auto" w:fill="DAEEF3" w:themeFill="accent5" w:themeFillTint="33"/>
        <w:jc w:val="both"/>
        <w:rPr>
          <w:rFonts w:ascii="Aptos Narrow" w:hAnsi="Aptos Narrow"/>
          <w:b/>
          <w:bCs/>
        </w:rPr>
      </w:pPr>
      <w:r w:rsidRPr="00050B6E">
        <w:rPr>
          <w:rFonts w:ascii="Aptos Narrow" w:hAnsi="Aptos Narrow"/>
          <w:b/>
          <w:bCs/>
        </w:rPr>
        <w:t>Confirmed Behavior</w:t>
      </w:r>
    </w:p>
    <w:p w14:paraId="5AB68B23" w14:textId="77777777" w:rsidR="00745F2F" w:rsidRDefault="00745F2F" w:rsidP="00113CC6">
      <w:pPr>
        <w:shd w:val="clear" w:color="auto" w:fill="DAEEF3" w:themeFill="accent5" w:themeFillTint="33"/>
        <w:jc w:val="both"/>
        <w:rPr>
          <w:rFonts w:ascii="Aptos Narrow" w:hAnsi="Aptos Narrow"/>
        </w:rPr>
      </w:pPr>
      <w:r w:rsidRPr="00296CAF">
        <w:rPr>
          <w:rFonts w:ascii="Aptos Narrow" w:hAnsi="Aptos Narrow"/>
        </w:rPr>
        <w:t>Confirmed Behavior Attributes compare event information against confirmed, historic fraudulent</w:t>
      </w:r>
      <w:r>
        <w:rPr>
          <w:rFonts w:ascii="Aptos Narrow" w:hAnsi="Aptos Narrow"/>
        </w:rPr>
        <w:t xml:space="preserve"> </w:t>
      </w:r>
      <w:r w:rsidRPr="00296CAF">
        <w:rPr>
          <w:rFonts w:ascii="Aptos Narrow" w:hAnsi="Aptos Narrow"/>
        </w:rPr>
        <w:t>events within the Inquiry Identity Network.</w:t>
      </w:r>
      <w:r w:rsidRPr="00296CAF">
        <w:rPr>
          <w:rFonts w:ascii="Aptos Narrow" w:hAnsi="Aptos Narrow"/>
        </w:rPr>
        <w:cr/>
      </w:r>
    </w:p>
    <w:p w14:paraId="61FC9667" w14:textId="77777777" w:rsidR="00113CC6" w:rsidRDefault="00113CC6" w:rsidP="00113CC6">
      <w:pPr>
        <w:shd w:val="clear" w:color="auto" w:fill="DAEEF3" w:themeFill="accent5" w:themeFillTint="33"/>
        <w:jc w:val="both"/>
        <w:rPr>
          <w:rFonts w:ascii="Aptos Narrow" w:hAnsi="Aptos Narrow"/>
        </w:rPr>
      </w:pPr>
    </w:p>
    <w:p w14:paraId="0B06D975" w14:textId="77777777" w:rsidR="000A128C" w:rsidRPr="00090FB1" w:rsidRDefault="000A128C" w:rsidP="000A128C">
      <w:pPr>
        <w:rPr>
          <w:rStyle w:val="SubtleEmphasis"/>
          <w:i w:val="0"/>
          <w:iCs w:val="0"/>
        </w:rPr>
      </w:pPr>
    </w:p>
    <w:p w14:paraId="505E42FE" w14:textId="47F7B24B" w:rsidR="004A7062" w:rsidRPr="004A7062" w:rsidRDefault="004A7062" w:rsidP="00836691">
      <w:pPr>
        <w:pStyle w:val="Heading3"/>
      </w:pPr>
      <w:bookmarkStart w:id="829" w:name="_Toc163230497"/>
      <w:r>
        <w:t>Data Limitations</w:t>
      </w:r>
      <w:bookmarkEnd w:id="829"/>
    </w:p>
    <w:p w14:paraId="3EBB8AB0" w14:textId="6C5E2BEC" w:rsidR="004A7062" w:rsidRDefault="00D26AF6" w:rsidP="002C57A9">
      <w:pPr>
        <w:rPr>
          <w:rStyle w:val="SubtleEmphasis"/>
        </w:rPr>
      </w:pPr>
      <w:r w:rsidRPr="00D26AF6">
        <w:rPr>
          <w:rStyle w:val="SubtleEmphasis"/>
        </w:rPr>
        <w:t>Provide information about known data limitations / weaknesses and an assessment of their impact on the final model’s output. For example, if the model was developed based on external data that differs notably from the Bank’s data, the differences and their potential impact must be documented. For each noted weakness / limitation, describe how the associated risk is currently being mitigated. Additionally, where longer-term remedial actions are being undertaken or planned (e.g., an initiative to clean up the existing data or collect incremental data), such actions should also be documented.</w:t>
      </w:r>
    </w:p>
    <w:p w14:paraId="306FA50D" w14:textId="77777777" w:rsidR="002C57A9" w:rsidRPr="00D26AF6" w:rsidRDefault="002C57A9" w:rsidP="002C57A9">
      <w:pPr>
        <w:rPr>
          <w:rStyle w:val="SubtleEmphasis"/>
        </w:rPr>
      </w:pPr>
      <w:bookmarkStart w:id="830" w:name="OLE_LINK64"/>
    </w:p>
    <w:p w14:paraId="2AAA2331" w14:textId="77777777" w:rsidR="00737A94" w:rsidRDefault="00737A94" w:rsidP="00737A94">
      <w:pPr>
        <w:shd w:val="clear" w:color="auto" w:fill="DAEEF3" w:themeFill="accent5" w:themeFillTint="33"/>
        <w:jc w:val="both"/>
        <w:rPr>
          <w:rFonts w:ascii="Aptos Narrow" w:hAnsi="Aptos Narrow"/>
        </w:rPr>
      </w:pPr>
      <w:r>
        <w:rPr>
          <w:rFonts w:ascii="Aptos Narrow" w:hAnsi="Aptos Narrow"/>
        </w:rPr>
        <w:t>Model Owner:</w:t>
      </w:r>
    </w:p>
    <w:p w14:paraId="60BA4AF0" w14:textId="7286DA19" w:rsidR="00AF6E37" w:rsidRDefault="00AF6E37" w:rsidP="00142194">
      <w:pPr>
        <w:shd w:val="clear" w:color="auto" w:fill="DAEEF3" w:themeFill="accent5" w:themeFillTint="33"/>
        <w:jc w:val="both"/>
        <w:rPr>
          <w:rFonts w:ascii="Aptos Narrow" w:hAnsi="Aptos Narrow"/>
        </w:rPr>
      </w:pPr>
      <w:bookmarkStart w:id="831" w:name="_Hlk184823708"/>
      <w:r>
        <w:rPr>
          <w:rFonts w:ascii="Aptos Narrow" w:hAnsi="Aptos Narrow"/>
        </w:rPr>
        <w:lastRenderedPageBreak/>
        <w:t xml:space="preserve">The primary limitation in the data is the reliance on historically reported fraud events. </w:t>
      </w:r>
      <w:r w:rsidR="00AD1049">
        <w:rPr>
          <w:rFonts w:ascii="Aptos Narrow" w:hAnsi="Aptos Narrow"/>
        </w:rPr>
        <w:t>The LNFI model is restricted to only the</w:t>
      </w:r>
      <w:r>
        <w:rPr>
          <w:rFonts w:ascii="Aptos Narrow" w:hAnsi="Aptos Narrow"/>
        </w:rPr>
        <w:t xml:space="preserve"> fraud </w:t>
      </w:r>
      <w:r w:rsidR="00AD1049">
        <w:rPr>
          <w:rFonts w:ascii="Aptos Narrow" w:hAnsi="Aptos Narrow"/>
        </w:rPr>
        <w:t>cases that have been historically identified and reported</w:t>
      </w:r>
      <w:r>
        <w:rPr>
          <w:rFonts w:ascii="Aptos Narrow" w:hAnsi="Aptos Narrow"/>
        </w:rPr>
        <w:t>, meaning th</w:t>
      </w:r>
      <w:r w:rsidR="00AD1049">
        <w:rPr>
          <w:rFonts w:ascii="Aptos Narrow" w:hAnsi="Aptos Narrow"/>
        </w:rPr>
        <w:t xml:space="preserve">at undetected fraud or non-reported fraud is not incorporated into the dataset. This limitation means that the model does not account for fraudulent activities that have not yet been discovered or reported. The model leverages historical data to predict future fraud, assuming the characteristics of previously identified fraudulent activities will remain relevant for identifying future fraud. </w:t>
      </w:r>
    </w:p>
    <w:bookmarkEnd w:id="831"/>
    <w:p w14:paraId="04737563" w14:textId="77777777" w:rsidR="00CD6717" w:rsidRDefault="00CD6717" w:rsidP="00142194">
      <w:pPr>
        <w:shd w:val="clear" w:color="auto" w:fill="DAEEF3" w:themeFill="accent5" w:themeFillTint="33"/>
        <w:jc w:val="both"/>
        <w:rPr>
          <w:rFonts w:ascii="Aptos Narrow" w:hAnsi="Aptos Narrow"/>
        </w:rPr>
      </w:pPr>
    </w:p>
    <w:p w14:paraId="5F1ABE1A" w14:textId="77777777" w:rsidR="00D26AF6" w:rsidRDefault="00D26AF6" w:rsidP="00142194">
      <w:pPr>
        <w:shd w:val="clear" w:color="auto" w:fill="DAEEF3" w:themeFill="accent5" w:themeFillTint="33"/>
        <w:jc w:val="both"/>
        <w:rPr>
          <w:rFonts w:ascii="Aptos Narrow" w:hAnsi="Aptos Narrow"/>
        </w:rPr>
      </w:pPr>
    </w:p>
    <w:p w14:paraId="355A0B93" w14:textId="77777777" w:rsidR="004A7062" w:rsidRPr="00701055" w:rsidRDefault="004A7062" w:rsidP="004A7062">
      <w:pPr>
        <w:rPr>
          <w:rFonts w:ascii="Arial Narrow" w:hAnsi="Arial Narrow"/>
        </w:rPr>
      </w:pPr>
    </w:p>
    <w:p w14:paraId="6E51A79C" w14:textId="77777777" w:rsidR="00891EE0" w:rsidRDefault="00891EE0" w:rsidP="00891EE0">
      <w:pPr>
        <w:pStyle w:val="Heading3"/>
      </w:pPr>
      <w:bookmarkStart w:id="832" w:name="_Toc163230498"/>
      <w:bookmarkStart w:id="833" w:name="OLE_LINK52"/>
      <w:bookmarkEnd w:id="830"/>
      <w:r>
        <w:rPr>
          <w:rFonts w:hint="eastAsia"/>
        </w:rPr>
        <w:t>Data Preparation Software / Platform</w:t>
      </w:r>
      <w:bookmarkEnd w:id="832"/>
    </w:p>
    <w:p w14:paraId="0A33A6FE" w14:textId="77777777" w:rsidR="00891EE0" w:rsidRDefault="00891EE0" w:rsidP="00891EE0">
      <w:pPr>
        <w:rPr>
          <w:rStyle w:val="SubtleEmphasis"/>
        </w:rPr>
      </w:pPr>
      <w:r w:rsidRPr="00891EE0">
        <w:rPr>
          <w:rStyle w:val="SubtleEmphasis"/>
        </w:rPr>
        <w:t>Provide information on the software and/or programming language used in the data extraction, transformation, and other steps to prepare the model development and testing data. Provide a reference to the location of the development programming codes, associated log files, and other data preparation artifacts.</w:t>
      </w:r>
    </w:p>
    <w:p w14:paraId="3B81AFEE" w14:textId="77777777" w:rsidR="00891EE0" w:rsidRDefault="00891EE0" w:rsidP="00891EE0">
      <w:pPr>
        <w:rPr>
          <w:rStyle w:val="SubtleEmphasis"/>
        </w:rPr>
      </w:pPr>
    </w:p>
    <w:p w14:paraId="20DBC891" w14:textId="77777777" w:rsidR="00737A94" w:rsidRDefault="00737A94" w:rsidP="00737A94">
      <w:pPr>
        <w:shd w:val="clear" w:color="auto" w:fill="DAEEF3" w:themeFill="accent5" w:themeFillTint="33"/>
        <w:jc w:val="both"/>
        <w:rPr>
          <w:rFonts w:ascii="Aptos Narrow" w:hAnsi="Aptos Narrow"/>
        </w:rPr>
      </w:pPr>
      <w:bookmarkStart w:id="834" w:name="OLE_LINK66"/>
      <w:r>
        <w:rPr>
          <w:rFonts w:ascii="Aptos Narrow" w:hAnsi="Aptos Narrow"/>
        </w:rPr>
        <w:t>Model Owner:</w:t>
      </w:r>
    </w:p>
    <w:p w14:paraId="142E43B0" w14:textId="5A241CCF" w:rsidR="00CD6717" w:rsidRDefault="00CD6717" w:rsidP="00142194">
      <w:pPr>
        <w:shd w:val="clear" w:color="auto" w:fill="DAEEF3" w:themeFill="accent5" w:themeFillTint="33"/>
        <w:jc w:val="both"/>
        <w:rPr>
          <w:rFonts w:ascii="Aptos Narrow" w:hAnsi="Aptos Narrow"/>
        </w:rPr>
      </w:pPr>
      <w:r>
        <w:rPr>
          <w:rFonts w:ascii="Aptos Narrow" w:hAnsi="Aptos Narrow"/>
        </w:rPr>
        <w:t xml:space="preserve">LexisNexis uses its proprietary internal HPCC data platform to manage and process data for the Fraud Intelligence Model. The HPCC platform is designed to handle large-scale data processing, enabling efficient Extraction, Transformation, and Loading (ETL) processes. </w:t>
      </w:r>
    </w:p>
    <w:p w14:paraId="4F2CDB2B" w14:textId="29F9BCEE" w:rsidR="00CD6717" w:rsidRDefault="00CD6717" w:rsidP="00142194">
      <w:pPr>
        <w:shd w:val="clear" w:color="auto" w:fill="DAEEF3" w:themeFill="accent5" w:themeFillTint="33"/>
        <w:jc w:val="both"/>
        <w:rPr>
          <w:rFonts w:ascii="Aptos Narrow" w:hAnsi="Aptos Narrow"/>
        </w:rPr>
      </w:pPr>
      <w:r>
        <w:rPr>
          <w:rFonts w:ascii="Aptos Narrow" w:hAnsi="Aptos Narrow"/>
        </w:rPr>
        <w:t xml:space="preserve">As everything is managed within the HPCC platform, this ensures a </w:t>
      </w:r>
      <w:r w:rsidR="00554B17">
        <w:rPr>
          <w:rFonts w:ascii="Aptos Narrow" w:hAnsi="Aptos Narrow"/>
        </w:rPr>
        <w:t>streamlined</w:t>
      </w:r>
      <w:r>
        <w:rPr>
          <w:rFonts w:ascii="Aptos Narrow" w:hAnsi="Aptos Narrow"/>
        </w:rPr>
        <w:t xml:space="preserve"> and secure environment for data preparation, where various data sources are integrated, </w:t>
      </w:r>
      <w:r w:rsidR="00554B17">
        <w:rPr>
          <w:rFonts w:ascii="Aptos Narrow" w:hAnsi="Aptos Narrow"/>
        </w:rPr>
        <w:t>cleaned,</w:t>
      </w:r>
      <w:r>
        <w:rPr>
          <w:rFonts w:ascii="Aptos Narrow" w:hAnsi="Aptos Narrow"/>
        </w:rPr>
        <w:t xml:space="preserve"> and structured into model-ready attributes. The platform is optimized for handling high volumes of data, providing the necessary computational power to support advanced analytics and predictive modelling, </w:t>
      </w:r>
      <w:r w:rsidR="00554B17">
        <w:rPr>
          <w:rFonts w:ascii="Aptos Narrow" w:hAnsi="Aptos Narrow"/>
        </w:rPr>
        <w:t>making</w:t>
      </w:r>
      <w:r>
        <w:rPr>
          <w:rFonts w:ascii="Aptos Narrow" w:hAnsi="Aptos Narrow"/>
        </w:rPr>
        <w:t xml:space="preserve"> it a critical part of the LNFI model’s data preparation process. </w:t>
      </w:r>
    </w:p>
    <w:p w14:paraId="2B3F1AA6" w14:textId="17ED8FCB" w:rsidR="00CD6717" w:rsidRDefault="00CD6717" w:rsidP="00142194">
      <w:pPr>
        <w:shd w:val="clear" w:color="auto" w:fill="DAEEF3" w:themeFill="accent5" w:themeFillTint="33"/>
        <w:jc w:val="both"/>
        <w:rPr>
          <w:rFonts w:ascii="Aptos Narrow" w:hAnsi="Aptos Narrow"/>
        </w:rPr>
      </w:pPr>
      <w:r>
        <w:rPr>
          <w:rFonts w:ascii="Aptos Narrow" w:hAnsi="Aptos Narrow"/>
        </w:rPr>
        <w:t xml:space="preserve">No external software or platforms are explicitly mentioned in the context </w:t>
      </w:r>
      <w:r w:rsidR="00554B17">
        <w:rPr>
          <w:rFonts w:ascii="Aptos Narrow" w:hAnsi="Aptos Narrow"/>
        </w:rPr>
        <w:t>of</w:t>
      </w:r>
      <w:r>
        <w:rPr>
          <w:rFonts w:ascii="Aptos Narrow" w:hAnsi="Aptos Narrow"/>
        </w:rPr>
        <w:t xml:space="preserve"> the data preparation for the LNFI model, as all activities are handled within the internal infrastructure of LexisNexis. </w:t>
      </w:r>
    </w:p>
    <w:p w14:paraId="195DED44" w14:textId="77777777" w:rsidR="00891EE0" w:rsidRDefault="00891EE0" w:rsidP="00891EE0">
      <w:pPr>
        <w:shd w:val="clear" w:color="auto" w:fill="DAEEF3" w:themeFill="accent5" w:themeFillTint="33"/>
        <w:rPr>
          <w:rFonts w:ascii="Aptos Narrow" w:hAnsi="Aptos Narrow"/>
        </w:rPr>
      </w:pPr>
    </w:p>
    <w:bookmarkEnd w:id="834"/>
    <w:p w14:paraId="67F93BC3" w14:textId="77777777" w:rsidR="00891EE0" w:rsidRDefault="00891EE0" w:rsidP="00891EE0">
      <w:pPr>
        <w:rPr>
          <w:rStyle w:val="SubtleEmphasis"/>
        </w:rPr>
      </w:pPr>
    </w:p>
    <w:p w14:paraId="39BC0E20" w14:textId="77777777" w:rsidR="00891EE0" w:rsidRDefault="00891EE0" w:rsidP="00891EE0">
      <w:pPr>
        <w:pStyle w:val="Heading3"/>
        <w:rPr>
          <w:rStyle w:val="SubtleEmphasis"/>
          <w:i w:val="0"/>
          <w:iCs w:val="0"/>
          <w:color w:val="4F81BD" w:themeColor="accent1"/>
        </w:rPr>
      </w:pPr>
      <w:bookmarkStart w:id="835" w:name="_Toc163230499"/>
      <w:r w:rsidRPr="00891EE0">
        <w:rPr>
          <w:rStyle w:val="SubtleEmphasis"/>
          <w:rFonts w:hint="eastAsia"/>
          <w:i w:val="0"/>
          <w:iCs w:val="0"/>
          <w:color w:val="4F81BD" w:themeColor="accent1"/>
        </w:rPr>
        <w:t>Data Retention</w:t>
      </w:r>
      <w:bookmarkEnd w:id="835"/>
    </w:p>
    <w:p w14:paraId="7075A54D" w14:textId="77777777" w:rsidR="00891EE0" w:rsidRDefault="00891EE0" w:rsidP="00891EE0">
      <w:pPr>
        <w:rPr>
          <w:i/>
          <w:iCs/>
          <w:color w:val="808080" w:themeColor="text1" w:themeTint="7F"/>
        </w:rPr>
      </w:pPr>
      <w:r>
        <w:rPr>
          <w:rStyle w:val="SubtleEmphasis"/>
        </w:rPr>
        <w:t>Describe where the development data is stored (post development) and how the environment is controlled. Provide the minimum time period for data retention.</w:t>
      </w:r>
    </w:p>
    <w:p w14:paraId="529EE8B4" w14:textId="77777777" w:rsidR="00891EE0" w:rsidRDefault="00891EE0" w:rsidP="00891EE0">
      <w:pPr>
        <w:pStyle w:val="Default"/>
        <w:rPr>
          <w:rFonts w:eastAsiaTheme="minorEastAsia"/>
          <w:lang w:eastAsia="zh-CN"/>
        </w:rPr>
      </w:pPr>
    </w:p>
    <w:p w14:paraId="5E16843C" w14:textId="77777777" w:rsidR="00737A94" w:rsidRDefault="00737A94" w:rsidP="00737A94">
      <w:pPr>
        <w:shd w:val="clear" w:color="auto" w:fill="DAEEF3" w:themeFill="accent5" w:themeFillTint="33"/>
        <w:jc w:val="both"/>
        <w:rPr>
          <w:rFonts w:ascii="Aptos Narrow" w:hAnsi="Aptos Narrow"/>
        </w:rPr>
      </w:pPr>
      <w:r>
        <w:rPr>
          <w:rFonts w:ascii="Aptos Narrow" w:hAnsi="Aptos Narrow"/>
        </w:rPr>
        <w:t>Model Owner:</w:t>
      </w:r>
    </w:p>
    <w:p w14:paraId="44E5DF03" w14:textId="05710F21" w:rsidR="00E35B90" w:rsidRDefault="00E35B90" w:rsidP="00142194">
      <w:pPr>
        <w:shd w:val="clear" w:color="auto" w:fill="DAEEF3" w:themeFill="accent5" w:themeFillTint="33"/>
        <w:jc w:val="both"/>
        <w:rPr>
          <w:rFonts w:ascii="Aptos Narrow" w:hAnsi="Aptos Narrow"/>
        </w:rPr>
      </w:pPr>
      <w:r>
        <w:rPr>
          <w:rFonts w:ascii="Aptos Narrow" w:hAnsi="Aptos Narrow"/>
        </w:rPr>
        <w:t xml:space="preserve">Data retention focuses on securely managing data throughout its lifecycle, ensuring compliance with relevant legal and regulatory requirements. LexisNexis defines retention policies that determine how long data should be kept, ensuring compliance with regulations such as GDPR and CCPA. Data that is no longer actively used is archived using HPCC’s scalable architecture, allowing efficient access for audits or future references. Once data exceeds its retention period, it is securely deleted or anonymized to protect privacy. LexisNexis optimizes storage through tiered solutions, ensuring data is retained for the required duration and disposed securely, minimizing storage costs while adhering to compliance standards. </w:t>
      </w:r>
    </w:p>
    <w:p w14:paraId="7CD20AED" w14:textId="77777777" w:rsidR="00E35B90" w:rsidRDefault="00E35B90" w:rsidP="00142194">
      <w:pPr>
        <w:shd w:val="clear" w:color="auto" w:fill="DAEEF3" w:themeFill="accent5" w:themeFillTint="33"/>
        <w:jc w:val="both"/>
        <w:rPr>
          <w:rFonts w:ascii="Aptos Narrow" w:hAnsi="Aptos Narrow"/>
        </w:rPr>
      </w:pPr>
    </w:p>
    <w:p w14:paraId="5E889A89" w14:textId="78435E5A" w:rsidR="00100D44" w:rsidRDefault="33129617" w:rsidP="00142194">
      <w:pPr>
        <w:shd w:val="clear" w:color="auto" w:fill="DAEEF3" w:themeFill="accent5" w:themeFillTint="33"/>
        <w:jc w:val="both"/>
        <w:rPr>
          <w:rFonts w:ascii="Aptos Narrow" w:hAnsi="Aptos Narrow"/>
        </w:rPr>
      </w:pPr>
      <w:r w:rsidRPr="3517A0B9">
        <w:rPr>
          <w:rFonts w:ascii="Aptos Narrow" w:hAnsi="Aptos Narrow"/>
        </w:rPr>
        <w:lastRenderedPageBreak/>
        <w:t>LexisNexis adheres to both the General Data Protection Regulation (GDPR) and the California Consumer Privacy Act (CCPA). These regulations are designed to protect consumers’ data privacy and ensure transparency in how personal information is handled. LexisNexis, which operates within the legal, corporate, and governmental sectors</w:t>
      </w:r>
      <w:r w:rsidR="41B9CCEE" w:rsidRPr="3517A0B9">
        <w:rPr>
          <w:rFonts w:ascii="Aptos Narrow" w:hAnsi="Aptos Narrow"/>
        </w:rPr>
        <w:t>, provides tools and resources to help organizations comply with these laws. For instance, they offer guidance on CCPA compliance, detailing steps to protect consumer data and manage data access requests</w:t>
      </w:r>
      <w:r w:rsidR="68BE1121" w:rsidRPr="3517A0B9">
        <w:rPr>
          <w:rFonts w:ascii="Aptos Narrow" w:hAnsi="Aptos Narrow"/>
        </w:rPr>
        <w:t xml:space="preserve"> </w:t>
      </w:r>
      <w:hyperlink r:id="rId16">
        <w:r w:rsidR="68BE1121" w:rsidRPr="3517A0B9">
          <w:rPr>
            <w:rStyle w:val="Hyperlink"/>
            <w:rFonts w:ascii="Aptos Narrow" w:hAnsi="Aptos Narrow"/>
          </w:rPr>
          <w:t>LexisNexis</w:t>
        </w:r>
      </w:hyperlink>
      <w:r w:rsidR="5076A16C" w:rsidRPr="3517A0B9">
        <w:rPr>
          <w:rFonts w:ascii="Aptos Narrow" w:hAnsi="Aptos Narrow"/>
        </w:rPr>
        <w:t>,</w:t>
      </w:r>
      <w:r w:rsidR="41B9CCEE" w:rsidRPr="3517A0B9">
        <w:rPr>
          <w:rFonts w:ascii="Aptos Narrow" w:hAnsi="Aptos Narrow"/>
        </w:rPr>
        <w:t xml:space="preserve"> </w:t>
      </w:r>
      <w:hyperlink r:id="rId17">
        <w:r w:rsidR="68BE1121" w:rsidRPr="3517A0B9">
          <w:rPr>
            <w:rStyle w:val="Hyperlink"/>
            <w:rFonts w:ascii="Aptos Narrow" w:hAnsi="Aptos Narrow"/>
          </w:rPr>
          <w:t>LexisNexis</w:t>
        </w:r>
      </w:hyperlink>
      <w:r w:rsidR="64D17D56" w:rsidRPr="3517A0B9">
        <w:rPr>
          <w:rFonts w:ascii="Aptos Narrow" w:hAnsi="Aptos Narrow"/>
        </w:rPr>
        <w:t>.</w:t>
      </w:r>
      <w:r w:rsidR="5076A16C" w:rsidRPr="3517A0B9">
        <w:rPr>
          <w:rFonts w:ascii="Aptos Narrow" w:hAnsi="Aptos Narrow"/>
        </w:rPr>
        <w:t xml:space="preserve"> </w:t>
      </w:r>
      <w:r w:rsidR="5076A16C" w:rsidRPr="3517A0B9">
        <w:rPr>
          <w:rFonts w:ascii="Aptos Narrow" w:hAnsi="Aptos Narrow"/>
          <w:b/>
          <w:bCs/>
          <w:i/>
          <w:iCs/>
        </w:rPr>
        <w:t xml:space="preserve">While the exact data retention period wasn’t specified, it is likely that the data will be kept at least until </w:t>
      </w:r>
      <w:commentRangeStart w:id="836"/>
      <w:r w:rsidR="2BD86285" w:rsidRPr="3517A0B9">
        <w:rPr>
          <w:rFonts w:ascii="Aptos Narrow" w:hAnsi="Aptos Narrow"/>
          <w:b/>
          <w:bCs/>
          <w:i/>
          <w:iCs/>
        </w:rPr>
        <w:t xml:space="preserve">the </w:t>
      </w:r>
      <w:commentRangeEnd w:id="836"/>
      <w:r w:rsidR="00E35B90">
        <w:rPr>
          <w:rStyle w:val="CommentReference"/>
        </w:rPr>
        <w:commentReference w:id="836"/>
      </w:r>
      <w:r w:rsidR="5076A16C" w:rsidRPr="3517A0B9">
        <w:rPr>
          <w:rFonts w:ascii="Aptos Narrow" w:hAnsi="Aptos Narrow"/>
          <w:b/>
          <w:bCs/>
          <w:i/>
          <w:iCs/>
        </w:rPr>
        <w:t>necessary compliance checks are completed.</w:t>
      </w:r>
      <w:r w:rsidR="5076A16C" w:rsidRPr="3517A0B9">
        <w:rPr>
          <w:rFonts w:ascii="Aptos Narrow" w:hAnsi="Aptos Narrow"/>
        </w:rPr>
        <w:t xml:space="preserve"> This ensures proper oversight and management throughout the model development process. </w:t>
      </w:r>
    </w:p>
    <w:p w14:paraId="688BDA47" w14:textId="77777777" w:rsidR="00A5626D" w:rsidRDefault="00A5626D" w:rsidP="00891EE0">
      <w:pPr>
        <w:shd w:val="clear" w:color="auto" w:fill="DAEEF3" w:themeFill="accent5" w:themeFillTint="33"/>
        <w:rPr>
          <w:rFonts w:ascii="Aptos Narrow" w:hAnsi="Aptos Narrow"/>
        </w:rPr>
      </w:pPr>
    </w:p>
    <w:p w14:paraId="0BBFF2CE" w14:textId="5841D458" w:rsidR="00CC041D" w:rsidRPr="00891EE0" w:rsidRDefault="00CC041D" w:rsidP="00891EE0">
      <w:pPr>
        <w:pStyle w:val="Default"/>
        <w:rPr>
          <w:rFonts w:eastAsiaTheme="majorEastAsia"/>
        </w:rPr>
      </w:pPr>
    </w:p>
    <w:bookmarkStart w:id="838" w:name="_Toc163230500"/>
    <w:p w14:paraId="6E98E1D1" w14:textId="38747523" w:rsidR="008D7BA5" w:rsidRPr="008D7BA5" w:rsidRDefault="008D7BA5" w:rsidP="00A53660">
      <w:pPr>
        <w:pStyle w:val="Heading1"/>
        <w:numPr>
          <w:ilvl w:val="0"/>
          <w:numId w:val="1"/>
        </w:numPr>
        <w:spacing w:before="0"/>
        <w:ind w:left="720" w:hanging="720"/>
        <w:rPr>
          <w:rFonts w:ascii="Arial" w:hAnsi="Arial" w:cs="Arial"/>
          <w:color w:val="FFFFFF" w:themeColor="background1"/>
          <w:sz w:val="36"/>
          <w:szCs w:val="36"/>
        </w:rPr>
      </w:pPr>
      <w:r w:rsidRPr="008D7BA5">
        <w:rPr>
          <w:rFonts w:ascii="Arial" w:hAnsi="Arial" w:cs="Arial"/>
          <w:noProof/>
          <w:color w:val="FFFFFF" w:themeColor="background1"/>
          <w:sz w:val="36"/>
          <w:szCs w:val="36"/>
        </w:rPr>
        <mc:AlternateContent>
          <mc:Choice Requires="wps">
            <w:drawing>
              <wp:anchor distT="0" distB="0" distL="114300" distR="114300" simplePos="0" relativeHeight="251658240" behindDoc="1" locked="0" layoutInCell="1" allowOverlap="1" wp14:anchorId="139E927A" wp14:editId="4293030D">
                <wp:simplePos x="0" y="0"/>
                <wp:positionH relativeFrom="column">
                  <wp:posOffset>0</wp:posOffset>
                </wp:positionH>
                <wp:positionV relativeFrom="paragraph">
                  <wp:posOffset>-9525</wp:posOffset>
                </wp:positionV>
                <wp:extent cx="6417310" cy="353060"/>
                <wp:effectExtent l="0" t="0" r="2540" b="8890"/>
                <wp:wrapNone/>
                <wp:docPr id="1952171888" name="Rectangle 1"/>
                <wp:cNvGraphicFramePr/>
                <a:graphic xmlns:a="http://schemas.openxmlformats.org/drawingml/2006/main">
                  <a:graphicData uri="http://schemas.microsoft.com/office/word/2010/wordprocessingShape">
                    <wps:wsp>
                      <wps:cNvSpPr/>
                      <wps:spPr>
                        <a:xfrm>
                          <a:off x="0" y="0"/>
                          <a:ext cx="6417310" cy="35306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dgm="http://schemas.openxmlformats.org/drawingml/2006/diagram" xmlns:a14="http://schemas.microsoft.com/office/drawing/2010/main" xmlns:pic="http://schemas.openxmlformats.org/drawingml/2006/picture" xmlns:a="http://schemas.openxmlformats.org/drawingml/2006/main">
            <w:pict w14:anchorId="18383570">
              <v:rect id="Rectangle 1" style="position:absolute;margin-left:0;margin-top:-.75pt;width:505.3pt;height:27.8pt;z-index:-25165107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c00000" stroked="f" strokeweight="2pt" w14:anchorId="0D59E54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"/>
            </w:pict>
          </mc:Fallback>
        </mc:AlternateContent>
      </w:r>
      <w:r>
        <w:rPr>
          <w:rFonts w:ascii="Arial" w:hAnsi="Arial" w:cs="Arial"/>
          <w:color w:val="FFFFFF" w:themeColor="background1"/>
          <w:sz w:val="36"/>
          <w:szCs w:val="36"/>
        </w:rPr>
        <w:t>CONCEPTUAL SOUNDNESS</w:t>
      </w:r>
      <w:bookmarkEnd w:id="838"/>
    </w:p>
    <w:p w14:paraId="69C36466" w14:textId="5A7D66D5" w:rsidR="008D7BA5" w:rsidRDefault="008D7BA5" w:rsidP="008D7BA5"/>
    <w:p w14:paraId="79BB8318" w14:textId="7592E441" w:rsidR="008D37C3" w:rsidRPr="00701055" w:rsidRDefault="00D26AF6" w:rsidP="00A53660">
      <w:pPr>
        <w:pStyle w:val="Heading2"/>
        <w:numPr>
          <w:ilvl w:val="1"/>
          <w:numId w:val="1"/>
        </w:numPr>
        <w:pBdr>
          <w:bottom w:val="single" w:sz="6" w:space="1" w:color="auto"/>
        </w:pBdr>
        <w:shd w:val="clear" w:color="auto" w:fill="C6D9F1" w:themeFill="text2" w:themeFillTint="33"/>
        <w:spacing w:before="0"/>
        <w:ind w:left="720" w:hanging="720"/>
        <w:rPr>
          <w:rFonts w:cs="Arial"/>
          <w:szCs w:val="24"/>
        </w:rPr>
      </w:pPr>
      <w:bookmarkStart w:id="839" w:name="_Toc163230501"/>
      <w:r w:rsidRPr="00701055">
        <w:rPr>
          <w:rFonts w:cs="Arial"/>
          <w:szCs w:val="24"/>
        </w:rPr>
        <w:t>MODEL THEORY AND ASSUMPTIONS</w:t>
      </w:r>
      <w:bookmarkEnd w:id="839"/>
      <w:r w:rsidR="00E5180D" w:rsidRPr="00701055">
        <w:rPr>
          <w:rFonts w:cs="Arial"/>
          <w:szCs w:val="24"/>
        </w:rPr>
        <w:t xml:space="preserve"> </w:t>
      </w:r>
    </w:p>
    <w:bookmarkEnd w:id="833"/>
    <w:p w14:paraId="41C359FC" w14:textId="4F14C333" w:rsidR="00C86BD7" w:rsidRPr="00314EFA" w:rsidRDefault="00C86BD7" w:rsidP="006A692F">
      <w:pPr>
        <w:rPr>
          <w:rFonts w:ascii="Arial Narrow" w:hAnsi="Arial Narrow"/>
          <w:color w:val="0070C0"/>
        </w:rPr>
      </w:pPr>
    </w:p>
    <w:p w14:paraId="24E02ED3" w14:textId="77777777" w:rsidR="002C57A9" w:rsidRDefault="002C57A9" w:rsidP="00701055">
      <w:pPr>
        <w:rPr>
          <w:rFonts w:ascii="Arial" w:eastAsia="SimSun" w:hAnsi="Arial" w:cs="Arial"/>
          <w:b/>
          <w:bCs/>
          <w:color w:val="0070C0"/>
        </w:rPr>
      </w:pPr>
      <w:r w:rsidRPr="00701055">
        <w:rPr>
          <w:rFonts w:ascii="Arial" w:eastAsia="SimSun" w:hAnsi="Arial" w:cs="Arial"/>
          <w:b/>
          <w:bCs/>
          <w:color w:val="0070C0"/>
        </w:rPr>
        <w:t>Reference Document List</w:t>
      </w:r>
    </w:p>
    <w:p w14:paraId="57659F3E" w14:textId="60DDF451" w:rsidR="002C57A9" w:rsidRDefault="002C57A9" w:rsidP="002C57A9">
      <w:pPr>
        <w:rPr>
          <w:rStyle w:val="SubtleEmphasis"/>
        </w:rPr>
      </w:pPr>
      <w:r w:rsidRPr="00701055">
        <w:rPr>
          <w:rStyle w:val="SubtleEmphasis"/>
        </w:rPr>
        <w:t>Please list all the documents referred to in this section.</w:t>
      </w:r>
    </w:p>
    <w:p w14:paraId="709B0149" w14:textId="77777777" w:rsidR="002C57A9" w:rsidRDefault="002C57A9" w:rsidP="002C57A9">
      <w:pPr>
        <w:rPr>
          <w:rFonts w:ascii="Arial Narrow" w:hAnsi="Arial Narrow"/>
          <w:color w:val="00B0F0"/>
        </w:rPr>
      </w:pPr>
    </w:p>
    <w:tbl>
      <w:tblPr>
        <w:tblStyle w:val="TableGrid"/>
        <w:tblW w:w="0" w:type="auto"/>
        <w:tblLook w:val="04A0" w:firstRow="1" w:lastRow="0" w:firstColumn="1" w:lastColumn="0" w:noHBand="0" w:noVBand="1"/>
      </w:tblPr>
      <w:tblGrid>
        <w:gridCol w:w="721"/>
        <w:gridCol w:w="5531"/>
        <w:gridCol w:w="3818"/>
      </w:tblGrid>
      <w:tr w:rsidR="002C57A9" w14:paraId="2964B24C" w14:textId="77777777" w:rsidTr="00BC4DB8">
        <w:tc>
          <w:tcPr>
            <w:tcW w:w="721"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058D3FB7" w14:textId="77777777" w:rsidR="002C57A9" w:rsidRDefault="002C57A9">
            <w:pPr>
              <w:rPr>
                <w:rFonts w:ascii="Aptos Narrow" w:hAnsi="Aptos Narrow"/>
                <w:b/>
                <w:bCs/>
              </w:rPr>
            </w:pPr>
            <w:r>
              <w:rPr>
                <w:rFonts w:ascii="Aptos Narrow" w:hAnsi="Aptos Narrow"/>
                <w:b/>
                <w:bCs/>
              </w:rPr>
              <w:t>#</w:t>
            </w:r>
          </w:p>
        </w:tc>
        <w:tc>
          <w:tcPr>
            <w:tcW w:w="5531"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16D1FC11" w14:textId="77777777" w:rsidR="002C57A9" w:rsidRDefault="002C57A9">
            <w:pPr>
              <w:rPr>
                <w:rFonts w:ascii="Aptos Narrow" w:hAnsi="Aptos Narrow"/>
                <w:b/>
                <w:bCs/>
              </w:rPr>
            </w:pPr>
            <w:r>
              <w:rPr>
                <w:rFonts w:ascii="Aptos Narrow" w:hAnsi="Aptos Narrow"/>
                <w:b/>
                <w:bCs/>
              </w:rPr>
              <w:t>Reference Document Name</w:t>
            </w:r>
          </w:p>
        </w:tc>
        <w:tc>
          <w:tcPr>
            <w:tcW w:w="3818"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10BFCE94" w14:textId="77777777" w:rsidR="002C57A9" w:rsidRDefault="002C57A9">
            <w:pPr>
              <w:rPr>
                <w:rFonts w:ascii="Aptos Narrow" w:hAnsi="Aptos Narrow"/>
                <w:b/>
                <w:bCs/>
              </w:rPr>
            </w:pPr>
            <w:r>
              <w:rPr>
                <w:rFonts w:ascii="Aptos Narrow" w:hAnsi="Aptos Narrow"/>
                <w:b/>
                <w:bCs/>
              </w:rPr>
              <w:t>High Level Description and purpose of the Document</w:t>
            </w:r>
          </w:p>
        </w:tc>
      </w:tr>
      <w:tr w:rsidR="00B97B8C" w14:paraId="129053F7" w14:textId="77777777" w:rsidTr="00BC4DB8">
        <w:tc>
          <w:tcPr>
            <w:tcW w:w="721" w:type="dxa"/>
            <w:tcBorders>
              <w:top w:val="single" w:sz="4" w:space="0" w:color="auto"/>
              <w:left w:val="single" w:sz="4" w:space="0" w:color="auto"/>
              <w:bottom w:val="single" w:sz="4" w:space="0" w:color="auto"/>
              <w:right w:val="single" w:sz="4" w:space="0" w:color="auto"/>
            </w:tcBorders>
            <w:vAlign w:val="center"/>
            <w:hideMark/>
          </w:tcPr>
          <w:p w14:paraId="1718DFBC" w14:textId="4FCB2B8A" w:rsidR="00B97B8C" w:rsidRPr="005F108F" w:rsidRDefault="00B97B8C" w:rsidP="00B97B8C">
            <w:pPr>
              <w:pStyle w:val="BodyText22"/>
              <w:tabs>
                <w:tab w:val="left" w:pos="7650"/>
              </w:tabs>
              <w:spacing w:line="276" w:lineRule="auto"/>
              <w:ind w:firstLine="0"/>
              <w:jc w:val="left"/>
              <w:rPr>
                <w:rFonts w:ascii="Aptos Narrow" w:hAnsi="Aptos Narrow"/>
                <w:iCs/>
                <w:sz w:val="20"/>
              </w:rPr>
            </w:pPr>
            <w:r w:rsidRPr="0016673F">
              <w:rPr>
                <w:rFonts w:ascii="Aptos Narrow" w:hAnsi="Aptos Narrow"/>
                <w:iCs/>
                <w:sz w:val="20"/>
              </w:rPr>
              <w:t>1</w:t>
            </w:r>
          </w:p>
        </w:tc>
        <w:tc>
          <w:tcPr>
            <w:tcW w:w="5531" w:type="dxa"/>
            <w:tcBorders>
              <w:top w:val="single" w:sz="4" w:space="0" w:color="auto"/>
              <w:left w:val="single" w:sz="4" w:space="0" w:color="auto"/>
              <w:bottom w:val="single" w:sz="4" w:space="0" w:color="auto"/>
              <w:right w:val="single" w:sz="4" w:space="0" w:color="auto"/>
            </w:tcBorders>
            <w:vAlign w:val="center"/>
          </w:tcPr>
          <w:p w14:paraId="304BE5C5" w14:textId="571CA5DD" w:rsidR="00B97B8C" w:rsidRPr="005F108F" w:rsidRDefault="00B97B8C" w:rsidP="00B97B8C">
            <w:pPr>
              <w:pStyle w:val="BodyText22"/>
              <w:tabs>
                <w:tab w:val="left" w:pos="7650"/>
              </w:tabs>
              <w:spacing w:line="276" w:lineRule="auto"/>
              <w:ind w:firstLine="0"/>
              <w:jc w:val="left"/>
              <w:rPr>
                <w:rFonts w:ascii="Aptos Narrow" w:hAnsi="Aptos Narrow"/>
                <w:iCs/>
                <w:sz w:val="20"/>
              </w:rPr>
            </w:pPr>
            <w:r w:rsidRPr="005F108F">
              <w:rPr>
                <w:rFonts w:ascii="Aptos Narrow" w:hAnsi="Aptos Narrow"/>
                <w:iCs/>
                <w:sz w:val="20"/>
              </w:rPr>
              <w:t>FraudIntelligence_1.0_BankcardModel_ReferenceGuide.pdf</w:t>
            </w:r>
          </w:p>
        </w:tc>
        <w:tc>
          <w:tcPr>
            <w:tcW w:w="3818" w:type="dxa"/>
            <w:tcBorders>
              <w:top w:val="single" w:sz="4" w:space="0" w:color="auto"/>
              <w:left w:val="single" w:sz="4" w:space="0" w:color="auto"/>
              <w:bottom w:val="single" w:sz="4" w:space="0" w:color="auto"/>
              <w:right w:val="single" w:sz="4" w:space="0" w:color="auto"/>
            </w:tcBorders>
            <w:vAlign w:val="center"/>
          </w:tcPr>
          <w:p w14:paraId="6ABA926D" w14:textId="011404B4" w:rsidR="00B97B8C" w:rsidRPr="005F108F" w:rsidRDefault="00B97B8C" w:rsidP="00B97B8C">
            <w:pPr>
              <w:pStyle w:val="BodyText22"/>
              <w:tabs>
                <w:tab w:val="left" w:pos="7650"/>
              </w:tabs>
              <w:spacing w:line="276" w:lineRule="auto"/>
              <w:ind w:firstLine="0"/>
              <w:jc w:val="left"/>
              <w:rPr>
                <w:rFonts w:ascii="Aptos Narrow" w:hAnsi="Aptos Narrow"/>
                <w:iCs/>
                <w:sz w:val="20"/>
              </w:rPr>
            </w:pPr>
            <w:r w:rsidRPr="005F108F">
              <w:rPr>
                <w:rFonts w:ascii="Aptos Narrow" w:hAnsi="Aptos Narrow"/>
                <w:iCs/>
                <w:sz w:val="20"/>
              </w:rPr>
              <w:t>It is the model reference guide.</w:t>
            </w:r>
          </w:p>
        </w:tc>
      </w:tr>
      <w:tr w:rsidR="00B97B8C" w14:paraId="10DCD709" w14:textId="77777777" w:rsidTr="00BC4DB8">
        <w:tc>
          <w:tcPr>
            <w:tcW w:w="721" w:type="dxa"/>
            <w:tcBorders>
              <w:top w:val="single" w:sz="4" w:space="0" w:color="auto"/>
              <w:left w:val="single" w:sz="4" w:space="0" w:color="auto"/>
              <w:bottom w:val="single" w:sz="4" w:space="0" w:color="auto"/>
              <w:right w:val="single" w:sz="4" w:space="0" w:color="auto"/>
            </w:tcBorders>
            <w:vAlign w:val="center"/>
            <w:hideMark/>
          </w:tcPr>
          <w:p w14:paraId="0E9DA651" w14:textId="2BDEA26C" w:rsidR="00B97B8C" w:rsidRPr="005F108F" w:rsidRDefault="00B97B8C" w:rsidP="00B97B8C">
            <w:pPr>
              <w:pStyle w:val="BodyText22"/>
              <w:tabs>
                <w:tab w:val="left" w:pos="7650"/>
              </w:tabs>
              <w:spacing w:line="276" w:lineRule="auto"/>
              <w:ind w:firstLine="0"/>
              <w:jc w:val="left"/>
              <w:rPr>
                <w:rFonts w:ascii="Aptos Narrow" w:hAnsi="Aptos Narrow"/>
                <w:iCs/>
                <w:sz w:val="20"/>
              </w:rPr>
            </w:pPr>
            <w:r>
              <w:rPr>
                <w:rFonts w:ascii="Aptos Narrow" w:hAnsi="Aptos Narrow"/>
                <w:iCs/>
                <w:sz w:val="20"/>
              </w:rPr>
              <w:t>2</w:t>
            </w:r>
          </w:p>
        </w:tc>
        <w:tc>
          <w:tcPr>
            <w:tcW w:w="5531" w:type="dxa"/>
            <w:tcBorders>
              <w:top w:val="single" w:sz="4" w:space="0" w:color="auto"/>
              <w:left w:val="single" w:sz="4" w:space="0" w:color="auto"/>
              <w:bottom w:val="single" w:sz="4" w:space="0" w:color="auto"/>
              <w:right w:val="single" w:sz="4" w:space="0" w:color="auto"/>
            </w:tcBorders>
            <w:vAlign w:val="center"/>
          </w:tcPr>
          <w:p w14:paraId="51022EA4" w14:textId="4CC51F75" w:rsidR="00B97B8C" w:rsidRPr="005F108F" w:rsidRDefault="00B97B8C" w:rsidP="00B97B8C">
            <w:pPr>
              <w:pStyle w:val="BodyText22"/>
              <w:tabs>
                <w:tab w:val="left" w:pos="7650"/>
              </w:tabs>
              <w:spacing w:line="276" w:lineRule="auto"/>
              <w:ind w:firstLine="0"/>
              <w:jc w:val="left"/>
              <w:rPr>
                <w:rFonts w:ascii="Aptos Narrow" w:hAnsi="Aptos Narrow"/>
                <w:iCs/>
                <w:sz w:val="20"/>
              </w:rPr>
            </w:pPr>
            <w:r w:rsidRPr="005F108F">
              <w:rPr>
                <w:rFonts w:ascii="Aptos Narrow" w:hAnsi="Aptos Narrow"/>
                <w:iCs/>
                <w:sz w:val="20"/>
              </w:rPr>
              <w:t xml:space="preserve">MRM-CONTROL01 - </w:t>
            </w:r>
            <w:proofErr w:type="spellStart"/>
            <w:r w:rsidRPr="005F108F">
              <w:rPr>
                <w:rFonts w:ascii="Aptos Narrow" w:hAnsi="Aptos Narrow"/>
                <w:iCs/>
                <w:sz w:val="20"/>
              </w:rPr>
              <w:t>y&amp;n</w:t>
            </w:r>
            <w:proofErr w:type="spellEnd"/>
            <w:r w:rsidRPr="005F108F">
              <w:rPr>
                <w:rFonts w:ascii="Aptos Narrow" w:hAnsi="Aptos Narrow"/>
                <w:iCs/>
                <w:sz w:val="20"/>
              </w:rPr>
              <w:t xml:space="preserve"> Model </w:t>
            </w:r>
            <w:proofErr w:type="spellStart"/>
            <w:r w:rsidRPr="005F108F">
              <w:rPr>
                <w:rFonts w:ascii="Aptos Narrow" w:hAnsi="Aptos Narrow"/>
                <w:iCs/>
                <w:sz w:val="20"/>
              </w:rPr>
              <w:t>Assmt</w:t>
            </w:r>
            <w:proofErr w:type="spellEnd"/>
            <w:r w:rsidRPr="005F108F">
              <w:rPr>
                <w:rFonts w:ascii="Aptos Narrow" w:hAnsi="Aptos Narrow"/>
                <w:iCs/>
                <w:sz w:val="20"/>
              </w:rPr>
              <w:t xml:space="preserve"> 048 - Albert </w:t>
            </w:r>
            <w:proofErr w:type="spellStart"/>
            <w:r w:rsidRPr="005F108F">
              <w:rPr>
                <w:rFonts w:ascii="Aptos Narrow" w:hAnsi="Aptos Narrow"/>
                <w:iCs/>
                <w:sz w:val="20"/>
              </w:rPr>
              <w:t>YesM</w:t>
            </w:r>
            <w:proofErr w:type="spellEnd"/>
            <w:r w:rsidRPr="005F108F">
              <w:rPr>
                <w:rFonts w:ascii="Aptos Narrow" w:hAnsi="Aptos Narrow"/>
                <w:iCs/>
                <w:sz w:val="20"/>
              </w:rPr>
              <w:t xml:space="preserve"> - LexisNexis LNFI.docx</w:t>
            </w:r>
          </w:p>
        </w:tc>
        <w:tc>
          <w:tcPr>
            <w:tcW w:w="3818" w:type="dxa"/>
            <w:tcBorders>
              <w:top w:val="single" w:sz="4" w:space="0" w:color="auto"/>
              <w:left w:val="single" w:sz="4" w:space="0" w:color="auto"/>
              <w:bottom w:val="single" w:sz="4" w:space="0" w:color="auto"/>
              <w:right w:val="single" w:sz="4" w:space="0" w:color="auto"/>
            </w:tcBorders>
            <w:vAlign w:val="center"/>
          </w:tcPr>
          <w:p w14:paraId="5BC432C7" w14:textId="4154A5A5" w:rsidR="00B97B8C" w:rsidRPr="005F108F" w:rsidRDefault="00B97B8C" w:rsidP="00B97B8C">
            <w:pPr>
              <w:pStyle w:val="BodyText22"/>
              <w:tabs>
                <w:tab w:val="left" w:pos="7650"/>
              </w:tabs>
              <w:spacing w:line="276" w:lineRule="auto"/>
              <w:ind w:firstLine="0"/>
              <w:jc w:val="left"/>
              <w:rPr>
                <w:rFonts w:ascii="Aptos Narrow" w:hAnsi="Aptos Narrow"/>
                <w:iCs/>
                <w:sz w:val="20"/>
              </w:rPr>
            </w:pPr>
            <w:r w:rsidRPr="005F108F">
              <w:rPr>
                <w:rFonts w:ascii="Aptos Narrow" w:hAnsi="Aptos Narrow"/>
                <w:iCs/>
                <w:sz w:val="20"/>
              </w:rPr>
              <w:t>Enterprise risk management and Model risk classification procedures.</w:t>
            </w:r>
          </w:p>
        </w:tc>
      </w:tr>
      <w:tr w:rsidR="00B97B8C" w14:paraId="3A3EDAD3" w14:textId="77777777" w:rsidTr="00BC4DB8">
        <w:tc>
          <w:tcPr>
            <w:tcW w:w="721" w:type="dxa"/>
            <w:tcBorders>
              <w:top w:val="single" w:sz="4" w:space="0" w:color="auto"/>
              <w:left w:val="single" w:sz="4" w:space="0" w:color="auto"/>
              <w:bottom w:val="single" w:sz="4" w:space="0" w:color="auto"/>
              <w:right w:val="single" w:sz="4" w:space="0" w:color="auto"/>
            </w:tcBorders>
            <w:vAlign w:val="center"/>
          </w:tcPr>
          <w:p w14:paraId="215CB52E" w14:textId="6F0EBBF4" w:rsidR="00B97B8C" w:rsidRPr="005F108F" w:rsidRDefault="00B97B8C" w:rsidP="00B97B8C">
            <w:pPr>
              <w:pStyle w:val="BodyText22"/>
              <w:tabs>
                <w:tab w:val="left" w:pos="7650"/>
              </w:tabs>
              <w:spacing w:line="276" w:lineRule="auto"/>
              <w:ind w:firstLine="0"/>
              <w:jc w:val="left"/>
              <w:rPr>
                <w:rFonts w:ascii="Aptos Narrow" w:hAnsi="Aptos Narrow"/>
                <w:iCs/>
                <w:sz w:val="20"/>
              </w:rPr>
            </w:pPr>
            <w:r>
              <w:rPr>
                <w:rFonts w:ascii="Aptos Narrow" w:hAnsi="Aptos Narrow"/>
                <w:iCs/>
                <w:sz w:val="20"/>
              </w:rPr>
              <w:t>3</w:t>
            </w:r>
          </w:p>
        </w:tc>
        <w:tc>
          <w:tcPr>
            <w:tcW w:w="5531" w:type="dxa"/>
            <w:tcBorders>
              <w:top w:val="single" w:sz="4" w:space="0" w:color="auto"/>
              <w:left w:val="single" w:sz="4" w:space="0" w:color="auto"/>
              <w:bottom w:val="single" w:sz="4" w:space="0" w:color="auto"/>
              <w:right w:val="single" w:sz="4" w:space="0" w:color="auto"/>
            </w:tcBorders>
            <w:vAlign w:val="center"/>
          </w:tcPr>
          <w:p w14:paraId="7C9F73C8" w14:textId="6763721F" w:rsidR="00B97B8C" w:rsidRPr="005F108F" w:rsidRDefault="00B97B8C" w:rsidP="00B97B8C">
            <w:pPr>
              <w:pStyle w:val="BodyText22"/>
              <w:tabs>
                <w:tab w:val="left" w:pos="7650"/>
              </w:tabs>
              <w:spacing w:line="276" w:lineRule="auto"/>
              <w:ind w:firstLine="0"/>
              <w:jc w:val="left"/>
              <w:rPr>
                <w:rFonts w:ascii="Aptos Narrow" w:hAnsi="Aptos Narrow"/>
                <w:iCs/>
                <w:sz w:val="20"/>
              </w:rPr>
            </w:pPr>
            <w:r w:rsidRPr="005F108F">
              <w:rPr>
                <w:rFonts w:ascii="Aptos Narrow" w:hAnsi="Aptos Narrow"/>
                <w:iCs/>
                <w:sz w:val="20"/>
              </w:rPr>
              <w:t xml:space="preserve">MRM-CONTROL02 - Model-IRR </w:t>
            </w:r>
            <w:proofErr w:type="spellStart"/>
            <w:r w:rsidRPr="005F108F">
              <w:rPr>
                <w:rFonts w:ascii="Aptos Narrow" w:hAnsi="Aptos Narrow"/>
                <w:iCs/>
                <w:sz w:val="20"/>
              </w:rPr>
              <w:t>Assmt</w:t>
            </w:r>
            <w:proofErr w:type="spellEnd"/>
            <w:r w:rsidRPr="005F108F">
              <w:rPr>
                <w:rFonts w:ascii="Aptos Narrow" w:hAnsi="Aptos Narrow"/>
                <w:iCs/>
                <w:sz w:val="20"/>
              </w:rPr>
              <w:t xml:space="preserve"> 048 -L- Albert LNFI_FINAL.docx</w:t>
            </w:r>
          </w:p>
        </w:tc>
        <w:tc>
          <w:tcPr>
            <w:tcW w:w="3818" w:type="dxa"/>
            <w:tcBorders>
              <w:top w:val="single" w:sz="4" w:space="0" w:color="auto"/>
              <w:left w:val="single" w:sz="4" w:space="0" w:color="auto"/>
              <w:bottom w:val="single" w:sz="4" w:space="0" w:color="auto"/>
              <w:right w:val="single" w:sz="4" w:space="0" w:color="auto"/>
            </w:tcBorders>
            <w:vAlign w:val="center"/>
          </w:tcPr>
          <w:p w14:paraId="0C29CA34" w14:textId="6D1DFE87" w:rsidR="00B97B8C" w:rsidRPr="005F108F" w:rsidRDefault="00B97B8C" w:rsidP="00B97B8C">
            <w:pPr>
              <w:pStyle w:val="BodyText22"/>
              <w:tabs>
                <w:tab w:val="left" w:pos="7650"/>
              </w:tabs>
              <w:spacing w:line="276" w:lineRule="auto"/>
              <w:ind w:firstLine="0"/>
              <w:jc w:val="left"/>
              <w:rPr>
                <w:rFonts w:ascii="Aptos Narrow" w:hAnsi="Aptos Narrow"/>
                <w:iCs/>
                <w:sz w:val="20"/>
              </w:rPr>
            </w:pPr>
            <w:r w:rsidRPr="005F108F">
              <w:rPr>
                <w:rFonts w:ascii="Aptos Narrow" w:hAnsi="Aptos Narrow"/>
                <w:iCs/>
                <w:sz w:val="20"/>
              </w:rPr>
              <w:t>Model inherent risk rating assessment form.</w:t>
            </w:r>
          </w:p>
        </w:tc>
      </w:tr>
      <w:tr w:rsidR="00B97B8C" w14:paraId="2C784653" w14:textId="77777777" w:rsidTr="00BC4DB8">
        <w:tc>
          <w:tcPr>
            <w:tcW w:w="721" w:type="dxa"/>
            <w:tcBorders>
              <w:top w:val="single" w:sz="4" w:space="0" w:color="auto"/>
              <w:left w:val="single" w:sz="4" w:space="0" w:color="auto"/>
              <w:bottom w:val="single" w:sz="4" w:space="0" w:color="auto"/>
              <w:right w:val="single" w:sz="4" w:space="0" w:color="auto"/>
            </w:tcBorders>
            <w:vAlign w:val="center"/>
          </w:tcPr>
          <w:p w14:paraId="7C9E4F1B" w14:textId="6E9E99AE" w:rsidR="00B97B8C" w:rsidRPr="005F108F" w:rsidRDefault="00B97B8C" w:rsidP="00B97B8C">
            <w:pPr>
              <w:pStyle w:val="BodyText22"/>
              <w:tabs>
                <w:tab w:val="left" w:pos="7650"/>
              </w:tabs>
              <w:spacing w:line="276" w:lineRule="auto"/>
              <w:ind w:firstLine="0"/>
              <w:jc w:val="left"/>
              <w:rPr>
                <w:rFonts w:ascii="Aptos Narrow" w:hAnsi="Aptos Narrow"/>
                <w:iCs/>
                <w:sz w:val="20"/>
              </w:rPr>
            </w:pPr>
            <w:r>
              <w:rPr>
                <w:rFonts w:ascii="Aptos Narrow" w:hAnsi="Aptos Narrow"/>
                <w:iCs/>
                <w:sz w:val="20"/>
              </w:rPr>
              <w:t>4</w:t>
            </w:r>
          </w:p>
        </w:tc>
        <w:tc>
          <w:tcPr>
            <w:tcW w:w="5531" w:type="dxa"/>
            <w:tcBorders>
              <w:top w:val="single" w:sz="4" w:space="0" w:color="auto"/>
              <w:left w:val="single" w:sz="4" w:space="0" w:color="auto"/>
              <w:bottom w:val="single" w:sz="4" w:space="0" w:color="auto"/>
              <w:right w:val="single" w:sz="4" w:space="0" w:color="auto"/>
            </w:tcBorders>
            <w:vAlign w:val="center"/>
          </w:tcPr>
          <w:p w14:paraId="604DB1BF" w14:textId="4663C66D" w:rsidR="00B97B8C" w:rsidRPr="005F108F" w:rsidRDefault="00B97B8C" w:rsidP="00B97B8C">
            <w:pPr>
              <w:pStyle w:val="BodyText22"/>
              <w:tabs>
                <w:tab w:val="left" w:pos="7650"/>
              </w:tabs>
              <w:spacing w:line="276" w:lineRule="auto"/>
              <w:ind w:firstLine="0"/>
              <w:jc w:val="left"/>
              <w:rPr>
                <w:rFonts w:ascii="Aptos Narrow" w:hAnsi="Aptos Narrow"/>
                <w:iCs/>
                <w:sz w:val="20"/>
              </w:rPr>
            </w:pPr>
            <w:r w:rsidRPr="005F108F">
              <w:rPr>
                <w:rFonts w:ascii="Aptos Narrow" w:hAnsi="Aptos Narrow"/>
                <w:iCs/>
                <w:sz w:val="20"/>
              </w:rPr>
              <w:t>2023_LNRS_BCOverview_Tech_Resilience_IT.pdf</w:t>
            </w:r>
          </w:p>
        </w:tc>
        <w:tc>
          <w:tcPr>
            <w:tcW w:w="3818" w:type="dxa"/>
            <w:tcBorders>
              <w:top w:val="single" w:sz="4" w:space="0" w:color="auto"/>
              <w:left w:val="single" w:sz="4" w:space="0" w:color="auto"/>
              <w:bottom w:val="single" w:sz="4" w:space="0" w:color="auto"/>
              <w:right w:val="single" w:sz="4" w:space="0" w:color="auto"/>
            </w:tcBorders>
            <w:vAlign w:val="center"/>
          </w:tcPr>
          <w:p w14:paraId="1FA8DECE" w14:textId="7CC02C45" w:rsidR="00B97B8C" w:rsidRPr="005F108F" w:rsidRDefault="00B97B8C" w:rsidP="00B97B8C">
            <w:pPr>
              <w:pStyle w:val="BodyText22"/>
              <w:tabs>
                <w:tab w:val="left" w:pos="7650"/>
              </w:tabs>
              <w:spacing w:line="276" w:lineRule="auto"/>
              <w:ind w:firstLine="0"/>
              <w:jc w:val="left"/>
              <w:rPr>
                <w:rFonts w:ascii="Aptos Narrow" w:hAnsi="Aptos Narrow"/>
                <w:iCs/>
                <w:sz w:val="20"/>
              </w:rPr>
            </w:pPr>
            <w:r w:rsidRPr="005F108F">
              <w:rPr>
                <w:rFonts w:ascii="Aptos Narrow" w:hAnsi="Aptos Narrow"/>
                <w:iCs/>
                <w:sz w:val="20"/>
              </w:rPr>
              <w:t>It is the overview of business continuity technical resilience - IT</w:t>
            </w:r>
          </w:p>
        </w:tc>
      </w:tr>
      <w:tr w:rsidR="00B97B8C" w14:paraId="649C397B" w14:textId="77777777" w:rsidTr="00BC4DB8">
        <w:tc>
          <w:tcPr>
            <w:tcW w:w="721" w:type="dxa"/>
            <w:tcBorders>
              <w:top w:val="single" w:sz="4" w:space="0" w:color="auto"/>
              <w:left w:val="single" w:sz="4" w:space="0" w:color="auto"/>
              <w:bottom w:val="single" w:sz="4" w:space="0" w:color="auto"/>
              <w:right w:val="single" w:sz="4" w:space="0" w:color="auto"/>
            </w:tcBorders>
            <w:vAlign w:val="center"/>
          </w:tcPr>
          <w:p w14:paraId="6E7CDA8D" w14:textId="5AF83A92" w:rsidR="00B97B8C" w:rsidRPr="005F108F" w:rsidRDefault="00B97B8C" w:rsidP="00B97B8C">
            <w:pPr>
              <w:pStyle w:val="BodyText22"/>
              <w:tabs>
                <w:tab w:val="left" w:pos="7650"/>
              </w:tabs>
              <w:spacing w:line="276" w:lineRule="auto"/>
              <w:ind w:firstLine="0"/>
              <w:jc w:val="left"/>
              <w:rPr>
                <w:rFonts w:ascii="Aptos Narrow" w:hAnsi="Aptos Narrow"/>
                <w:iCs/>
                <w:sz w:val="20"/>
              </w:rPr>
            </w:pPr>
            <w:r>
              <w:rPr>
                <w:rFonts w:ascii="Aptos Narrow" w:hAnsi="Aptos Narrow"/>
                <w:iCs/>
                <w:sz w:val="20"/>
              </w:rPr>
              <w:t>5</w:t>
            </w:r>
          </w:p>
        </w:tc>
        <w:tc>
          <w:tcPr>
            <w:tcW w:w="5531" w:type="dxa"/>
            <w:tcBorders>
              <w:top w:val="single" w:sz="4" w:space="0" w:color="auto"/>
              <w:left w:val="single" w:sz="4" w:space="0" w:color="auto"/>
              <w:bottom w:val="single" w:sz="4" w:space="0" w:color="auto"/>
              <w:right w:val="single" w:sz="4" w:space="0" w:color="auto"/>
            </w:tcBorders>
            <w:vAlign w:val="center"/>
          </w:tcPr>
          <w:p w14:paraId="0F6D402A" w14:textId="77777777" w:rsidR="00B97B8C" w:rsidRPr="005F108F" w:rsidRDefault="00B97B8C" w:rsidP="00B97B8C">
            <w:pPr>
              <w:pStyle w:val="BodyText22"/>
              <w:tabs>
                <w:tab w:val="left" w:pos="7650"/>
              </w:tabs>
              <w:spacing w:line="276" w:lineRule="auto"/>
              <w:ind w:firstLine="0"/>
              <w:jc w:val="left"/>
              <w:rPr>
                <w:rFonts w:ascii="Aptos Narrow" w:hAnsi="Aptos Narrow"/>
                <w:iCs/>
                <w:sz w:val="20"/>
              </w:rPr>
            </w:pPr>
            <w:proofErr w:type="spellStart"/>
            <w:r w:rsidRPr="005F108F">
              <w:rPr>
                <w:rFonts w:ascii="Aptos Narrow" w:hAnsi="Aptos Narrow"/>
                <w:iCs/>
                <w:sz w:val="20"/>
              </w:rPr>
              <w:t>LexisNexis_Business_Continuity_Disaster_Recovery</w:t>
            </w:r>
            <w:proofErr w:type="spellEnd"/>
            <w:r w:rsidRPr="005F108F">
              <w:rPr>
                <w:rFonts w:ascii="Aptos Narrow" w:hAnsi="Aptos Narrow"/>
                <w:iCs/>
                <w:sz w:val="20"/>
              </w:rPr>
              <w:t>_</w:t>
            </w:r>
          </w:p>
          <w:p w14:paraId="46D939E0" w14:textId="6D435702" w:rsidR="00B97B8C" w:rsidRPr="005F108F" w:rsidRDefault="00B97B8C" w:rsidP="00B97B8C">
            <w:pPr>
              <w:pStyle w:val="BodyText22"/>
              <w:tabs>
                <w:tab w:val="left" w:pos="7650"/>
              </w:tabs>
              <w:spacing w:line="276" w:lineRule="auto"/>
              <w:ind w:firstLine="0"/>
              <w:jc w:val="left"/>
              <w:rPr>
                <w:rFonts w:ascii="Aptos Narrow" w:hAnsi="Aptos Narrow"/>
                <w:iCs/>
                <w:sz w:val="20"/>
              </w:rPr>
            </w:pPr>
            <w:r w:rsidRPr="005F108F">
              <w:rPr>
                <w:rFonts w:ascii="Aptos Narrow" w:hAnsi="Aptos Narrow"/>
                <w:iCs/>
                <w:sz w:val="20"/>
              </w:rPr>
              <w:t>Assessment_Dec_18_2023_13_23 (1).pdf</w:t>
            </w:r>
            <w:r w:rsidRPr="005F108F">
              <w:rPr>
                <w:rFonts w:ascii="Aptos Narrow" w:hAnsi="Aptos Narrow"/>
                <w:iCs/>
                <w:sz w:val="20"/>
              </w:rPr>
              <w:tab/>
            </w:r>
          </w:p>
        </w:tc>
        <w:tc>
          <w:tcPr>
            <w:tcW w:w="3818" w:type="dxa"/>
            <w:tcBorders>
              <w:top w:val="single" w:sz="4" w:space="0" w:color="auto"/>
              <w:left w:val="single" w:sz="4" w:space="0" w:color="auto"/>
              <w:bottom w:val="single" w:sz="4" w:space="0" w:color="auto"/>
              <w:right w:val="single" w:sz="4" w:space="0" w:color="auto"/>
            </w:tcBorders>
            <w:vAlign w:val="center"/>
          </w:tcPr>
          <w:p w14:paraId="168E1A86" w14:textId="4B6DDA11" w:rsidR="00B97B8C" w:rsidRPr="005F108F" w:rsidRDefault="00B97B8C" w:rsidP="00B97B8C">
            <w:pPr>
              <w:pStyle w:val="BodyText22"/>
              <w:tabs>
                <w:tab w:val="left" w:pos="7650"/>
              </w:tabs>
              <w:spacing w:line="276" w:lineRule="auto"/>
              <w:ind w:firstLine="0"/>
              <w:jc w:val="left"/>
              <w:rPr>
                <w:rFonts w:ascii="Aptos Narrow" w:hAnsi="Aptos Narrow"/>
                <w:iCs/>
                <w:sz w:val="20"/>
              </w:rPr>
            </w:pPr>
            <w:r w:rsidRPr="005F108F">
              <w:rPr>
                <w:rFonts w:ascii="Aptos Narrow" w:hAnsi="Aptos Narrow"/>
                <w:iCs/>
                <w:sz w:val="20"/>
              </w:rPr>
              <w:t>It is the LexisNexis Business Continuity/Disaster Recovery Assessment Report.</w:t>
            </w:r>
          </w:p>
        </w:tc>
      </w:tr>
    </w:tbl>
    <w:p w14:paraId="53E7ECB2" w14:textId="3FB6DC8E" w:rsidR="00461AC4" w:rsidRDefault="00461AC4" w:rsidP="006A692F">
      <w:pPr>
        <w:pStyle w:val="BodyText22"/>
        <w:tabs>
          <w:tab w:val="left" w:pos="7650"/>
        </w:tabs>
        <w:spacing w:line="276" w:lineRule="auto"/>
        <w:ind w:firstLine="0"/>
        <w:jc w:val="left"/>
        <w:rPr>
          <w:rFonts w:ascii="Arial Narrow" w:hAnsi="Arial Narrow"/>
          <w:iCs/>
          <w:sz w:val="20"/>
        </w:rPr>
      </w:pPr>
    </w:p>
    <w:p w14:paraId="6EDC4735" w14:textId="77777777" w:rsidR="00D26AF6" w:rsidRPr="00314EFA" w:rsidRDefault="00D26AF6" w:rsidP="006A692F">
      <w:pPr>
        <w:pStyle w:val="BodyText22"/>
        <w:tabs>
          <w:tab w:val="left" w:pos="7650"/>
        </w:tabs>
        <w:spacing w:line="276" w:lineRule="auto"/>
        <w:ind w:firstLine="0"/>
        <w:jc w:val="left"/>
        <w:rPr>
          <w:rFonts w:ascii="Arial Narrow" w:hAnsi="Arial Narrow"/>
          <w:iCs/>
          <w:sz w:val="20"/>
        </w:rPr>
      </w:pPr>
    </w:p>
    <w:p w14:paraId="518C04B7" w14:textId="08179956" w:rsidR="00515193" w:rsidRPr="00701055" w:rsidRDefault="00515193" w:rsidP="00701055">
      <w:pPr>
        <w:rPr>
          <w:rFonts w:ascii="Arial" w:hAnsi="Arial" w:cs="Arial"/>
          <w:b/>
          <w:bCs/>
          <w:color w:val="0070C0"/>
        </w:rPr>
      </w:pPr>
      <w:r w:rsidRPr="00701055">
        <w:rPr>
          <w:rFonts w:ascii="Arial" w:hAnsi="Arial" w:cs="Arial"/>
          <w:b/>
          <w:bCs/>
          <w:color w:val="0070C0"/>
        </w:rPr>
        <w:t xml:space="preserve">Model Assumption Summary </w:t>
      </w:r>
    </w:p>
    <w:p w14:paraId="57CA8D63" w14:textId="2224F24A" w:rsidR="00515193" w:rsidRPr="00701055" w:rsidRDefault="00515193" w:rsidP="00515193">
      <w:pPr>
        <w:rPr>
          <w:rStyle w:val="SubtleEmphasis"/>
        </w:rPr>
      </w:pPr>
      <w:r w:rsidRPr="00701055">
        <w:rPr>
          <w:rStyle w:val="SubtleEmphasis"/>
        </w:rPr>
        <w:t>Please list out model methodology assumptions applied in the model development and model production process, such as missing value treatment, outlier treatment, etc.</w:t>
      </w:r>
    </w:p>
    <w:p w14:paraId="109EF625" w14:textId="77777777" w:rsidR="00515193" w:rsidRDefault="00515193" w:rsidP="00515193">
      <w:pPr>
        <w:rPr>
          <w:rFonts w:ascii="Arial Narrow" w:hAnsi="Arial Narrow"/>
          <w:i/>
          <w:iCs/>
          <w:color w:val="0070C0"/>
        </w:rPr>
      </w:pPr>
    </w:p>
    <w:tbl>
      <w:tblPr>
        <w:tblStyle w:val="TableGrid"/>
        <w:tblW w:w="10075" w:type="dxa"/>
        <w:tblLook w:val="04A0" w:firstRow="1" w:lastRow="0" w:firstColumn="1" w:lastColumn="0" w:noHBand="0" w:noVBand="1"/>
      </w:tblPr>
      <w:tblGrid>
        <w:gridCol w:w="335"/>
        <w:gridCol w:w="1460"/>
        <w:gridCol w:w="3600"/>
        <w:gridCol w:w="1980"/>
        <w:gridCol w:w="2700"/>
      </w:tblGrid>
      <w:tr w:rsidR="001A3772" w:rsidRPr="002C57A9" w14:paraId="0764D6C7" w14:textId="77777777" w:rsidTr="00C51DB1">
        <w:tc>
          <w:tcPr>
            <w:tcW w:w="335"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3D55A17D"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bookmarkStart w:id="840" w:name="_Hlk161413695"/>
            <w:r w:rsidRPr="002C57A9">
              <w:rPr>
                <w:rFonts w:ascii="Aptos Narrow" w:hAnsi="Aptos Narrow"/>
                <w:b/>
                <w:bCs/>
                <w:iCs/>
                <w:sz w:val="20"/>
              </w:rPr>
              <w:t>#</w:t>
            </w:r>
          </w:p>
        </w:tc>
        <w:tc>
          <w:tcPr>
            <w:tcW w:w="146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19210D28"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Assumption Name</w:t>
            </w:r>
          </w:p>
        </w:tc>
        <w:tc>
          <w:tcPr>
            <w:tcW w:w="360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548F4910"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Assumption Description</w:t>
            </w:r>
          </w:p>
        </w:tc>
        <w:tc>
          <w:tcPr>
            <w:tcW w:w="198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17F2BFDC"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Materiality of Assumption</w:t>
            </w:r>
          </w:p>
        </w:tc>
        <w:tc>
          <w:tcPr>
            <w:tcW w:w="270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56B7149E"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Rationales for this Assumption</w:t>
            </w:r>
          </w:p>
          <w:p w14:paraId="489EC5FE" w14:textId="77777777" w:rsidR="00B735CB" w:rsidRPr="002C57A9" w:rsidRDefault="00B735CB">
            <w:pPr>
              <w:pStyle w:val="BodyText22"/>
              <w:tabs>
                <w:tab w:val="left" w:pos="7650"/>
              </w:tabs>
              <w:spacing w:line="276" w:lineRule="auto"/>
              <w:ind w:firstLine="0"/>
              <w:jc w:val="left"/>
              <w:rPr>
                <w:rFonts w:ascii="Aptos Narrow" w:hAnsi="Aptos Narrow"/>
                <w:iCs/>
                <w:sz w:val="20"/>
              </w:rPr>
            </w:pPr>
            <w:r w:rsidRPr="002C57A9">
              <w:rPr>
                <w:rFonts w:ascii="Aptos Narrow" w:hAnsi="Aptos Narrow"/>
                <w:iCs/>
                <w:sz w:val="20"/>
              </w:rPr>
              <w:t>(Business driven or quantitative methodology driven)</w:t>
            </w:r>
          </w:p>
          <w:p w14:paraId="0E1E7DE3" w14:textId="77777777" w:rsidR="00B735CB" w:rsidRPr="002C57A9" w:rsidRDefault="00B735CB">
            <w:pPr>
              <w:rPr>
                <w:rFonts w:ascii="Aptos Narrow" w:hAnsi="Aptos Narrow" w:cs="Times New Roman"/>
              </w:rPr>
            </w:pPr>
          </w:p>
        </w:tc>
      </w:tr>
      <w:tr w:rsidR="00C51DB1" w:rsidRPr="002C57A9" w14:paraId="1325DC6F" w14:textId="77777777" w:rsidTr="00C51DB1">
        <w:tc>
          <w:tcPr>
            <w:tcW w:w="335" w:type="dxa"/>
            <w:tcBorders>
              <w:top w:val="single" w:sz="4" w:space="0" w:color="auto"/>
              <w:left w:val="single" w:sz="4" w:space="0" w:color="auto"/>
              <w:bottom w:val="single" w:sz="4" w:space="0" w:color="auto"/>
              <w:right w:val="single" w:sz="4" w:space="0" w:color="auto"/>
            </w:tcBorders>
            <w:vAlign w:val="center"/>
            <w:hideMark/>
          </w:tcPr>
          <w:p w14:paraId="4877ED99" w14:textId="77777777" w:rsidR="00C51DB1" w:rsidRPr="002C57A9" w:rsidRDefault="00C51DB1" w:rsidP="00C51DB1">
            <w:pPr>
              <w:pStyle w:val="BodyText22"/>
              <w:tabs>
                <w:tab w:val="left" w:pos="7650"/>
              </w:tabs>
              <w:spacing w:line="276" w:lineRule="auto"/>
              <w:ind w:firstLine="0"/>
              <w:jc w:val="left"/>
              <w:rPr>
                <w:rFonts w:ascii="Aptos Narrow" w:hAnsi="Aptos Narrow"/>
                <w:iCs/>
                <w:sz w:val="20"/>
              </w:rPr>
            </w:pPr>
            <w:r w:rsidRPr="002C57A9">
              <w:rPr>
                <w:rFonts w:ascii="Aptos Narrow" w:hAnsi="Aptos Narrow"/>
                <w:iCs/>
                <w:sz w:val="20"/>
              </w:rPr>
              <w:t>1</w:t>
            </w:r>
          </w:p>
        </w:tc>
        <w:tc>
          <w:tcPr>
            <w:tcW w:w="1460" w:type="dxa"/>
            <w:tcBorders>
              <w:top w:val="single" w:sz="4" w:space="0" w:color="auto"/>
              <w:left w:val="single" w:sz="4" w:space="0" w:color="auto"/>
              <w:bottom w:val="single" w:sz="4" w:space="0" w:color="auto"/>
              <w:right w:val="single" w:sz="4" w:space="0" w:color="auto"/>
            </w:tcBorders>
          </w:tcPr>
          <w:p w14:paraId="3C33CA10" w14:textId="77777777" w:rsidR="00C51DB1" w:rsidRPr="00A651C0" w:rsidRDefault="00C51DB1" w:rsidP="00C51DB1">
            <w:pPr>
              <w:pStyle w:val="BodyText22"/>
              <w:tabs>
                <w:tab w:val="left" w:pos="7650"/>
              </w:tabs>
              <w:spacing w:line="276" w:lineRule="auto"/>
              <w:ind w:firstLine="0"/>
              <w:jc w:val="left"/>
              <w:rPr>
                <w:rFonts w:ascii="Aptos Narrow" w:hAnsi="Aptos Narrow"/>
                <w:b/>
                <w:bCs/>
                <w:iCs/>
                <w:sz w:val="20"/>
              </w:rPr>
            </w:pPr>
          </w:p>
          <w:p w14:paraId="6620C004" w14:textId="77777777" w:rsidR="00C51DB1" w:rsidRPr="00A651C0" w:rsidRDefault="00C51DB1" w:rsidP="00C51DB1">
            <w:pPr>
              <w:pStyle w:val="BodyText22"/>
              <w:tabs>
                <w:tab w:val="left" w:pos="7650"/>
              </w:tabs>
              <w:spacing w:line="276" w:lineRule="auto"/>
              <w:ind w:firstLine="0"/>
              <w:jc w:val="left"/>
              <w:rPr>
                <w:rFonts w:ascii="Aptos Narrow" w:hAnsi="Aptos Narrow"/>
                <w:b/>
                <w:bCs/>
                <w:iCs/>
                <w:sz w:val="20"/>
              </w:rPr>
            </w:pPr>
          </w:p>
          <w:p w14:paraId="0E0778F4" w14:textId="77777777" w:rsidR="00C51DB1" w:rsidRPr="00A651C0" w:rsidRDefault="00C51DB1" w:rsidP="00C51DB1">
            <w:pPr>
              <w:pStyle w:val="BodyText22"/>
              <w:tabs>
                <w:tab w:val="left" w:pos="7650"/>
              </w:tabs>
              <w:spacing w:line="276" w:lineRule="auto"/>
              <w:ind w:firstLine="0"/>
              <w:jc w:val="left"/>
              <w:rPr>
                <w:rFonts w:ascii="Aptos Narrow" w:hAnsi="Aptos Narrow"/>
                <w:b/>
                <w:bCs/>
                <w:iCs/>
                <w:sz w:val="20"/>
              </w:rPr>
            </w:pPr>
          </w:p>
          <w:p w14:paraId="5B17017C" w14:textId="77777777" w:rsidR="00C51DB1" w:rsidRPr="00A651C0" w:rsidRDefault="00C51DB1" w:rsidP="00C51DB1">
            <w:pPr>
              <w:pStyle w:val="BodyText22"/>
              <w:tabs>
                <w:tab w:val="left" w:pos="7650"/>
              </w:tabs>
              <w:spacing w:line="276" w:lineRule="auto"/>
              <w:ind w:firstLine="0"/>
              <w:jc w:val="left"/>
              <w:rPr>
                <w:rFonts w:ascii="Aptos Narrow" w:hAnsi="Aptos Narrow"/>
                <w:b/>
                <w:bCs/>
                <w:iCs/>
                <w:sz w:val="20"/>
              </w:rPr>
            </w:pPr>
          </w:p>
          <w:p w14:paraId="3BE2E2AB" w14:textId="4FB7D945" w:rsidR="00C51DB1" w:rsidRPr="00A651C0" w:rsidRDefault="00C51DB1" w:rsidP="00C51DB1">
            <w:pPr>
              <w:pStyle w:val="BodyText22"/>
              <w:tabs>
                <w:tab w:val="left" w:pos="7650"/>
              </w:tabs>
              <w:spacing w:line="276" w:lineRule="auto"/>
              <w:ind w:firstLine="0"/>
              <w:jc w:val="left"/>
              <w:rPr>
                <w:rFonts w:ascii="Aptos Narrow" w:hAnsi="Aptos Narrow"/>
                <w:b/>
                <w:bCs/>
                <w:iCs/>
                <w:sz w:val="20"/>
              </w:rPr>
            </w:pPr>
            <w:r w:rsidRPr="00A651C0">
              <w:rPr>
                <w:rFonts w:ascii="Aptos Narrow" w:hAnsi="Aptos Narrow"/>
                <w:b/>
                <w:bCs/>
                <w:iCs/>
                <w:sz w:val="20"/>
              </w:rPr>
              <w:t>Data Stability</w:t>
            </w:r>
          </w:p>
        </w:tc>
        <w:tc>
          <w:tcPr>
            <w:tcW w:w="3600" w:type="dxa"/>
            <w:tcBorders>
              <w:top w:val="single" w:sz="4" w:space="0" w:color="auto"/>
              <w:left w:val="single" w:sz="4" w:space="0" w:color="auto"/>
              <w:bottom w:val="single" w:sz="4" w:space="0" w:color="auto"/>
              <w:right w:val="single" w:sz="4" w:space="0" w:color="auto"/>
            </w:tcBorders>
          </w:tcPr>
          <w:p w14:paraId="537AE664" w14:textId="55E066A2" w:rsidR="00C51DB1" w:rsidRPr="002C57A9" w:rsidRDefault="00C51DB1" w:rsidP="00C51DB1">
            <w:pPr>
              <w:pStyle w:val="BodyText22"/>
              <w:tabs>
                <w:tab w:val="left" w:pos="7650"/>
              </w:tabs>
              <w:spacing w:line="276" w:lineRule="auto"/>
              <w:ind w:firstLine="0"/>
              <w:jc w:val="left"/>
              <w:rPr>
                <w:rFonts w:ascii="Aptos Narrow" w:hAnsi="Aptos Narrow"/>
                <w:iCs/>
                <w:sz w:val="20"/>
              </w:rPr>
            </w:pPr>
            <w:r w:rsidRPr="00C51DB1">
              <w:rPr>
                <w:rFonts w:ascii="Aptos Narrow" w:hAnsi="Aptos Narrow"/>
                <w:iCs/>
                <w:sz w:val="20"/>
              </w:rPr>
              <w:lastRenderedPageBreak/>
              <w:t xml:space="preserve">The model assumes that historical patterns and relationships between features and the target variable will remain </w:t>
            </w:r>
            <w:r w:rsidRPr="00C51DB1">
              <w:rPr>
                <w:rFonts w:ascii="Aptos Narrow" w:hAnsi="Aptos Narrow"/>
                <w:iCs/>
                <w:sz w:val="20"/>
              </w:rPr>
              <w:lastRenderedPageBreak/>
              <w:t>stable over time. Model performance depends on the consistency of data reporting and consumer behavior patterns. Significant changes in data quality or consumer behavior may impact stability.</w:t>
            </w:r>
          </w:p>
        </w:tc>
        <w:tc>
          <w:tcPr>
            <w:tcW w:w="1980" w:type="dxa"/>
            <w:tcBorders>
              <w:top w:val="single" w:sz="4" w:space="0" w:color="auto"/>
              <w:left w:val="single" w:sz="4" w:space="0" w:color="auto"/>
              <w:bottom w:val="single" w:sz="4" w:space="0" w:color="auto"/>
              <w:right w:val="single" w:sz="4" w:space="0" w:color="auto"/>
            </w:tcBorders>
          </w:tcPr>
          <w:p w14:paraId="2CE563CB" w14:textId="1CCE3762" w:rsidR="00C51DB1" w:rsidRPr="002C57A9" w:rsidRDefault="00C51DB1" w:rsidP="00C51DB1">
            <w:pPr>
              <w:pStyle w:val="BodyText22"/>
              <w:tabs>
                <w:tab w:val="left" w:pos="7650"/>
              </w:tabs>
              <w:spacing w:line="276" w:lineRule="auto"/>
              <w:ind w:firstLine="0"/>
              <w:jc w:val="left"/>
              <w:rPr>
                <w:rFonts w:ascii="Aptos Narrow" w:hAnsi="Aptos Narrow"/>
                <w:iCs/>
                <w:sz w:val="20"/>
              </w:rPr>
            </w:pPr>
            <w:r w:rsidRPr="00C51DB1">
              <w:rPr>
                <w:rFonts w:ascii="Aptos Narrow" w:hAnsi="Aptos Narrow"/>
                <w:iCs/>
                <w:sz w:val="20"/>
              </w:rPr>
              <w:lastRenderedPageBreak/>
              <w:t xml:space="preserve">High: Extreme shifts in consumer behavior or reporting could </w:t>
            </w:r>
            <w:r w:rsidRPr="00C51DB1">
              <w:rPr>
                <w:rFonts w:ascii="Aptos Narrow" w:hAnsi="Aptos Narrow"/>
                <w:iCs/>
                <w:sz w:val="20"/>
              </w:rPr>
              <w:lastRenderedPageBreak/>
              <w:t>lead to degraded model performance.</w:t>
            </w:r>
          </w:p>
        </w:tc>
        <w:tc>
          <w:tcPr>
            <w:tcW w:w="2700" w:type="dxa"/>
            <w:tcBorders>
              <w:top w:val="single" w:sz="4" w:space="0" w:color="auto"/>
              <w:left w:val="single" w:sz="4" w:space="0" w:color="auto"/>
              <w:bottom w:val="single" w:sz="4" w:space="0" w:color="auto"/>
              <w:right w:val="single" w:sz="4" w:space="0" w:color="auto"/>
            </w:tcBorders>
          </w:tcPr>
          <w:p w14:paraId="5C98E02E" w14:textId="2E2F7EF9" w:rsidR="00C51DB1" w:rsidRPr="00C51DB1" w:rsidRDefault="00C51DB1" w:rsidP="00C51DB1">
            <w:pPr>
              <w:rPr>
                <w:rFonts w:ascii="Aptos Narrow" w:eastAsia="Times New Roman" w:hAnsi="Aptos Narrow" w:cs="Times New Roman"/>
                <w:iCs/>
                <w:sz w:val="20"/>
                <w:szCs w:val="20"/>
                <w:lang w:eastAsia="en-US"/>
              </w:rPr>
            </w:pPr>
            <w:r w:rsidRPr="00C51DB1">
              <w:rPr>
                <w:rFonts w:ascii="Aptos Narrow" w:eastAsia="Times New Roman" w:hAnsi="Aptos Narrow" w:cs="Times New Roman"/>
                <w:iCs/>
                <w:sz w:val="20"/>
                <w:szCs w:val="20"/>
                <w:lang w:eastAsia="en-US"/>
              </w:rPr>
              <w:lastRenderedPageBreak/>
              <w:t xml:space="preserve">Quantitative methodology-driven: Ensures alignment with </w:t>
            </w:r>
            <w:r w:rsidRPr="00C51DB1">
              <w:rPr>
                <w:rFonts w:ascii="Aptos Narrow" w:eastAsia="Times New Roman" w:hAnsi="Aptos Narrow" w:cs="Times New Roman"/>
                <w:iCs/>
                <w:sz w:val="20"/>
                <w:szCs w:val="20"/>
                <w:lang w:eastAsia="en-US"/>
              </w:rPr>
              <w:lastRenderedPageBreak/>
              <w:t>historical trends observed in training data.</w:t>
            </w:r>
          </w:p>
        </w:tc>
      </w:tr>
      <w:tr w:rsidR="00C51DB1" w:rsidRPr="002C57A9" w14:paraId="64D2CD20" w14:textId="77777777" w:rsidTr="00C51DB1">
        <w:tc>
          <w:tcPr>
            <w:tcW w:w="335" w:type="dxa"/>
            <w:tcBorders>
              <w:top w:val="single" w:sz="4" w:space="0" w:color="auto"/>
              <w:left w:val="single" w:sz="4" w:space="0" w:color="auto"/>
              <w:bottom w:val="single" w:sz="4" w:space="0" w:color="auto"/>
              <w:right w:val="single" w:sz="4" w:space="0" w:color="auto"/>
            </w:tcBorders>
            <w:vAlign w:val="center"/>
            <w:hideMark/>
          </w:tcPr>
          <w:p w14:paraId="14A42DF6" w14:textId="77777777" w:rsidR="00C51DB1" w:rsidRPr="002C57A9" w:rsidRDefault="00C51DB1" w:rsidP="00C51DB1">
            <w:pPr>
              <w:pStyle w:val="BodyText22"/>
              <w:tabs>
                <w:tab w:val="left" w:pos="7650"/>
              </w:tabs>
              <w:spacing w:line="276" w:lineRule="auto"/>
              <w:ind w:firstLine="0"/>
              <w:jc w:val="left"/>
              <w:rPr>
                <w:rFonts w:ascii="Aptos Narrow" w:hAnsi="Aptos Narrow"/>
                <w:iCs/>
                <w:sz w:val="20"/>
              </w:rPr>
            </w:pPr>
            <w:r w:rsidRPr="002C57A9">
              <w:rPr>
                <w:rFonts w:ascii="Aptos Narrow" w:hAnsi="Aptos Narrow"/>
                <w:iCs/>
                <w:sz w:val="20"/>
              </w:rPr>
              <w:lastRenderedPageBreak/>
              <w:t>2</w:t>
            </w:r>
          </w:p>
        </w:tc>
        <w:tc>
          <w:tcPr>
            <w:tcW w:w="1460" w:type="dxa"/>
            <w:tcBorders>
              <w:top w:val="single" w:sz="4" w:space="0" w:color="auto"/>
              <w:left w:val="single" w:sz="4" w:space="0" w:color="auto"/>
              <w:bottom w:val="single" w:sz="4" w:space="0" w:color="auto"/>
              <w:right w:val="single" w:sz="4" w:space="0" w:color="auto"/>
            </w:tcBorders>
          </w:tcPr>
          <w:p w14:paraId="6022107B" w14:textId="77777777" w:rsidR="00C51DB1" w:rsidRPr="00A651C0" w:rsidRDefault="00C51DB1" w:rsidP="00C51DB1">
            <w:pPr>
              <w:pStyle w:val="BodyText22"/>
              <w:tabs>
                <w:tab w:val="left" w:pos="7650"/>
              </w:tabs>
              <w:spacing w:line="276" w:lineRule="auto"/>
              <w:ind w:firstLine="0"/>
              <w:jc w:val="left"/>
              <w:rPr>
                <w:rFonts w:ascii="Aptos Narrow" w:hAnsi="Aptos Narrow"/>
                <w:b/>
                <w:bCs/>
                <w:iCs/>
                <w:sz w:val="20"/>
              </w:rPr>
            </w:pPr>
          </w:p>
          <w:p w14:paraId="2B6ED656" w14:textId="77777777" w:rsidR="00C51DB1" w:rsidRPr="00A651C0" w:rsidRDefault="00C51DB1" w:rsidP="00C51DB1">
            <w:pPr>
              <w:pStyle w:val="BodyText22"/>
              <w:tabs>
                <w:tab w:val="left" w:pos="7650"/>
              </w:tabs>
              <w:spacing w:line="276" w:lineRule="auto"/>
              <w:ind w:firstLine="0"/>
              <w:jc w:val="left"/>
              <w:rPr>
                <w:rFonts w:ascii="Aptos Narrow" w:hAnsi="Aptos Narrow"/>
                <w:b/>
                <w:bCs/>
                <w:iCs/>
                <w:sz w:val="20"/>
              </w:rPr>
            </w:pPr>
          </w:p>
          <w:p w14:paraId="2CC04543" w14:textId="77777777" w:rsidR="00C51DB1" w:rsidRPr="00A651C0" w:rsidRDefault="00C51DB1" w:rsidP="00C51DB1">
            <w:pPr>
              <w:pStyle w:val="BodyText22"/>
              <w:tabs>
                <w:tab w:val="left" w:pos="7650"/>
              </w:tabs>
              <w:spacing w:line="276" w:lineRule="auto"/>
              <w:ind w:firstLine="0"/>
              <w:jc w:val="left"/>
              <w:rPr>
                <w:rFonts w:ascii="Aptos Narrow" w:hAnsi="Aptos Narrow"/>
                <w:b/>
                <w:bCs/>
                <w:iCs/>
                <w:sz w:val="20"/>
              </w:rPr>
            </w:pPr>
          </w:p>
          <w:p w14:paraId="7983F66D" w14:textId="3D0966F9" w:rsidR="00C51DB1" w:rsidRPr="00A651C0" w:rsidRDefault="00C51DB1" w:rsidP="00C51DB1">
            <w:pPr>
              <w:pStyle w:val="BodyText22"/>
              <w:tabs>
                <w:tab w:val="left" w:pos="7650"/>
              </w:tabs>
              <w:spacing w:line="276" w:lineRule="auto"/>
              <w:ind w:firstLine="0"/>
              <w:jc w:val="left"/>
              <w:rPr>
                <w:rFonts w:ascii="Aptos Narrow" w:hAnsi="Aptos Narrow"/>
                <w:b/>
                <w:bCs/>
                <w:iCs/>
                <w:sz w:val="20"/>
              </w:rPr>
            </w:pPr>
            <w:r w:rsidRPr="00A651C0">
              <w:rPr>
                <w:rFonts w:ascii="Aptos Narrow" w:hAnsi="Aptos Narrow"/>
                <w:b/>
                <w:bCs/>
                <w:iCs/>
                <w:sz w:val="20"/>
              </w:rPr>
              <w:t>Score Application</w:t>
            </w:r>
          </w:p>
        </w:tc>
        <w:tc>
          <w:tcPr>
            <w:tcW w:w="3600" w:type="dxa"/>
            <w:tcBorders>
              <w:top w:val="single" w:sz="4" w:space="0" w:color="auto"/>
              <w:left w:val="single" w:sz="4" w:space="0" w:color="auto"/>
              <w:bottom w:val="single" w:sz="4" w:space="0" w:color="auto"/>
              <w:right w:val="single" w:sz="4" w:space="0" w:color="auto"/>
            </w:tcBorders>
          </w:tcPr>
          <w:p w14:paraId="30691D40" w14:textId="4125C494" w:rsidR="00C51DB1" w:rsidRPr="002C57A9" w:rsidRDefault="00C51DB1" w:rsidP="00C51DB1">
            <w:pPr>
              <w:pStyle w:val="BodyText22"/>
              <w:tabs>
                <w:tab w:val="left" w:pos="7650"/>
              </w:tabs>
              <w:spacing w:line="276" w:lineRule="auto"/>
              <w:ind w:firstLine="0"/>
              <w:jc w:val="left"/>
              <w:rPr>
                <w:rFonts w:ascii="Aptos Narrow" w:hAnsi="Aptos Narrow"/>
                <w:iCs/>
                <w:sz w:val="20"/>
              </w:rPr>
            </w:pPr>
            <w:r w:rsidRPr="00C51DB1">
              <w:rPr>
                <w:rFonts w:ascii="Aptos Narrow" w:hAnsi="Aptos Narrow"/>
                <w:iCs/>
                <w:sz w:val="20"/>
              </w:rPr>
              <w:t>The score ranks individuals based on the probability of the target outcome occurring, not as an exact probability estimate. Model performance depends on the live population matching the development population and the stability of feature-target correlations over time.</w:t>
            </w:r>
          </w:p>
        </w:tc>
        <w:tc>
          <w:tcPr>
            <w:tcW w:w="1980" w:type="dxa"/>
            <w:tcBorders>
              <w:top w:val="single" w:sz="4" w:space="0" w:color="auto"/>
              <w:left w:val="single" w:sz="4" w:space="0" w:color="auto"/>
              <w:bottom w:val="single" w:sz="4" w:space="0" w:color="auto"/>
              <w:right w:val="single" w:sz="4" w:space="0" w:color="auto"/>
            </w:tcBorders>
          </w:tcPr>
          <w:p w14:paraId="4B93EEA0" w14:textId="60F33B01" w:rsidR="00C51DB1" w:rsidRPr="002C57A9" w:rsidRDefault="00C51DB1" w:rsidP="00C51DB1">
            <w:pPr>
              <w:pStyle w:val="BodyText22"/>
              <w:tabs>
                <w:tab w:val="left" w:pos="7650"/>
              </w:tabs>
              <w:spacing w:line="276" w:lineRule="auto"/>
              <w:ind w:firstLine="0"/>
              <w:jc w:val="left"/>
              <w:rPr>
                <w:rFonts w:ascii="Aptos Narrow" w:hAnsi="Aptos Narrow"/>
                <w:iCs/>
                <w:sz w:val="20"/>
              </w:rPr>
            </w:pPr>
            <w:r w:rsidRPr="00C51DB1">
              <w:rPr>
                <w:rFonts w:ascii="Aptos Narrow" w:hAnsi="Aptos Narrow"/>
                <w:iCs/>
                <w:sz w:val="20"/>
              </w:rPr>
              <w:t>High: Variations between the development and live populations can reduce model effectiveness.</w:t>
            </w:r>
          </w:p>
        </w:tc>
        <w:tc>
          <w:tcPr>
            <w:tcW w:w="2700" w:type="dxa"/>
            <w:tcBorders>
              <w:top w:val="single" w:sz="4" w:space="0" w:color="auto"/>
              <w:left w:val="single" w:sz="4" w:space="0" w:color="auto"/>
              <w:bottom w:val="single" w:sz="4" w:space="0" w:color="auto"/>
              <w:right w:val="single" w:sz="4" w:space="0" w:color="auto"/>
            </w:tcBorders>
          </w:tcPr>
          <w:p w14:paraId="0EBA9AAA" w14:textId="6E2B7C03" w:rsidR="00C51DB1" w:rsidRPr="00C51DB1" w:rsidRDefault="00C51DB1" w:rsidP="00C51DB1">
            <w:pPr>
              <w:rPr>
                <w:rFonts w:ascii="Aptos Narrow" w:eastAsia="Times New Roman" w:hAnsi="Aptos Narrow" w:cs="Times New Roman"/>
                <w:iCs/>
                <w:sz w:val="20"/>
                <w:szCs w:val="20"/>
                <w:lang w:eastAsia="en-US"/>
              </w:rPr>
            </w:pPr>
            <w:r w:rsidRPr="00C51DB1">
              <w:rPr>
                <w:rFonts w:ascii="Aptos Narrow" w:eastAsia="Times New Roman" w:hAnsi="Aptos Narrow" w:cs="Times New Roman"/>
                <w:iCs/>
                <w:sz w:val="20"/>
                <w:szCs w:val="20"/>
                <w:lang w:eastAsia="en-US"/>
              </w:rPr>
              <w:t>Business-driven: Ensures the score maintains its purpose of ranking risk appropriately.</w:t>
            </w:r>
          </w:p>
        </w:tc>
      </w:tr>
      <w:bookmarkEnd w:id="840"/>
    </w:tbl>
    <w:p w14:paraId="5E020504" w14:textId="77777777" w:rsidR="00515193" w:rsidRDefault="00515193" w:rsidP="00515193">
      <w:pPr>
        <w:rPr>
          <w:rFonts w:ascii="Arial Narrow" w:hAnsi="Arial Narrow"/>
          <w:i/>
          <w:iCs/>
          <w:color w:val="0070C0"/>
        </w:rPr>
      </w:pPr>
    </w:p>
    <w:p w14:paraId="6CE1ED50" w14:textId="77777777" w:rsidR="00D26AF6" w:rsidRDefault="00D26AF6" w:rsidP="00515193">
      <w:pPr>
        <w:rPr>
          <w:rFonts w:ascii="Arial Narrow" w:hAnsi="Arial Narrow"/>
          <w:i/>
          <w:iCs/>
          <w:color w:val="0070C0"/>
        </w:rPr>
      </w:pPr>
    </w:p>
    <w:p w14:paraId="0E87639E" w14:textId="3D014A29" w:rsidR="00515193" w:rsidRPr="00701055" w:rsidRDefault="00515193" w:rsidP="00701055">
      <w:pPr>
        <w:rPr>
          <w:rFonts w:ascii="Arial" w:hAnsi="Arial" w:cs="Arial"/>
          <w:b/>
          <w:bCs/>
          <w:color w:val="0070C0"/>
        </w:rPr>
      </w:pPr>
      <w:r w:rsidRPr="00701055">
        <w:rPr>
          <w:rFonts w:ascii="Arial" w:hAnsi="Arial" w:cs="Arial"/>
          <w:b/>
          <w:bCs/>
          <w:color w:val="0070C0"/>
        </w:rPr>
        <w:t>Model Limitation Summary</w:t>
      </w:r>
    </w:p>
    <w:p w14:paraId="15627110" w14:textId="7EC20574" w:rsidR="00515193" w:rsidRPr="00701055" w:rsidRDefault="00515193" w:rsidP="00515193">
      <w:pPr>
        <w:rPr>
          <w:rStyle w:val="SubtleEmphasis"/>
        </w:rPr>
      </w:pPr>
      <w:r w:rsidRPr="00701055">
        <w:rPr>
          <w:rStyle w:val="SubtleEmphasis"/>
        </w:rPr>
        <w:t xml:space="preserve">Please list </w:t>
      </w:r>
      <w:r w:rsidR="00B735CB" w:rsidRPr="00701055">
        <w:rPr>
          <w:rStyle w:val="SubtleEmphasis"/>
        </w:rPr>
        <w:t>out</w:t>
      </w:r>
      <w:r w:rsidRPr="00701055">
        <w:rPr>
          <w:rStyle w:val="SubtleEmphasis"/>
        </w:rPr>
        <w:t xml:space="preserve"> model methodology related limitations, their impact of business use, and ongoing monitoring program to appropriately manage </w:t>
      </w:r>
      <w:r w:rsidR="00B735CB" w:rsidRPr="00701055">
        <w:rPr>
          <w:rStyle w:val="SubtleEmphasis"/>
        </w:rPr>
        <w:t>the associated</w:t>
      </w:r>
      <w:r w:rsidRPr="00701055">
        <w:rPr>
          <w:rStyle w:val="SubtleEmphasis"/>
        </w:rPr>
        <w:t xml:space="preserve"> risk.</w:t>
      </w:r>
    </w:p>
    <w:p w14:paraId="7C981DE5" w14:textId="77777777" w:rsidR="00515193" w:rsidRDefault="00515193" w:rsidP="00515193">
      <w:pPr>
        <w:rPr>
          <w:rFonts w:ascii="Arial Narrow" w:hAnsi="Arial Narrow"/>
          <w:i/>
          <w:iCs/>
          <w:color w:val="0070C0"/>
        </w:rPr>
      </w:pPr>
    </w:p>
    <w:tbl>
      <w:tblPr>
        <w:tblStyle w:val="TableGrid"/>
        <w:tblW w:w="10075" w:type="dxa"/>
        <w:tblLook w:val="04A0" w:firstRow="1" w:lastRow="0" w:firstColumn="1" w:lastColumn="0" w:noHBand="0" w:noVBand="1"/>
      </w:tblPr>
      <w:tblGrid>
        <w:gridCol w:w="324"/>
        <w:gridCol w:w="1471"/>
        <w:gridCol w:w="3420"/>
        <w:gridCol w:w="1980"/>
        <w:gridCol w:w="2880"/>
      </w:tblGrid>
      <w:tr w:rsidR="001A3772" w:rsidRPr="002C57A9" w14:paraId="09F9B0A9" w14:textId="77777777" w:rsidTr="00A651C0">
        <w:tc>
          <w:tcPr>
            <w:tcW w:w="324"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72BFC509"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bookmarkStart w:id="841" w:name="OLE_LINK11"/>
            <w:r w:rsidRPr="002C57A9">
              <w:rPr>
                <w:rFonts w:ascii="Aptos Narrow" w:hAnsi="Aptos Narrow"/>
                <w:b/>
                <w:bCs/>
                <w:iCs/>
                <w:sz w:val="20"/>
              </w:rPr>
              <w:t>#</w:t>
            </w:r>
          </w:p>
        </w:tc>
        <w:tc>
          <w:tcPr>
            <w:tcW w:w="1471"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41F6EB5F"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Limitation Name</w:t>
            </w:r>
          </w:p>
        </w:tc>
        <w:tc>
          <w:tcPr>
            <w:tcW w:w="342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0AC3844A"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Limitation Description</w:t>
            </w:r>
          </w:p>
        </w:tc>
        <w:tc>
          <w:tcPr>
            <w:tcW w:w="198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09B6D31E"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Impact on Business Use</w:t>
            </w:r>
          </w:p>
        </w:tc>
        <w:tc>
          <w:tcPr>
            <w:tcW w:w="2880" w:type="dxa"/>
            <w:tcBorders>
              <w:top w:val="single" w:sz="4" w:space="0" w:color="auto"/>
              <w:left w:val="single" w:sz="4" w:space="0" w:color="auto"/>
              <w:bottom w:val="single" w:sz="4" w:space="0" w:color="auto"/>
              <w:right w:val="single" w:sz="4" w:space="0" w:color="auto"/>
            </w:tcBorders>
            <w:shd w:val="clear" w:color="auto" w:fill="C00000"/>
            <w:hideMark/>
          </w:tcPr>
          <w:p w14:paraId="45CDDD45"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Monitoring Description &amp; Frequency</w:t>
            </w:r>
          </w:p>
          <w:p w14:paraId="05AE82D3" w14:textId="77777777" w:rsidR="00B735CB" w:rsidRPr="002C57A9" w:rsidRDefault="00B735CB">
            <w:pPr>
              <w:rPr>
                <w:rFonts w:ascii="Aptos Narrow" w:hAnsi="Aptos Narrow" w:cs="Times New Roman"/>
              </w:rPr>
            </w:pPr>
          </w:p>
        </w:tc>
      </w:tr>
      <w:tr w:rsidR="00A651C0" w:rsidRPr="002C57A9" w14:paraId="74E23FBF" w14:textId="77777777" w:rsidTr="00A651C0">
        <w:tc>
          <w:tcPr>
            <w:tcW w:w="324" w:type="dxa"/>
            <w:tcBorders>
              <w:top w:val="single" w:sz="4" w:space="0" w:color="auto"/>
              <w:left w:val="single" w:sz="4" w:space="0" w:color="auto"/>
              <w:bottom w:val="single" w:sz="4" w:space="0" w:color="auto"/>
              <w:right w:val="single" w:sz="4" w:space="0" w:color="auto"/>
            </w:tcBorders>
            <w:vAlign w:val="center"/>
            <w:hideMark/>
          </w:tcPr>
          <w:p w14:paraId="5AA5C505" w14:textId="77777777" w:rsidR="00A651C0" w:rsidRPr="002C57A9" w:rsidRDefault="00A651C0" w:rsidP="00A651C0">
            <w:pPr>
              <w:pStyle w:val="BodyText22"/>
              <w:tabs>
                <w:tab w:val="left" w:pos="7650"/>
              </w:tabs>
              <w:spacing w:line="276" w:lineRule="auto"/>
              <w:ind w:firstLine="0"/>
              <w:jc w:val="left"/>
              <w:rPr>
                <w:rFonts w:ascii="Aptos Narrow" w:hAnsi="Aptos Narrow"/>
                <w:iCs/>
                <w:sz w:val="20"/>
              </w:rPr>
            </w:pPr>
            <w:r w:rsidRPr="002C57A9">
              <w:rPr>
                <w:rFonts w:ascii="Aptos Narrow" w:hAnsi="Aptos Narrow"/>
                <w:iCs/>
                <w:sz w:val="20"/>
              </w:rPr>
              <w:t>1</w:t>
            </w:r>
          </w:p>
        </w:tc>
        <w:tc>
          <w:tcPr>
            <w:tcW w:w="1471" w:type="dxa"/>
            <w:tcBorders>
              <w:top w:val="single" w:sz="4" w:space="0" w:color="auto"/>
              <w:left w:val="single" w:sz="4" w:space="0" w:color="auto"/>
              <w:bottom w:val="single" w:sz="4" w:space="0" w:color="auto"/>
              <w:right w:val="single" w:sz="4" w:space="0" w:color="auto"/>
            </w:tcBorders>
            <w:vAlign w:val="center"/>
          </w:tcPr>
          <w:p w14:paraId="24842543" w14:textId="5DA2F19F" w:rsidR="00A651C0" w:rsidRPr="00A651C0" w:rsidRDefault="00A651C0" w:rsidP="00A651C0">
            <w:pPr>
              <w:pStyle w:val="BodyText22"/>
              <w:tabs>
                <w:tab w:val="left" w:pos="7650"/>
              </w:tabs>
              <w:spacing w:line="276" w:lineRule="auto"/>
              <w:ind w:firstLine="0"/>
              <w:jc w:val="left"/>
              <w:rPr>
                <w:rFonts w:ascii="Aptos Narrow" w:hAnsi="Aptos Narrow"/>
                <w:b/>
                <w:bCs/>
                <w:iCs/>
                <w:sz w:val="20"/>
              </w:rPr>
            </w:pPr>
            <w:r w:rsidRPr="00A651C0">
              <w:rPr>
                <w:rFonts w:ascii="Aptos Narrow" w:hAnsi="Aptos Narrow"/>
                <w:b/>
                <w:bCs/>
                <w:iCs/>
                <w:sz w:val="20"/>
              </w:rPr>
              <w:t>External Factors</w:t>
            </w:r>
          </w:p>
        </w:tc>
        <w:tc>
          <w:tcPr>
            <w:tcW w:w="3420" w:type="dxa"/>
            <w:tcBorders>
              <w:top w:val="single" w:sz="4" w:space="0" w:color="auto"/>
              <w:left w:val="single" w:sz="4" w:space="0" w:color="auto"/>
              <w:bottom w:val="single" w:sz="4" w:space="0" w:color="auto"/>
              <w:right w:val="single" w:sz="4" w:space="0" w:color="auto"/>
            </w:tcBorders>
            <w:vAlign w:val="center"/>
          </w:tcPr>
          <w:p w14:paraId="2CA24AA7" w14:textId="3AB44CFE" w:rsidR="00A651C0" w:rsidRPr="00A651C0" w:rsidRDefault="00A651C0" w:rsidP="00A651C0">
            <w:pPr>
              <w:pStyle w:val="BodyText22"/>
              <w:tabs>
                <w:tab w:val="left" w:pos="7650"/>
              </w:tabs>
              <w:spacing w:line="276" w:lineRule="auto"/>
              <w:ind w:firstLine="0"/>
              <w:jc w:val="left"/>
              <w:rPr>
                <w:rFonts w:ascii="Aptos Narrow" w:hAnsi="Aptos Narrow"/>
                <w:iCs/>
                <w:sz w:val="20"/>
              </w:rPr>
            </w:pPr>
            <w:r w:rsidRPr="00A651C0">
              <w:rPr>
                <w:rFonts w:ascii="Aptos Narrow" w:hAnsi="Aptos Narrow"/>
                <w:iCs/>
                <w:sz w:val="20"/>
              </w:rPr>
              <w:t xml:space="preserve">Model performance relies on external factors such as macroeconomic conditions, customers' business policies, decision-making processes, and portfolio management </w:t>
            </w:r>
            <w:r w:rsidR="00B00341" w:rsidRPr="00A651C0">
              <w:rPr>
                <w:rFonts w:ascii="Aptos Narrow" w:hAnsi="Aptos Narrow"/>
                <w:iCs/>
                <w:sz w:val="20"/>
              </w:rPr>
              <w:t>remain</w:t>
            </w:r>
            <w:r w:rsidRPr="00A651C0">
              <w:rPr>
                <w:rFonts w:ascii="Aptos Narrow" w:hAnsi="Aptos Narrow"/>
                <w:iCs/>
                <w:sz w:val="20"/>
              </w:rPr>
              <w:t xml:space="preserve"> stable over time. Any significant change in these factors could degrade model performance.</w:t>
            </w:r>
          </w:p>
        </w:tc>
        <w:tc>
          <w:tcPr>
            <w:tcW w:w="1980" w:type="dxa"/>
            <w:tcBorders>
              <w:top w:val="single" w:sz="4" w:space="0" w:color="auto"/>
              <w:left w:val="single" w:sz="4" w:space="0" w:color="auto"/>
              <w:bottom w:val="single" w:sz="4" w:space="0" w:color="auto"/>
              <w:right w:val="single" w:sz="4" w:space="0" w:color="auto"/>
            </w:tcBorders>
            <w:vAlign w:val="center"/>
          </w:tcPr>
          <w:p w14:paraId="6916C25B" w14:textId="0AF800FD" w:rsidR="00A651C0" w:rsidRPr="00A651C0" w:rsidRDefault="00A651C0" w:rsidP="00A651C0">
            <w:pPr>
              <w:pStyle w:val="BodyText22"/>
              <w:tabs>
                <w:tab w:val="left" w:pos="7650"/>
              </w:tabs>
              <w:spacing w:line="276" w:lineRule="auto"/>
              <w:ind w:firstLine="0"/>
              <w:jc w:val="left"/>
              <w:rPr>
                <w:rFonts w:ascii="Aptos Narrow" w:hAnsi="Aptos Narrow"/>
                <w:iCs/>
                <w:sz w:val="20"/>
              </w:rPr>
            </w:pPr>
            <w:r w:rsidRPr="00A651C0">
              <w:rPr>
                <w:rFonts w:ascii="Aptos Narrow" w:hAnsi="Aptos Narrow"/>
                <w:iCs/>
                <w:sz w:val="20"/>
              </w:rPr>
              <w:t>The model's predictive power may decrease if external factors diverge significantly from those present during model development.</w:t>
            </w:r>
          </w:p>
        </w:tc>
        <w:tc>
          <w:tcPr>
            <w:tcW w:w="2880" w:type="dxa"/>
            <w:tcBorders>
              <w:top w:val="single" w:sz="4" w:space="0" w:color="auto"/>
              <w:left w:val="single" w:sz="4" w:space="0" w:color="auto"/>
              <w:bottom w:val="single" w:sz="4" w:space="0" w:color="auto"/>
              <w:right w:val="single" w:sz="4" w:space="0" w:color="auto"/>
            </w:tcBorders>
            <w:vAlign w:val="center"/>
          </w:tcPr>
          <w:p w14:paraId="72BE6B29" w14:textId="2521EF38" w:rsidR="00A651C0" w:rsidRPr="00A651C0" w:rsidRDefault="00E001C9" w:rsidP="00A651C0">
            <w:pPr>
              <w:rPr>
                <w:rFonts w:ascii="Aptos Narrow" w:eastAsia="Times New Roman" w:hAnsi="Aptos Narrow" w:cs="Times New Roman"/>
                <w:iCs/>
                <w:sz w:val="20"/>
                <w:szCs w:val="20"/>
                <w:lang w:eastAsia="en-US"/>
              </w:rPr>
            </w:pPr>
            <w:r>
              <w:rPr>
                <w:rFonts w:ascii="Aptos Narrow" w:eastAsia="Times New Roman" w:hAnsi="Aptos Narrow" w:cs="Times New Roman"/>
                <w:iCs/>
                <w:sz w:val="20"/>
                <w:szCs w:val="20"/>
                <w:lang w:eastAsia="en-US"/>
              </w:rPr>
              <w:t>The vendor stated that a</w:t>
            </w:r>
            <w:r w:rsidRPr="00E001C9">
              <w:rPr>
                <w:rFonts w:ascii="Aptos Narrow" w:eastAsia="Times New Roman" w:hAnsi="Aptos Narrow" w:cs="Times New Roman"/>
                <w:iCs/>
                <w:sz w:val="20"/>
                <w:szCs w:val="20"/>
                <w:lang w:eastAsia="en-US"/>
              </w:rPr>
              <w:t>s part of data monitoring process, attribute and score monitoring are conducted to evaluate day-to-day changes. In addition, ad-hoc monitoring is conducted on a weekly and monthly time-lag basis</w:t>
            </w:r>
            <w:r>
              <w:rPr>
                <w:rFonts w:ascii="Aptos Narrow" w:eastAsia="Times New Roman" w:hAnsi="Aptos Narrow" w:cs="Times New Roman"/>
                <w:iCs/>
                <w:sz w:val="20"/>
                <w:szCs w:val="20"/>
                <w:lang w:eastAsia="en-US"/>
              </w:rPr>
              <w:t>.</w:t>
            </w:r>
          </w:p>
        </w:tc>
      </w:tr>
      <w:tr w:rsidR="00A651C0" w:rsidRPr="002C57A9" w14:paraId="7ED64087" w14:textId="77777777" w:rsidTr="00A651C0">
        <w:tc>
          <w:tcPr>
            <w:tcW w:w="324" w:type="dxa"/>
            <w:tcBorders>
              <w:top w:val="single" w:sz="4" w:space="0" w:color="auto"/>
              <w:left w:val="single" w:sz="4" w:space="0" w:color="auto"/>
              <w:bottom w:val="single" w:sz="4" w:space="0" w:color="auto"/>
              <w:right w:val="single" w:sz="4" w:space="0" w:color="auto"/>
            </w:tcBorders>
            <w:vAlign w:val="center"/>
            <w:hideMark/>
          </w:tcPr>
          <w:p w14:paraId="4829BA3E" w14:textId="77777777" w:rsidR="00A651C0" w:rsidRPr="002C57A9" w:rsidRDefault="00A651C0" w:rsidP="00A651C0">
            <w:pPr>
              <w:pStyle w:val="BodyText22"/>
              <w:tabs>
                <w:tab w:val="left" w:pos="7650"/>
              </w:tabs>
              <w:spacing w:line="276" w:lineRule="auto"/>
              <w:ind w:firstLine="0"/>
              <w:jc w:val="left"/>
              <w:rPr>
                <w:rFonts w:ascii="Aptos Narrow" w:hAnsi="Aptos Narrow"/>
                <w:iCs/>
                <w:sz w:val="20"/>
              </w:rPr>
            </w:pPr>
            <w:r w:rsidRPr="002C57A9">
              <w:rPr>
                <w:rFonts w:ascii="Aptos Narrow" w:hAnsi="Aptos Narrow"/>
                <w:iCs/>
                <w:sz w:val="20"/>
              </w:rPr>
              <w:t>2</w:t>
            </w:r>
          </w:p>
        </w:tc>
        <w:tc>
          <w:tcPr>
            <w:tcW w:w="1471" w:type="dxa"/>
            <w:tcBorders>
              <w:top w:val="single" w:sz="4" w:space="0" w:color="auto"/>
              <w:left w:val="single" w:sz="4" w:space="0" w:color="auto"/>
              <w:bottom w:val="single" w:sz="4" w:space="0" w:color="auto"/>
              <w:right w:val="single" w:sz="4" w:space="0" w:color="auto"/>
            </w:tcBorders>
            <w:vAlign w:val="center"/>
          </w:tcPr>
          <w:p w14:paraId="03DAB94A" w14:textId="359B8418" w:rsidR="00A651C0" w:rsidRPr="00A651C0" w:rsidRDefault="00A651C0" w:rsidP="00A651C0">
            <w:pPr>
              <w:pStyle w:val="BodyText22"/>
              <w:tabs>
                <w:tab w:val="left" w:pos="7650"/>
              </w:tabs>
              <w:spacing w:line="276" w:lineRule="auto"/>
              <w:ind w:firstLine="0"/>
              <w:jc w:val="left"/>
              <w:rPr>
                <w:rFonts w:ascii="Aptos Narrow" w:hAnsi="Aptos Narrow"/>
                <w:b/>
                <w:bCs/>
                <w:iCs/>
                <w:sz w:val="20"/>
              </w:rPr>
            </w:pPr>
            <w:r w:rsidRPr="00A651C0">
              <w:rPr>
                <w:rFonts w:ascii="Aptos Narrow" w:hAnsi="Aptos Narrow"/>
                <w:b/>
                <w:bCs/>
                <w:iCs/>
                <w:sz w:val="20"/>
              </w:rPr>
              <w:t>Target Population Alignment</w:t>
            </w:r>
          </w:p>
        </w:tc>
        <w:tc>
          <w:tcPr>
            <w:tcW w:w="3420" w:type="dxa"/>
            <w:tcBorders>
              <w:top w:val="single" w:sz="4" w:space="0" w:color="auto"/>
              <w:left w:val="single" w:sz="4" w:space="0" w:color="auto"/>
              <w:bottom w:val="single" w:sz="4" w:space="0" w:color="auto"/>
              <w:right w:val="single" w:sz="4" w:space="0" w:color="auto"/>
            </w:tcBorders>
            <w:vAlign w:val="center"/>
          </w:tcPr>
          <w:p w14:paraId="024D86A2" w14:textId="2A275600" w:rsidR="00A651C0" w:rsidRPr="00A651C0" w:rsidRDefault="00A651C0" w:rsidP="00A651C0">
            <w:pPr>
              <w:pStyle w:val="BodyText22"/>
              <w:tabs>
                <w:tab w:val="left" w:pos="7650"/>
              </w:tabs>
              <w:spacing w:line="276" w:lineRule="auto"/>
              <w:ind w:firstLine="0"/>
              <w:jc w:val="left"/>
              <w:rPr>
                <w:rFonts w:ascii="Aptos Narrow" w:hAnsi="Aptos Narrow"/>
                <w:iCs/>
                <w:sz w:val="20"/>
              </w:rPr>
            </w:pPr>
            <w:r w:rsidRPr="00A651C0">
              <w:rPr>
                <w:rFonts w:ascii="Aptos Narrow" w:hAnsi="Aptos Narrow"/>
                <w:iCs/>
                <w:sz w:val="20"/>
              </w:rPr>
              <w:t>The model was developed using pre-book and post-book U.S. bankcard applicant data sourced from internal LexisNexis samples. Differences between live population characteristics and the development population may impact performance.</w:t>
            </w:r>
          </w:p>
        </w:tc>
        <w:tc>
          <w:tcPr>
            <w:tcW w:w="1980" w:type="dxa"/>
            <w:tcBorders>
              <w:top w:val="single" w:sz="4" w:space="0" w:color="auto"/>
              <w:left w:val="single" w:sz="4" w:space="0" w:color="auto"/>
              <w:bottom w:val="single" w:sz="4" w:space="0" w:color="auto"/>
              <w:right w:val="single" w:sz="4" w:space="0" w:color="auto"/>
            </w:tcBorders>
            <w:vAlign w:val="center"/>
          </w:tcPr>
          <w:p w14:paraId="7332AB52" w14:textId="421B0A34" w:rsidR="00A651C0" w:rsidRPr="00A651C0" w:rsidRDefault="00A651C0" w:rsidP="00A651C0">
            <w:pPr>
              <w:pStyle w:val="BodyText22"/>
              <w:tabs>
                <w:tab w:val="left" w:pos="7650"/>
              </w:tabs>
              <w:spacing w:line="276" w:lineRule="auto"/>
              <w:ind w:firstLine="0"/>
              <w:jc w:val="left"/>
              <w:rPr>
                <w:rFonts w:ascii="Aptos Narrow" w:hAnsi="Aptos Narrow"/>
                <w:iCs/>
                <w:sz w:val="20"/>
              </w:rPr>
            </w:pPr>
            <w:r w:rsidRPr="00A651C0">
              <w:rPr>
                <w:rFonts w:ascii="Aptos Narrow" w:hAnsi="Aptos Narrow"/>
                <w:iCs/>
                <w:sz w:val="20"/>
              </w:rPr>
              <w:t>If the live population differs significantly, the model may fail to accurately identify fraud risk.</w:t>
            </w:r>
          </w:p>
        </w:tc>
        <w:tc>
          <w:tcPr>
            <w:tcW w:w="2880" w:type="dxa"/>
            <w:tcBorders>
              <w:top w:val="single" w:sz="4" w:space="0" w:color="auto"/>
              <w:left w:val="single" w:sz="4" w:space="0" w:color="auto"/>
              <w:bottom w:val="single" w:sz="4" w:space="0" w:color="auto"/>
              <w:right w:val="single" w:sz="4" w:space="0" w:color="auto"/>
            </w:tcBorders>
            <w:vAlign w:val="center"/>
          </w:tcPr>
          <w:p w14:paraId="248D5D89" w14:textId="21E2F78F" w:rsidR="00A651C0" w:rsidRPr="00A651C0" w:rsidRDefault="00E001C9" w:rsidP="00A651C0">
            <w:pPr>
              <w:rPr>
                <w:rFonts w:ascii="Aptos Narrow" w:eastAsia="Times New Roman" w:hAnsi="Aptos Narrow" w:cs="Times New Roman"/>
                <w:iCs/>
                <w:sz w:val="20"/>
                <w:szCs w:val="20"/>
                <w:lang w:eastAsia="en-US"/>
              </w:rPr>
            </w:pPr>
            <w:r>
              <w:rPr>
                <w:rFonts w:ascii="Aptos Narrow" w:eastAsia="Times New Roman" w:hAnsi="Aptos Narrow" w:cs="Times New Roman"/>
                <w:iCs/>
                <w:sz w:val="20"/>
                <w:szCs w:val="20"/>
                <w:lang w:eastAsia="en-US"/>
              </w:rPr>
              <w:t>The vendor stated that a</w:t>
            </w:r>
            <w:r w:rsidRPr="00E001C9">
              <w:rPr>
                <w:rFonts w:ascii="Aptos Narrow" w:eastAsia="Times New Roman" w:hAnsi="Aptos Narrow" w:cs="Times New Roman"/>
                <w:iCs/>
                <w:sz w:val="20"/>
                <w:szCs w:val="20"/>
                <w:lang w:eastAsia="en-US"/>
              </w:rPr>
              <w:t>s part of data monitoring process, attribute and score monitoring are conducted to evaluate day-to-day changes. In addition, ad-hoc monitoring is conducted on a weekly and monthly time-lag basis</w:t>
            </w:r>
            <w:r>
              <w:rPr>
                <w:rFonts w:ascii="Aptos Narrow" w:eastAsia="Times New Roman" w:hAnsi="Aptos Narrow" w:cs="Times New Roman"/>
                <w:iCs/>
                <w:sz w:val="20"/>
                <w:szCs w:val="20"/>
                <w:lang w:eastAsia="en-US"/>
              </w:rPr>
              <w:t>.</w:t>
            </w:r>
          </w:p>
        </w:tc>
      </w:tr>
      <w:tr w:rsidR="00A651C0" w:rsidRPr="002C57A9" w14:paraId="43E96BA4" w14:textId="77777777" w:rsidTr="00A651C0">
        <w:tc>
          <w:tcPr>
            <w:tcW w:w="324" w:type="dxa"/>
            <w:tcBorders>
              <w:top w:val="single" w:sz="4" w:space="0" w:color="auto"/>
              <w:left w:val="single" w:sz="4" w:space="0" w:color="auto"/>
              <w:bottom w:val="single" w:sz="4" w:space="0" w:color="auto"/>
              <w:right w:val="single" w:sz="4" w:space="0" w:color="auto"/>
            </w:tcBorders>
            <w:vAlign w:val="center"/>
          </w:tcPr>
          <w:p w14:paraId="3F96B606" w14:textId="10B21B9B" w:rsidR="00A651C0" w:rsidRPr="002C57A9" w:rsidRDefault="00A651C0" w:rsidP="00A651C0">
            <w:pPr>
              <w:pStyle w:val="BodyText22"/>
              <w:tabs>
                <w:tab w:val="left" w:pos="7650"/>
              </w:tabs>
              <w:spacing w:line="276" w:lineRule="auto"/>
              <w:ind w:firstLine="0"/>
              <w:jc w:val="left"/>
              <w:rPr>
                <w:rFonts w:ascii="Aptos Narrow" w:hAnsi="Aptos Narrow"/>
                <w:iCs/>
                <w:sz w:val="20"/>
              </w:rPr>
            </w:pPr>
            <w:r>
              <w:rPr>
                <w:rFonts w:ascii="Aptos Narrow" w:hAnsi="Aptos Narrow"/>
                <w:iCs/>
                <w:sz w:val="20"/>
              </w:rPr>
              <w:t>3</w:t>
            </w:r>
          </w:p>
        </w:tc>
        <w:tc>
          <w:tcPr>
            <w:tcW w:w="1471" w:type="dxa"/>
            <w:tcBorders>
              <w:top w:val="single" w:sz="4" w:space="0" w:color="auto"/>
              <w:left w:val="single" w:sz="4" w:space="0" w:color="auto"/>
              <w:bottom w:val="single" w:sz="4" w:space="0" w:color="auto"/>
              <w:right w:val="single" w:sz="4" w:space="0" w:color="auto"/>
            </w:tcBorders>
            <w:vAlign w:val="center"/>
          </w:tcPr>
          <w:p w14:paraId="13D1E78A" w14:textId="6D6267F5" w:rsidR="00A651C0" w:rsidRPr="00A651C0" w:rsidRDefault="00A651C0" w:rsidP="00A651C0">
            <w:pPr>
              <w:pStyle w:val="BodyText22"/>
              <w:tabs>
                <w:tab w:val="left" w:pos="7650"/>
              </w:tabs>
              <w:spacing w:line="276" w:lineRule="auto"/>
              <w:ind w:firstLine="0"/>
              <w:jc w:val="left"/>
              <w:rPr>
                <w:rFonts w:ascii="Aptos Narrow" w:hAnsi="Aptos Narrow"/>
                <w:b/>
                <w:bCs/>
                <w:iCs/>
                <w:sz w:val="20"/>
              </w:rPr>
            </w:pPr>
            <w:r w:rsidRPr="00A651C0">
              <w:rPr>
                <w:rFonts w:ascii="Aptos Narrow" w:hAnsi="Aptos Narrow"/>
                <w:b/>
                <w:bCs/>
                <w:iCs/>
                <w:sz w:val="20"/>
              </w:rPr>
              <w:t>Fraud Tag Consistency</w:t>
            </w:r>
          </w:p>
        </w:tc>
        <w:tc>
          <w:tcPr>
            <w:tcW w:w="3420" w:type="dxa"/>
            <w:tcBorders>
              <w:top w:val="single" w:sz="4" w:space="0" w:color="auto"/>
              <w:left w:val="single" w:sz="4" w:space="0" w:color="auto"/>
              <w:bottom w:val="single" w:sz="4" w:space="0" w:color="auto"/>
              <w:right w:val="single" w:sz="4" w:space="0" w:color="auto"/>
            </w:tcBorders>
            <w:vAlign w:val="center"/>
          </w:tcPr>
          <w:p w14:paraId="76AC4710" w14:textId="733B1790" w:rsidR="00A651C0" w:rsidRPr="00A651C0" w:rsidRDefault="00A651C0" w:rsidP="00A651C0">
            <w:pPr>
              <w:pStyle w:val="BodyText22"/>
              <w:tabs>
                <w:tab w:val="left" w:pos="7650"/>
              </w:tabs>
              <w:spacing w:line="276" w:lineRule="auto"/>
              <w:ind w:firstLine="0"/>
              <w:jc w:val="left"/>
              <w:rPr>
                <w:rFonts w:ascii="Aptos Narrow" w:hAnsi="Aptos Narrow"/>
                <w:iCs/>
                <w:sz w:val="20"/>
              </w:rPr>
            </w:pPr>
            <w:r w:rsidRPr="00A651C0">
              <w:rPr>
                <w:rFonts w:ascii="Aptos Narrow" w:hAnsi="Aptos Narrow"/>
                <w:iCs/>
                <w:sz w:val="20"/>
              </w:rPr>
              <w:t>The "confirmed fraud" post-book fraud tag used in model development corresponds to financial loss. However, suspect fraud cases not corresponding to financial loss are treated as pre-book fraud tags, leading to potential differences in live use.</w:t>
            </w:r>
          </w:p>
        </w:tc>
        <w:tc>
          <w:tcPr>
            <w:tcW w:w="1980" w:type="dxa"/>
            <w:tcBorders>
              <w:top w:val="single" w:sz="4" w:space="0" w:color="auto"/>
              <w:left w:val="single" w:sz="4" w:space="0" w:color="auto"/>
              <w:bottom w:val="single" w:sz="4" w:space="0" w:color="auto"/>
              <w:right w:val="single" w:sz="4" w:space="0" w:color="auto"/>
            </w:tcBorders>
            <w:vAlign w:val="center"/>
          </w:tcPr>
          <w:p w14:paraId="4A2F17EA" w14:textId="120B73B6" w:rsidR="00A651C0" w:rsidRPr="00A651C0" w:rsidRDefault="00A651C0" w:rsidP="00A651C0">
            <w:pPr>
              <w:pStyle w:val="BodyText22"/>
              <w:tabs>
                <w:tab w:val="left" w:pos="7650"/>
              </w:tabs>
              <w:spacing w:line="276" w:lineRule="auto"/>
              <w:ind w:firstLine="0"/>
              <w:jc w:val="left"/>
              <w:rPr>
                <w:rFonts w:ascii="Aptos Narrow" w:hAnsi="Aptos Narrow"/>
                <w:iCs/>
                <w:sz w:val="20"/>
              </w:rPr>
            </w:pPr>
            <w:r w:rsidRPr="00A651C0">
              <w:rPr>
                <w:rFonts w:ascii="Aptos Narrow" w:hAnsi="Aptos Narrow"/>
                <w:iCs/>
                <w:sz w:val="20"/>
              </w:rPr>
              <w:t>Misalignment of fraud tagging between</w:t>
            </w:r>
            <w:r w:rsidR="00E001C9">
              <w:rPr>
                <w:rFonts w:ascii="Aptos Narrow" w:hAnsi="Aptos Narrow"/>
                <w:iCs/>
                <w:sz w:val="20"/>
              </w:rPr>
              <w:t xml:space="preserve"> d</w:t>
            </w:r>
            <w:r w:rsidRPr="00A651C0">
              <w:rPr>
                <w:rFonts w:ascii="Aptos Narrow" w:hAnsi="Aptos Narrow"/>
                <w:iCs/>
                <w:sz w:val="20"/>
              </w:rPr>
              <w:t>evelopment and live use could impact model predictions and business decisions.</w:t>
            </w:r>
          </w:p>
        </w:tc>
        <w:tc>
          <w:tcPr>
            <w:tcW w:w="2880" w:type="dxa"/>
            <w:tcBorders>
              <w:top w:val="single" w:sz="4" w:space="0" w:color="auto"/>
              <w:left w:val="single" w:sz="4" w:space="0" w:color="auto"/>
              <w:bottom w:val="single" w:sz="4" w:space="0" w:color="auto"/>
              <w:right w:val="single" w:sz="4" w:space="0" w:color="auto"/>
            </w:tcBorders>
            <w:vAlign w:val="center"/>
          </w:tcPr>
          <w:p w14:paraId="0BB54374" w14:textId="1B3FF5FA" w:rsidR="00A651C0" w:rsidRPr="00A651C0" w:rsidRDefault="00E001C9" w:rsidP="00A651C0">
            <w:pPr>
              <w:rPr>
                <w:rFonts w:ascii="Aptos Narrow" w:eastAsia="Times New Roman" w:hAnsi="Aptos Narrow" w:cs="Times New Roman"/>
                <w:iCs/>
                <w:sz w:val="20"/>
                <w:szCs w:val="20"/>
                <w:lang w:eastAsia="en-US"/>
              </w:rPr>
            </w:pPr>
            <w:r>
              <w:rPr>
                <w:rFonts w:ascii="Aptos Narrow" w:eastAsia="Times New Roman" w:hAnsi="Aptos Narrow" w:cs="Times New Roman"/>
                <w:iCs/>
                <w:sz w:val="20"/>
                <w:szCs w:val="20"/>
                <w:lang w:eastAsia="en-US"/>
              </w:rPr>
              <w:t>The vendor stated that a</w:t>
            </w:r>
            <w:r w:rsidRPr="00E001C9">
              <w:rPr>
                <w:rFonts w:ascii="Aptos Narrow" w:eastAsia="Times New Roman" w:hAnsi="Aptos Narrow" w:cs="Times New Roman"/>
                <w:iCs/>
                <w:sz w:val="20"/>
                <w:szCs w:val="20"/>
                <w:lang w:eastAsia="en-US"/>
              </w:rPr>
              <w:t>s part of data monitoring process, attribute and score monitoring are conducted to evaluate day-to-day changes. In addition, ad-hoc monitoring is conducted on a weekly and monthly time-lag basis</w:t>
            </w:r>
            <w:r>
              <w:rPr>
                <w:rFonts w:ascii="Aptos Narrow" w:eastAsia="Times New Roman" w:hAnsi="Aptos Narrow" w:cs="Times New Roman"/>
                <w:iCs/>
                <w:sz w:val="20"/>
                <w:szCs w:val="20"/>
                <w:lang w:eastAsia="en-US"/>
              </w:rPr>
              <w:t>.</w:t>
            </w:r>
          </w:p>
        </w:tc>
      </w:tr>
      <w:bookmarkEnd w:id="841"/>
    </w:tbl>
    <w:p w14:paraId="7A47679A" w14:textId="77777777" w:rsidR="00090FB1" w:rsidRDefault="00090FB1" w:rsidP="00701055"/>
    <w:p w14:paraId="2111EEFD" w14:textId="305E8DC2" w:rsidR="00090FB1" w:rsidRDefault="002E1F64" w:rsidP="00836691">
      <w:pPr>
        <w:pStyle w:val="Heading3"/>
      </w:pPr>
      <w:bookmarkStart w:id="842" w:name="_Toc163230502"/>
      <w:r w:rsidRPr="002E1F64">
        <w:lastRenderedPageBreak/>
        <w:t>Model</w:t>
      </w:r>
      <w:r>
        <w:t xml:space="preserve"> Theory and Methodology</w:t>
      </w:r>
      <w:bookmarkEnd w:id="842"/>
    </w:p>
    <w:p w14:paraId="5777EE3B" w14:textId="77777777" w:rsidR="00090FB1" w:rsidRDefault="00090FB1" w:rsidP="00090FB1"/>
    <w:p w14:paraId="019A5E0F" w14:textId="77777777" w:rsidR="00090FB1" w:rsidRPr="00701055" w:rsidRDefault="00090FB1" w:rsidP="00A53660">
      <w:pPr>
        <w:pStyle w:val="Heading4"/>
        <w:numPr>
          <w:ilvl w:val="3"/>
          <w:numId w:val="1"/>
        </w:numPr>
        <w:rPr>
          <w:rFonts w:eastAsia="Times New Roman" w:cs="Times New Roman"/>
          <w:szCs w:val="20"/>
          <w:lang w:eastAsia="en-US"/>
        </w:rPr>
      </w:pPr>
      <w:r>
        <w:t>Modeling Approach</w:t>
      </w:r>
    </w:p>
    <w:p w14:paraId="2C3FC03E" w14:textId="5441867B" w:rsidR="00090FB1" w:rsidRDefault="00090FB1" w:rsidP="00090FB1">
      <w:pPr>
        <w:rPr>
          <w:rStyle w:val="SubtleEmphasis"/>
        </w:rPr>
      </w:pPr>
      <w:r>
        <w:rPr>
          <w:rStyle w:val="SubtleEmphasis"/>
        </w:rPr>
        <w:t>Provide a description of the modeling approach you have selected, including the statistical estimation approach</w:t>
      </w:r>
      <w:r w:rsidR="009A149D">
        <w:rPr>
          <w:rStyle w:val="SubtleEmphasis"/>
        </w:rPr>
        <w:t xml:space="preserve"> or machine learning technique</w:t>
      </w:r>
      <w:r>
        <w:rPr>
          <w:rStyle w:val="SubtleEmphasis"/>
        </w:rPr>
        <w:t xml:space="preserve">, if applicable (with further details of the model construction/estimation process to be provided in </w:t>
      </w:r>
      <w:r w:rsidR="004F39CA">
        <w:rPr>
          <w:rStyle w:val="SubtleEmphasis"/>
        </w:rPr>
        <w:t>S</w:t>
      </w:r>
      <w:r>
        <w:rPr>
          <w:rStyle w:val="SubtleEmphasis"/>
        </w:rPr>
        <w:t xml:space="preserve">ection </w:t>
      </w:r>
      <w:r w:rsidR="004F39CA">
        <w:rPr>
          <w:rStyle w:val="SubtleEmphasis"/>
        </w:rPr>
        <w:t>3</w:t>
      </w:r>
      <w:r>
        <w:rPr>
          <w:rStyle w:val="SubtleEmphasis"/>
        </w:rPr>
        <w:t>.</w:t>
      </w:r>
      <w:r w:rsidR="00097C41">
        <w:rPr>
          <w:rStyle w:val="SubtleEmphasis"/>
        </w:rPr>
        <w:t xml:space="preserve">2 </w:t>
      </w:r>
      <w:r w:rsidR="004F39CA">
        <w:rPr>
          <w:rStyle w:val="SubtleEmphasis"/>
        </w:rPr>
        <w:t xml:space="preserve">Model </w:t>
      </w:r>
      <w:r w:rsidR="00097C41">
        <w:rPr>
          <w:rStyle w:val="SubtleEmphasis"/>
        </w:rPr>
        <w:t>Estimation/Training and Selection</w:t>
      </w:r>
      <w:r>
        <w:rPr>
          <w:rStyle w:val="SubtleEmphasis"/>
        </w:rPr>
        <w:t>).</w:t>
      </w:r>
    </w:p>
    <w:p w14:paraId="09463881" w14:textId="77777777" w:rsidR="00090FB1" w:rsidRDefault="00090FB1" w:rsidP="00090FB1">
      <w:pPr>
        <w:rPr>
          <w:rStyle w:val="SubtleEmphasis"/>
          <w:i w:val="0"/>
          <w:iCs w:val="0"/>
        </w:rPr>
      </w:pPr>
    </w:p>
    <w:p w14:paraId="0C8FB70B" w14:textId="1C183E25" w:rsidR="009528FC" w:rsidRDefault="009528FC" w:rsidP="00090FB1">
      <w:pPr>
        <w:rPr>
          <w:rStyle w:val="SubtleEmphasis"/>
        </w:rPr>
      </w:pPr>
      <w:r w:rsidRPr="00505585">
        <w:rPr>
          <w:rStyle w:val="SubtleEmphasis"/>
          <w:u w:val="single"/>
        </w:rPr>
        <w:t>For advanced M</w:t>
      </w:r>
      <w:r w:rsidR="00505585" w:rsidRPr="00505585">
        <w:rPr>
          <w:rStyle w:val="SubtleEmphasis"/>
          <w:u w:val="single"/>
        </w:rPr>
        <w:t xml:space="preserve">achine </w:t>
      </w:r>
      <w:r w:rsidRPr="00505585">
        <w:rPr>
          <w:rStyle w:val="SubtleEmphasis"/>
          <w:u w:val="single"/>
        </w:rPr>
        <w:t>L</w:t>
      </w:r>
      <w:r w:rsidR="00505585" w:rsidRPr="00505585">
        <w:rPr>
          <w:rStyle w:val="SubtleEmphasis"/>
          <w:u w:val="single"/>
        </w:rPr>
        <w:t>earning (ML)</w:t>
      </w:r>
      <w:r w:rsidRPr="00505585">
        <w:rPr>
          <w:rStyle w:val="SubtleEmphasis"/>
          <w:u w:val="single"/>
        </w:rPr>
        <w:t xml:space="preserve"> models</w:t>
      </w:r>
      <w:r>
        <w:rPr>
          <w:rStyle w:val="SubtleEmphasis"/>
        </w:rPr>
        <w:t>, discuss briefly whether a self-explanatory or less complex model (e.g., logistic regression, linear regression) is viable in solving the same business problem. If not, explain why not. Detailed information on this topic should be provided in Section 3.</w:t>
      </w:r>
      <w:r w:rsidR="00097C41">
        <w:rPr>
          <w:rStyle w:val="SubtleEmphasis"/>
        </w:rPr>
        <w:t>1</w:t>
      </w:r>
      <w:r>
        <w:rPr>
          <w:rStyle w:val="SubtleEmphasis"/>
        </w:rPr>
        <w:t>.1.</w:t>
      </w:r>
      <w:r w:rsidR="00097C41">
        <w:rPr>
          <w:rStyle w:val="SubtleEmphasis"/>
        </w:rPr>
        <w:t>3</w:t>
      </w:r>
      <w:r>
        <w:rPr>
          <w:rStyle w:val="SubtleEmphasis"/>
        </w:rPr>
        <w:t>.</w:t>
      </w:r>
      <w:r w:rsidR="00097C41">
        <w:rPr>
          <w:rStyle w:val="SubtleEmphasis"/>
        </w:rPr>
        <w:t xml:space="preserve"> Alternative Approaches Explored</w:t>
      </w:r>
    </w:p>
    <w:p w14:paraId="69BC17F5" w14:textId="77777777" w:rsidR="009528FC" w:rsidRPr="00090FB1" w:rsidRDefault="009528FC" w:rsidP="00090FB1">
      <w:pPr>
        <w:rPr>
          <w:rStyle w:val="SubtleEmphasis"/>
          <w:i w:val="0"/>
          <w:iCs w:val="0"/>
        </w:rPr>
      </w:pPr>
    </w:p>
    <w:p w14:paraId="59424323" w14:textId="77777777" w:rsidR="00737A94" w:rsidRDefault="00737A94" w:rsidP="00737A94">
      <w:pPr>
        <w:shd w:val="clear" w:color="auto" w:fill="DAEEF3" w:themeFill="accent5" w:themeFillTint="33"/>
        <w:jc w:val="both"/>
        <w:rPr>
          <w:rFonts w:ascii="Aptos Narrow" w:hAnsi="Aptos Narrow"/>
        </w:rPr>
      </w:pPr>
      <w:bookmarkStart w:id="843" w:name="OLE_LINK33"/>
      <w:r>
        <w:rPr>
          <w:rFonts w:ascii="Aptos Narrow" w:hAnsi="Aptos Narrow"/>
        </w:rPr>
        <w:t>Model Owner:</w:t>
      </w:r>
    </w:p>
    <w:p w14:paraId="03FB7CB2" w14:textId="77777777" w:rsidR="00620A37" w:rsidRPr="00D70135" w:rsidRDefault="00620A37" w:rsidP="00142194">
      <w:pPr>
        <w:shd w:val="clear" w:color="auto" w:fill="DAEEF3" w:themeFill="accent5" w:themeFillTint="33"/>
        <w:jc w:val="both"/>
        <w:rPr>
          <w:rFonts w:ascii="Aptos Narrow" w:hAnsi="Aptos Narrow"/>
        </w:rPr>
      </w:pPr>
      <w:r w:rsidRPr="00D70135">
        <w:rPr>
          <w:rFonts w:ascii="Aptos Narrow" w:hAnsi="Aptos Narrow"/>
        </w:rPr>
        <w:t>The Fraud Intelligence model is designed to provide predictive insights about the identity fraud risk that</w:t>
      </w:r>
    </w:p>
    <w:p w14:paraId="61EB59C8" w14:textId="77777777" w:rsidR="00620A37" w:rsidRPr="00D70135" w:rsidRDefault="00620A37" w:rsidP="00142194">
      <w:pPr>
        <w:shd w:val="clear" w:color="auto" w:fill="DAEEF3" w:themeFill="accent5" w:themeFillTint="33"/>
        <w:jc w:val="both"/>
        <w:rPr>
          <w:rFonts w:ascii="Aptos Narrow" w:hAnsi="Aptos Narrow"/>
        </w:rPr>
      </w:pPr>
      <w:r w:rsidRPr="00D70135">
        <w:rPr>
          <w:rFonts w:ascii="Aptos Narrow" w:hAnsi="Aptos Narrow"/>
        </w:rPr>
        <w:t>is associated with new applications for products or services.</w:t>
      </w:r>
    </w:p>
    <w:p w14:paraId="1CE03270" w14:textId="77777777" w:rsidR="00620A37" w:rsidRDefault="00620A37" w:rsidP="00142194">
      <w:pPr>
        <w:shd w:val="clear" w:color="auto" w:fill="DAEEF3" w:themeFill="accent5" w:themeFillTint="33"/>
        <w:jc w:val="both"/>
        <w:rPr>
          <w:rFonts w:ascii="Aptos Narrow" w:hAnsi="Aptos Narrow"/>
        </w:rPr>
      </w:pPr>
      <w:r w:rsidRPr="00D70135">
        <w:rPr>
          <w:rFonts w:ascii="Aptos Narrow" w:hAnsi="Aptos Narrow"/>
        </w:rPr>
        <w:t>The model was developed and validated using industry-standard principles and methodologies</w:t>
      </w:r>
      <w:r>
        <w:rPr>
          <w:rFonts w:ascii="Aptos Narrow" w:hAnsi="Aptos Narrow"/>
        </w:rPr>
        <w:t>.</w:t>
      </w:r>
    </w:p>
    <w:p w14:paraId="5FFBB1ED" w14:textId="77777777" w:rsidR="00620A37" w:rsidRDefault="00620A37" w:rsidP="00142194">
      <w:pPr>
        <w:shd w:val="clear" w:color="auto" w:fill="DAEEF3" w:themeFill="accent5" w:themeFillTint="33"/>
        <w:jc w:val="both"/>
        <w:rPr>
          <w:rFonts w:ascii="Aptos Narrow" w:hAnsi="Aptos Narrow"/>
        </w:rPr>
      </w:pPr>
    </w:p>
    <w:p w14:paraId="55E5B6A0" w14:textId="77777777" w:rsidR="00620A37" w:rsidRPr="00D70135" w:rsidRDefault="00620A37" w:rsidP="00142194">
      <w:pPr>
        <w:shd w:val="clear" w:color="auto" w:fill="DAEEF3" w:themeFill="accent5" w:themeFillTint="33"/>
        <w:jc w:val="both"/>
        <w:rPr>
          <w:rFonts w:ascii="Aptos Narrow" w:hAnsi="Aptos Narrow"/>
        </w:rPr>
      </w:pPr>
      <w:r w:rsidRPr="00D70135">
        <w:rPr>
          <w:rFonts w:ascii="Aptos Narrow" w:hAnsi="Aptos Narrow"/>
        </w:rPr>
        <w:t>The modeling framework is chosen to balance two primary concerns: interpretability and predictiveness.</w:t>
      </w:r>
    </w:p>
    <w:p w14:paraId="689BF6AF" w14:textId="77777777" w:rsidR="00620A37" w:rsidRPr="00D70135" w:rsidRDefault="00620A37" w:rsidP="00142194">
      <w:pPr>
        <w:shd w:val="clear" w:color="auto" w:fill="DAEEF3" w:themeFill="accent5" w:themeFillTint="33"/>
        <w:jc w:val="both"/>
        <w:rPr>
          <w:rFonts w:ascii="Aptos Narrow" w:hAnsi="Aptos Narrow"/>
        </w:rPr>
      </w:pPr>
      <w:r w:rsidRPr="00D70135">
        <w:rPr>
          <w:rFonts w:ascii="Aptos Narrow" w:hAnsi="Aptos Narrow"/>
        </w:rPr>
        <w:t>The model use case often dictates which algorithms may be employed. In this case, the model is not</w:t>
      </w:r>
    </w:p>
    <w:p w14:paraId="42537A41" w14:textId="77777777" w:rsidR="00620A37" w:rsidRDefault="00620A37" w:rsidP="00142194">
      <w:pPr>
        <w:shd w:val="clear" w:color="auto" w:fill="DAEEF3" w:themeFill="accent5" w:themeFillTint="33"/>
        <w:jc w:val="both"/>
        <w:rPr>
          <w:rFonts w:ascii="Aptos Narrow" w:hAnsi="Aptos Narrow"/>
        </w:rPr>
      </w:pPr>
      <w:r w:rsidRPr="00D70135">
        <w:rPr>
          <w:rFonts w:ascii="Aptos Narrow" w:hAnsi="Aptos Narrow"/>
        </w:rPr>
        <w:t>used for adverse action and uses boosted ensembles of decision trees.</w:t>
      </w:r>
      <w:r w:rsidRPr="00D70135">
        <w:rPr>
          <w:rFonts w:ascii="Aptos Narrow" w:hAnsi="Aptos Narrow"/>
        </w:rPr>
        <w:cr/>
      </w:r>
    </w:p>
    <w:p w14:paraId="1785F1EC" w14:textId="77777777" w:rsidR="00620A37" w:rsidRDefault="00620A37" w:rsidP="00142194">
      <w:pPr>
        <w:shd w:val="clear" w:color="auto" w:fill="DAEEF3" w:themeFill="accent5" w:themeFillTint="33"/>
        <w:jc w:val="both"/>
        <w:rPr>
          <w:rFonts w:ascii="Aptos Narrow" w:hAnsi="Aptos Narrow"/>
        </w:rPr>
      </w:pPr>
      <w:r w:rsidRPr="00D70135">
        <w:rPr>
          <w:rFonts w:ascii="Aptos Narrow" w:hAnsi="Aptos Narrow"/>
        </w:rPr>
        <w:t>The boosted tree modeling technique produces a robust</w:t>
      </w:r>
      <w:r>
        <w:rPr>
          <w:rFonts w:ascii="Aptos Narrow" w:hAnsi="Aptos Narrow"/>
        </w:rPr>
        <w:t xml:space="preserve"> </w:t>
      </w:r>
      <w:r w:rsidRPr="00D70135">
        <w:rPr>
          <w:rFonts w:ascii="Aptos Narrow" w:hAnsi="Aptos Narrow"/>
        </w:rPr>
        <w:t>non-linear model. The training population is</w:t>
      </w:r>
      <w:r>
        <w:rPr>
          <w:rFonts w:ascii="Aptos Narrow" w:hAnsi="Aptos Narrow"/>
        </w:rPr>
        <w:t xml:space="preserve"> </w:t>
      </w:r>
      <w:r w:rsidRPr="00D70135">
        <w:rPr>
          <w:rFonts w:ascii="Aptos Narrow" w:hAnsi="Aptos Narrow"/>
        </w:rPr>
        <w:t>representative of identity fraud behavior as reported by</w:t>
      </w:r>
      <w:r>
        <w:rPr>
          <w:rFonts w:ascii="Aptos Narrow" w:hAnsi="Aptos Narrow"/>
        </w:rPr>
        <w:t xml:space="preserve"> </w:t>
      </w:r>
      <w:r w:rsidRPr="00D70135">
        <w:rPr>
          <w:rFonts w:ascii="Aptos Narrow" w:hAnsi="Aptos Narrow"/>
        </w:rPr>
        <w:t>bankcard consortium members, and the model generalizes well to all populations</w:t>
      </w:r>
      <w:r>
        <w:rPr>
          <w:rFonts w:ascii="Aptos Narrow" w:hAnsi="Aptos Narrow"/>
        </w:rPr>
        <w:t>.</w:t>
      </w:r>
    </w:p>
    <w:p w14:paraId="089EAA34" w14:textId="77777777" w:rsidR="00620A37" w:rsidRDefault="00620A37" w:rsidP="00142194">
      <w:pPr>
        <w:shd w:val="clear" w:color="auto" w:fill="DAEEF3" w:themeFill="accent5" w:themeFillTint="33"/>
        <w:jc w:val="both"/>
        <w:rPr>
          <w:rFonts w:ascii="Aptos Narrow" w:hAnsi="Aptos Narrow"/>
        </w:rPr>
      </w:pPr>
    </w:p>
    <w:p w14:paraId="486D54F3" w14:textId="0BFE7EFE" w:rsidR="00620A37" w:rsidRPr="00D70135" w:rsidRDefault="00620A37" w:rsidP="00142194">
      <w:pPr>
        <w:shd w:val="clear" w:color="auto" w:fill="DAEEF3" w:themeFill="accent5" w:themeFillTint="33"/>
        <w:jc w:val="both"/>
        <w:rPr>
          <w:rFonts w:ascii="Aptos Narrow" w:hAnsi="Aptos Narrow"/>
        </w:rPr>
      </w:pPr>
      <w:r w:rsidRPr="00D70135">
        <w:rPr>
          <w:rFonts w:ascii="Aptos Narrow" w:hAnsi="Aptos Narrow"/>
        </w:rPr>
        <w:t>Standard analytic modeling techniques were used to build the model. This process included the use of</w:t>
      </w:r>
      <w:r w:rsidR="00615B55">
        <w:rPr>
          <w:rFonts w:ascii="Aptos Narrow" w:hAnsi="Aptos Narrow"/>
        </w:rPr>
        <w:t xml:space="preserve"> </w:t>
      </w:r>
      <w:r w:rsidRPr="00D70135">
        <w:rPr>
          <w:rFonts w:ascii="Aptos Narrow" w:hAnsi="Aptos Narrow"/>
        </w:rPr>
        <w:t>testing and validation datasets that are separate from a training dataset.</w:t>
      </w:r>
      <w:r w:rsidR="00074808">
        <w:rPr>
          <w:rFonts w:ascii="Aptos Narrow" w:hAnsi="Aptos Narrow"/>
        </w:rPr>
        <w:t xml:space="preserve"> </w:t>
      </w:r>
      <w:r w:rsidRPr="00D70135">
        <w:rPr>
          <w:rFonts w:ascii="Aptos Narrow" w:hAnsi="Aptos Narrow"/>
        </w:rPr>
        <w:t>The training data is sampled for</w:t>
      </w:r>
      <w:r w:rsidR="00074808">
        <w:rPr>
          <w:rFonts w:ascii="Aptos Narrow" w:hAnsi="Aptos Narrow"/>
        </w:rPr>
        <w:t xml:space="preserve"> t</w:t>
      </w:r>
      <w:r w:rsidR="00074808" w:rsidRPr="00D70135">
        <w:rPr>
          <w:rFonts w:ascii="Aptos Narrow" w:hAnsi="Aptos Narrow"/>
        </w:rPr>
        <w:t>he</w:t>
      </w:r>
      <w:r w:rsidRPr="00D70135">
        <w:rPr>
          <w:rFonts w:ascii="Aptos Narrow" w:hAnsi="Aptos Narrow"/>
        </w:rPr>
        <w:t xml:space="preserve"> </w:t>
      </w:r>
      <w:r w:rsidR="00074808" w:rsidRPr="00D70135">
        <w:rPr>
          <w:rFonts w:ascii="Aptos Narrow" w:hAnsi="Aptos Narrow"/>
        </w:rPr>
        <w:t>purpose</w:t>
      </w:r>
      <w:r w:rsidRPr="00D70135">
        <w:rPr>
          <w:rFonts w:ascii="Aptos Narrow" w:hAnsi="Aptos Narrow"/>
        </w:rPr>
        <w:t xml:space="preserve"> of training to effectively differentiate the two populations using an empirical comparison</w:t>
      </w:r>
      <w:r w:rsidR="00074808">
        <w:rPr>
          <w:rFonts w:ascii="Aptos Narrow" w:hAnsi="Aptos Narrow"/>
        </w:rPr>
        <w:t xml:space="preserve"> </w:t>
      </w:r>
      <w:r w:rsidRPr="00D70135">
        <w:rPr>
          <w:rFonts w:ascii="Aptos Narrow" w:hAnsi="Aptos Narrow"/>
        </w:rPr>
        <w:t>of the characteristics present in each population. Test-validation data is typically an out-of-time sample,</w:t>
      </w:r>
      <w:r w:rsidR="00074808">
        <w:rPr>
          <w:rFonts w:ascii="Aptos Narrow" w:hAnsi="Aptos Narrow"/>
        </w:rPr>
        <w:t xml:space="preserve"> </w:t>
      </w:r>
      <w:r w:rsidRPr="00D70135">
        <w:rPr>
          <w:rFonts w:ascii="Aptos Narrow" w:hAnsi="Aptos Narrow"/>
        </w:rPr>
        <w:t xml:space="preserve">which is constructed so that the data represents </w:t>
      </w:r>
      <w:r w:rsidR="000937A6" w:rsidRPr="00D70135">
        <w:rPr>
          <w:rFonts w:ascii="Aptos Narrow" w:hAnsi="Aptos Narrow"/>
        </w:rPr>
        <w:t>a period</w:t>
      </w:r>
      <w:r w:rsidRPr="00D70135">
        <w:rPr>
          <w:rFonts w:ascii="Aptos Narrow" w:hAnsi="Aptos Narrow"/>
        </w:rPr>
        <w:t xml:space="preserve"> in the future of the training data. Test</w:t>
      </w:r>
      <w:r w:rsidR="00074808">
        <w:rPr>
          <w:rFonts w:ascii="Aptos Narrow" w:hAnsi="Aptos Narrow"/>
        </w:rPr>
        <w:t xml:space="preserve"> </w:t>
      </w:r>
      <w:r w:rsidRPr="00D70135">
        <w:rPr>
          <w:rFonts w:ascii="Aptos Narrow" w:hAnsi="Aptos Narrow"/>
        </w:rPr>
        <w:t>data may also be an out-of-time sample that occurs in the future of the training data. The outcome</w:t>
      </w:r>
      <w:r w:rsidR="00074808">
        <w:rPr>
          <w:rFonts w:ascii="Aptos Narrow" w:hAnsi="Aptos Narrow"/>
        </w:rPr>
        <w:t xml:space="preserve"> </w:t>
      </w:r>
      <w:r w:rsidRPr="00D70135">
        <w:rPr>
          <w:rFonts w:ascii="Aptos Narrow" w:hAnsi="Aptos Narrow"/>
        </w:rPr>
        <w:t>data</w:t>
      </w:r>
      <w:r w:rsidR="00D476B2">
        <w:rPr>
          <w:rFonts w:ascii="Aptos Narrow" w:hAnsi="Aptos Narrow"/>
        </w:rPr>
        <w:t xml:space="preserve"> </w:t>
      </w:r>
      <w:r w:rsidRPr="00D70135">
        <w:rPr>
          <w:rFonts w:ascii="Aptos Narrow" w:hAnsi="Aptos Narrow"/>
        </w:rPr>
        <w:t>from the training data is used to adjust the model to optimize the prediction of fraud risk while</w:t>
      </w:r>
      <w:r w:rsidR="00D476B2">
        <w:rPr>
          <w:rFonts w:ascii="Aptos Narrow" w:hAnsi="Aptos Narrow"/>
        </w:rPr>
        <w:t xml:space="preserve"> </w:t>
      </w:r>
      <w:r w:rsidRPr="00D70135">
        <w:rPr>
          <w:rFonts w:ascii="Aptos Narrow" w:hAnsi="Aptos Narrow"/>
        </w:rPr>
        <w:t xml:space="preserve">minimizing </w:t>
      </w:r>
      <w:r w:rsidR="00074808" w:rsidRPr="00D70135">
        <w:rPr>
          <w:rFonts w:ascii="Aptos Narrow" w:hAnsi="Aptos Narrow"/>
        </w:rPr>
        <w:t>errors</w:t>
      </w:r>
      <w:r w:rsidRPr="00D70135">
        <w:rPr>
          <w:rFonts w:ascii="Aptos Narrow" w:hAnsi="Aptos Narrow"/>
        </w:rPr>
        <w:t>. The testing and validation data are used to validate the performance of the model by</w:t>
      </w:r>
      <w:r w:rsidR="00D476B2">
        <w:rPr>
          <w:rFonts w:ascii="Aptos Narrow" w:hAnsi="Aptos Narrow"/>
        </w:rPr>
        <w:t xml:space="preserve"> </w:t>
      </w:r>
      <w:r w:rsidRPr="00D70135">
        <w:rPr>
          <w:rFonts w:ascii="Aptos Narrow" w:hAnsi="Aptos Narrow"/>
        </w:rPr>
        <w:t>comparing the</w:t>
      </w:r>
      <w:r w:rsidR="00D476B2">
        <w:rPr>
          <w:rFonts w:ascii="Aptos Narrow" w:hAnsi="Aptos Narrow"/>
        </w:rPr>
        <w:t xml:space="preserve"> </w:t>
      </w:r>
      <w:r w:rsidRPr="00D70135">
        <w:rPr>
          <w:rFonts w:ascii="Aptos Narrow" w:hAnsi="Aptos Narrow"/>
        </w:rPr>
        <w:t>prediction made by the model with the known outcome on data that was never exposed</w:t>
      </w:r>
      <w:r w:rsidR="00D476B2">
        <w:rPr>
          <w:rFonts w:ascii="Aptos Narrow" w:hAnsi="Aptos Narrow"/>
        </w:rPr>
        <w:t xml:space="preserve"> </w:t>
      </w:r>
      <w:r w:rsidRPr="00D70135">
        <w:rPr>
          <w:rFonts w:ascii="Aptos Narrow" w:hAnsi="Aptos Narrow"/>
        </w:rPr>
        <w:t>to the model training process.</w:t>
      </w:r>
    </w:p>
    <w:p w14:paraId="2560C605" w14:textId="77777777" w:rsidR="00620A37" w:rsidRPr="00D70135" w:rsidRDefault="00620A37" w:rsidP="00142194">
      <w:pPr>
        <w:shd w:val="clear" w:color="auto" w:fill="DAEEF3" w:themeFill="accent5" w:themeFillTint="33"/>
        <w:jc w:val="both"/>
        <w:rPr>
          <w:rFonts w:ascii="Aptos Narrow" w:hAnsi="Aptos Narrow"/>
        </w:rPr>
      </w:pPr>
      <w:r w:rsidRPr="00D70135">
        <w:rPr>
          <w:rFonts w:ascii="Aptos Narrow" w:hAnsi="Aptos Narrow"/>
        </w:rPr>
        <w:t>The model is trained on a blended dataset that consists of applications from a variety of members within</w:t>
      </w:r>
    </w:p>
    <w:p w14:paraId="0C997C32" w14:textId="77777777" w:rsidR="00620A37" w:rsidRDefault="00620A37" w:rsidP="00142194">
      <w:pPr>
        <w:shd w:val="clear" w:color="auto" w:fill="DAEEF3" w:themeFill="accent5" w:themeFillTint="33"/>
        <w:jc w:val="both"/>
        <w:rPr>
          <w:rFonts w:ascii="Aptos Narrow" w:hAnsi="Aptos Narrow"/>
        </w:rPr>
      </w:pPr>
      <w:r w:rsidRPr="00D70135">
        <w:rPr>
          <w:rFonts w:ascii="Aptos Narrow" w:hAnsi="Aptos Narrow"/>
        </w:rPr>
        <w:t>the Inquiry Identity Network and historical bankcard applications.</w:t>
      </w:r>
    </w:p>
    <w:p w14:paraId="08FD72C4" w14:textId="77777777" w:rsidR="00142194" w:rsidRDefault="00142194" w:rsidP="00142194">
      <w:pPr>
        <w:shd w:val="clear" w:color="auto" w:fill="DAEEF3" w:themeFill="accent5" w:themeFillTint="33"/>
        <w:jc w:val="both"/>
        <w:rPr>
          <w:rFonts w:ascii="Aptos Narrow" w:hAnsi="Aptos Narrow"/>
        </w:rPr>
      </w:pPr>
    </w:p>
    <w:bookmarkEnd w:id="843"/>
    <w:p w14:paraId="653802C8" w14:textId="6BD4206F" w:rsidR="00AB69A3" w:rsidRDefault="00AB69A3" w:rsidP="00090FB1"/>
    <w:p w14:paraId="5F57A4A6" w14:textId="77777777" w:rsidR="00837F41" w:rsidRDefault="00837F41" w:rsidP="00090FB1"/>
    <w:p w14:paraId="1B61539E" w14:textId="5DC0F6A3" w:rsidR="00090FB1" w:rsidRDefault="00090FB1" w:rsidP="00A53660">
      <w:pPr>
        <w:pStyle w:val="Heading4"/>
        <w:numPr>
          <w:ilvl w:val="3"/>
          <w:numId w:val="1"/>
        </w:numPr>
        <w:rPr>
          <w:lang w:eastAsia="en-US"/>
        </w:rPr>
      </w:pPr>
      <w:r>
        <w:rPr>
          <w:lang w:eastAsia="en-US"/>
        </w:rPr>
        <w:t>Model Structure/Formulae</w:t>
      </w:r>
    </w:p>
    <w:p w14:paraId="6A911FDF" w14:textId="6914E4FC" w:rsidR="00090FB1" w:rsidRDefault="00090FB1" w:rsidP="00090FB1">
      <w:pPr>
        <w:rPr>
          <w:rStyle w:val="SubtleEmphasis"/>
        </w:rPr>
      </w:pPr>
      <w:r>
        <w:rPr>
          <w:i/>
          <w:iCs/>
          <w:color w:val="595959" w:themeColor="text1" w:themeTint="A6"/>
        </w:rPr>
        <w:t>Detail all relevant mathematical equations applied in the model with a clear explanation of the notation</w:t>
      </w:r>
      <w:r>
        <w:rPr>
          <w:rStyle w:val="SubtleEmphasis"/>
        </w:rPr>
        <w:t xml:space="preserve">. Describe the model inputs and outputs if not already provided in </w:t>
      </w:r>
      <w:r w:rsidR="004F39CA">
        <w:rPr>
          <w:rStyle w:val="SubtleEmphasis"/>
        </w:rPr>
        <w:t>S</w:t>
      </w:r>
      <w:r>
        <w:rPr>
          <w:rStyle w:val="SubtleEmphasis"/>
        </w:rPr>
        <w:t xml:space="preserve">ection </w:t>
      </w:r>
      <w:r w:rsidR="003F6733">
        <w:rPr>
          <w:rStyle w:val="SubtleEmphasis"/>
        </w:rPr>
        <w:t>2</w:t>
      </w:r>
      <w:r>
        <w:rPr>
          <w:rStyle w:val="SubtleEmphasis"/>
        </w:rPr>
        <w:t>.1.3.5.</w:t>
      </w:r>
      <w:r w:rsidR="00097C41">
        <w:rPr>
          <w:rStyle w:val="SubtleEmphasis"/>
        </w:rPr>
        <w:t xml:space="preserve"> Variable Definitions</w:t>
      </w:r>
      <w:r>
        <w:rPr>
          <w:rStyle w:val="SubtleEmphasis"/>
        </w:rPr>
        <w:t xml:space="preserve"> </w:t>
      </w:r>
    </w:p>
    <w:p w14:paraId="4CE48D31" w14:textId="77777777" w:rsidR="003F6733" w:rsidRDefault="003F6733" w:rsidP="00090FB1">
      <w:pPr>
        <w:rPr>
          <w:rStyle w:val="SubtleEmphasis"/>
        </w:rPr>
      </w:pPr>
    </w:p>
    <w:p w14:paraId="67BA9FFF" w14:textId="546ED738" w:rsidR="00090FB1" w:rsidRDefault="00090FB1" w:rsidP="00090FB1">
      <w:pPr>
        <w:rPr>
          <w:rStyle w:val="SubtleEmphasis"/>
        </w:rPr>
      </w:pPr>
      <w:r>
        <w:rPr>
          <w:rStyle w:val="SubtleEmphasis"/>
        </w:rPr>
        <w:lastRenderedPageBreak/>
        <w:t xml:space="preserve">Note: This section applies to all models and should be especially detailed for models that were not developed through statistical </w:t>
      </w:r>
      <w:r w:rsidR="009528FC">
        <w:rPr>
          <w:rStyle w:val="SubtleEmphasis"/>
        </w:rPr>
        <w:t xml:space="preserve">or machine learning </w:t>
      </w:r>
      <w:r>
        <w:rPr>
          <w:rStyle w:val="SubtleEmphasis"/>
        </w:rPr>
        <w:t>analysis of empirical data (e.g., the market risk / trading models based on financial theory). For these models, the rationale for the particular choice of inputs (e.g., prices, interest rates, volatilities, variance/covariance matrices) should be provided.</w:t>
      </w:r>
    </w:p>
    <w:p w14:paraId="4BC30C2A" w14:textId="77777777" w:rsidR="00090FB1" w:rsidRDefault="00090FB1" w:rsidP="00090FB1">
      <w:pPr>
        <w:rPr>
          <w:rStyle w:val="SubtleEmphasis"/>
        </w:rPr>
      </w:pPr>
    </w:p>
    <w:p w14:paraId="708FD744" w14:textId="77777777" w:rsidR="00737A94" w:rsidRDefault="00737A94" w:rsidP="00737A94">
      <w:pPr>
        <w:shd w:val="clear" w:color="auto" w:fill="DAEEF3" w:themeFill="accent5" w:themeFillTint="33"/>
        <w:jc w:val="both"/>
        <w:rPr>
          <w:rFonts w:ascii="Aptos Narrow" w:hAnsi="Aptos Narrow"/>
        </w:rPr>
      </w:pPr>
      <w:bookmarkStart w:id="844" w:name="OLE_LINK35"/>
      <w:r>
        <w:rPr>
          <w:rFonts w:ascii="Aptos Narrow" w:hAnsi="Aptos Narrow"/>
        </w:rPr>
        <w:t>Model Owner:</w:t>
      </w:r>
    </w:p>
    <w:p w14:paraId="500F0E61" w14:textId="77777777" w:rsidR="00867433" w:rsidRPr="00D70135" w:rsidRDefault="00867433" w:rsidP="00142194">
      <w:pPr>
        <w:shd w:val="clear" w:color="auto" w:fill="DAEEF3" w:themeFill="accent5" w:themeFillTint="33"/>
        <w:jc w:val="both"/>
        <w:rPr>
          <w:rFonts w:ascii="Aptos Narrow" w:hAnsi="Aptos Narrow"/>
        </w:rPr>
      </w:pPr>
      <w:r w:rsidRPr="00D70135">
        <w:rPr>
          <w:rFonts w:ascii="Aptos Narrow" w:hAnsi="Aptos Narrow"/>
        </w:rPr>
        <w:t>The GBDT (gradient boosted decision trees) algorithm is a stage-wise ensemble learning technique that</w:t>
      </w:r>
      <w:r>
        <w:rPr>
          <w:rFonts w:ascii="Aptos Narrow" w:hAnsi="Aptos Narrow"/>
        </w:rPr>
        <w:t xml:space="preserve"> </w:t>
      </w:r>
      <w:r w:rsidRPr="00D70135">
        <w:rPr>
          <w:rFonts w:ascii="Aptos Narrow" w:hAnsi="Aptos Narrow"/>
        </w:rPr>
        <w:t>aims to produce a strong predictor from a successive series of weak learners.</w:t>
      </w:r>
    </w:p>
    <w:p w14:paraId="6CA76CB6" w14:textId="77777777" w:rsidR="00867433" w:rsidRDefault="00867433" w:rsidP="00142194">
      <w:pPr>
        <w:shd w:val="clear" w:color="auto" w:fill="DAEEF3" w:themeFill="accent5" w:themeFillTint="33"/>
        <w:jc w:val="both"/>
        <w:rPr>
          <w:rFonts w:ascii="Aptos Narrow" w:hAnsi="Aptos Narrow"/>
        </w:rPr>
      </w:pPr>
    </w:p>
    <w:p w14:paraId="6E027B46" w14:textId="77777777" w:rsidR="00867433" w:rsidRPr="00D70135" w:rsidRDefault="00867433" w:rsidP="00142194">
      <w:pPr>
        <w:shd w:val="clear" w:color="auto" w:fill="DAEEF3" w:themeFill="accent5" w:themeFillTint="33"/>
        <w:jc w:val="both"/>
        <w:rPr>
          <w:rFonts w:ascii="Aptos Narrow" w:hAnsi="Aptos Narrow"/>
        </w:rPr>
      </w:pPr>
      <w:r w:rsidRPr="00D70135">
        <w:rPr>
          <w:rFonts w:ascii="Aptos Narrow" w:hAnsi="Aptos Narrow"/>
        </w:rPr>
        <w:t>A weak learner is an estimator that produces a prediction better than a random guess. GBDT uses</w:t>
      </w:r>
      <w:r>
        <w:rPr>
          <w:rFonts w:ascii="Aptos Narrow" w:hAnsi="Aptos Narrow"/>
        </w:rPr>
        <w:t xml:space="preserve"> </w:t>
      </w:r>
      <w:r w:rsidRPr="00D70135">
        <w:rPr>
          <w:rFonts w:ascii="Aptos Narrow" w:hAnsi="Aptos Narrow"/>
        </w:rPr>
        <w:t>shallow decision trees as weak learners. At each stage of the algorithm, a shallow classification tree is</w:t>
      </w:r>
      <w:r>
        <w:rPr>
          <w:rFonts w:ascii="Aptos Narrow" w:hAnsi="Aptos Narrow"/>
        </w:rPr>
        <w:t xml:space="preserve"> </w:t>
      </w:r>
      <w:r w:rsidRPr="00D70135">
        <w:rPr>
          <w:rFonts w:ascii="Aptos Narrow" w:hAnsi="Aptos Narrow"/>
        </w:rPr>
        <w:t>built using the candidate feature set and outcome variable to predict the residuals of the entire prior</w:t>
      </w:r>
      <w:r>
        <w:rPr>
          <w:rFonts w:ascii="Aptos Narrow" w:hAnsi="Aptos Narrow"/>
        </w:rPr>
        <w:t xml:space="preserve"> </w:t>
      </w:r>
      <w:r w:rsidRPr="00D70135">
        <w:rPr>
          <w:rFonts w:ascii="Aptos Narrow" w:hAnsi="Aptos Narrow"/>
        </w:rPr>
        <w:t>ensemble. The final output of the model is the sum of all weak learner outputs in the ensemble.</w:t>
      </w:r>
    </w:p>
    <w:p w14:paraId="704021B1" w14:textId="77777777" w:rsidR="00867433" w:rsidRDefault="00867433" w:rsidP="00142194">
      <w:pPr>
        <w:shd w:val="clear" w:color="auto" w:fill="DAEEF3" w:themeFill="accent5" w:themeFillTint="33"/>
        <w:jc w:val="both"/>
        <w:rPr>
          <w:rFonts w:ascii="Aptos Narrow" w:hAnsi="Aptos Narrow"/>
        </w:rPr>
      </w:pPr>
    </w:p>
    <w:p w14:paraId="6BE3ADFA" w14:textId="77777777" w:rsidR="00867433" w:rsidRPr="00D70135" w:rsidRDefault="00867433" w:rsidP="00142194">
      <w:pPr>
        <w:shd w:val="clear" w:color="auto" w:fill="DAEEF3" w:themeFill="accent5" w:themeFillTint="33"/>
        <w:jc w:val="both"/>
        <w:rPr>
          <w:rFonts w:ascii="Aptos Narrow" w:hAnsi="Aptos Narrow"/>
        </w:rPr>
      </w:pPr>
      <w:r w:rsidRPr="00D70135">
        <w:rPr>
          <w:rFonts w:ascii="Aptos Narrow" w:hAnsi="Aptos Narrow"/>
        </w:rPr>
        <w:t>LexisNexis Risk Solutions used regression trees as the base learner and minimized the binomial deviance</w:t>
      </w:r>
    </w:p>
    <w:p w14:paraId="55C5D32D" w14:textId="535FF783" w:rsidR="00867433" w:rsidRDefault="00867433" w:rsidP="00142194">
      <w:pPr>
        <w:shd w:val="clear" w:color="auto" w:fill="DAEEF3" w:themeFill="accent5" w:themeFillTint="33"/>
        <w:jc w:val="both"/>
        <w:rPr>
          <w:rFonts w:ascii="Aptos Narrow" w:hAnsi="Aptos Narrow"/>
        </w:rPr>
      </w:pPr>
      <w:r w:rsidRPr="00D70135">
        <w:rPr>
          <w:rFonts w:ascii="Aptos Narrow" w:hAnsi="Aptos Narrow"/>
        </w:rPr>
        <w:t>using the additive boosting process. The specific implementation used was</w:t>
      </w:r>
      <w:r w:rsidR="002E21DE">
        <w:rPr>
          <w:rFonts w:ascii="Aptos Narrow" w:hAnsi="Aptos Narrow"/>
        </w:rPr>
        <w:t xml:space="preserve"> </w:t>
      </w:r>
      <w:r w:rsidR="00D476B2">
        <w:rPr>
          <w:rFonts w:ascii="Aptos Narrow" w:hAnsi="Aptos Narrow"/>
        </w:rPr>
        <w:t>XGBoost</w:t>
      </w:r>
      <w:r w:rsidRPr="00D70135">
        <w:rPr>
          <w:rFonts w:ascii="Aptos Narrow" w:hAnsi="Aptos Narrow"/>
        </w:rPr>
        <w:t>.</w:t>
      </w:r>
    </w:p>
    <w:p w14:paraId="21433E37" w14:textId="77777777" w:rsidR="00867433" w:rsidRPr="00D70135" w:rsidRDefault="00867433" w:rsidP="00142194">
      <w:pPr>
        <w:shd w:val="clear" w:color="auto" w:fill="DAEEF3" w:themeFill="accent5" w:themeFillTint="33"/>
        <w:jc w:val="both"/>
        <w:rPr>
          <w:rFonts w:ascii="Aptos Narrow" w:hAnsi="Aptos Narrow"/>
        </w:rPr>
      </w:pPr>
    </w:p>
    <w:p w14:paraId="2BB687CB" w14:textId="77777777" w:rsidR="00867433" w:rsidRPr="00D70135" w:rsidRDefault="00867433" w:rsidP="00142194">
      <w:pPr>
        <w:shd w:val="clear" w:color="auto" w:fill="DAEEF3" w:themeFill="accent5" w:themeFillTint="33"/>
        <w:jc w:val="both"/>
        <w:rPr>
          <w:rFonts w:ascii="Aptos Narrow" w:hAnsi="Aptos Narrow"/>
          <w:b/>
          <w:bCs/>
        </w:rPr>
      </w:pPr>
      <w:r w:rsidRPr="00D70135">
        <w:rPr>
          <w:rFonts w:ascii="Aptos Narrow" w:hAnsi="Aptos Narrow"/>
          <w:b/>
          <w:bCs/>
        </w:rPr>
        <w:t>Parameters</w:t>
      </w:r>
    </w:p>
    <w:p w14:paraId="148438FC" w14:textId="77777777" w:rsidR="00867433" w:rsidRPr="00D70135" w:rsidRDefault="00867433" w:rsidP="00142194">
      <w:pPr>
        <w:shd w:val="clear" w:color="auto" w:fill="DAEEF3" w:themeFill="accent5" w:themeFillTint="33"/>
        <w:jc w:val="both"/>
        <w:rPr>
          <w:rFonts w:ascii="Aptos Narrow" w:hAnsi="Aptos Narrow"/>
        </w:rPr>
      </w:pPr>
      <w:r w:rsidRPr="00D70135">
        <w:rPr>
          <w:rFonts w:ascii="Aptos Narrow" w:hAnsi="Aptos Narrow"/>
        </w:rPr>
        <w:t>GBDT algorithms have a set of parameters, called hyper-parameters, that control the learning process</w:t>
      </w:r>
      <w:r>
        <w:rPr>
          <w:rFonts w:ascii="Aptos Narrow" w:hAnsi="Aptos Narrow"/>
        </w:rPr>
        <w:t xml:space="preserve"> </w:t>
      </w:r>
      <w:r w:rsidRPr="00D70135">
        <w:rPr>
          <w:rFonts w:ascii="Aptos Narrow" w:hAnsi="Aptos Narrow"/>
        </w:rPr>
        <w:t>and must be tested through a process called hyper-parameter tuning.</w:t>
      </w:r>
    </w:p>
    <w:p w14:paraId="2F8AE4E7" w14:textId="77777777" w:rsidR="00867433" w:rsidRDefault="00867433" w:rsidP="00142194">
      <w:pPr>
        <w:shd w:val="clear" w:color="auto" w:fill="DAEEF3" w:themeFill="accent5" w:themeFillTint="33"/>
        <w:jc w:val="both"/>
        <w:rPr>
          <w:rFonts w:ascii="Aptos Narrow" w:hAnsi="Aptos Narrow"/>
        </w:rPr>
      </w:pPr>
      <w:r w:rsidRPr="00D70135">
        <w:rPr>
          <w:rFonts w:ascii="Aptos Narrow" w:hAnsi="Aptos Narrow"/>
        </w:rPr>
        <w:t>Hyper-parameters control how the machine learning algorithm behaves. Each shallow decision tree of</w:t>
      </w:r>
      <w:r>
        <w:rPr>
          <w:rFonts w:ascii="Aptos Narrow" w:hAnsi="Aptos Narrow"/>
        </w:rPr>
        <w:t xml:space="preserve"> </w:t>
      </w:r>
      <w:r w:rsidRPr="00D70135">
        <w:rPr>
          <w:rFonts w:ascii="Aptos Narrow" w:hAnsi="Aptos Narrow"/>
        </w:rPr>
        <w:t>the GBDT model introduces a split in the model that minimizes the cumulative error of the decision tree</w:t>
      </w:r>
      <w:r>
        <w:rPr>
          <w:rFonts w:ascii="Aptos Narrow" w:hAnsi="Aptos Narrow"/>
        </w:rPr>
        <w:t xml:space="preserve"> </w:t>
      </w:r>
      <w:r w:rsidRPr="00D70135">
        <w:rPr>
          <w:rFonts w:ascii="Aptos Narrow" w:hAnsi="Aptos Narrow"/>
        </w:rPr>
        <w:t>ensemble. The hyper-parameters are the scoring coefficients in the model.</w:t>
      </w:r>
    </w:p>
    <w:p w14:paraId="39857BFA" w14:textId="77777777" w:rsidR="00AF6E75" w:rsidRDefault="00AF6E75" w:rsidP="00867433">
      <w:pPr>
        <w:shd w:val="clear" w:color="auto" w:fill="DAEEF3" w:themeFill="accent5" w:themeFillTint="33"/>
        <w:rPr>
          <w:rFonts w:ascii="Aptos Narrow" w:hAnsi="Aptos Narrow"/>
        </w:rPr>
      </w:pPr>
    </w:p>
    <w:bookmarkEnd w:id="844"/>
    <w:p w14:paraId="63C6CA60" w14:textId="77777777" w:rsidR="00090FB1" w:rsidRDefault="00090FB1" w:rsidP="00090FB1">
      <w:pPr>
        <w:rPr>
          <w:lang w:eastAsia="en-US"/>
        </w:rPr>
      </w:pPr>
    </w:p>
    <w:p w14:paraId="7EBC624C" w14:textId="77777777" w:rsidR="00837F41" w:rsidRDefault="00837F41" w:rsidP="00090FB1">
      <w:pPr>
        <w:rPr>
          <w:lang w:eastAsia="en-US"/>
        </w:rPr>
      </w:pPr>
    </w:p>
    <w:p w14:paraId="7168117C" w14:textId="43657D70" w:rsidR="003F6733" w:rsidRPr="003F6733" w:rsidRDefault="003F6733" w:rsidP="00A53660">
      <w:pPr>
        <w:pStyle w:val="Heading4"/>
        <w:numPr>
          <w:ilvl w:val="3"/>
          <w:numId w:val="1"/>
        </w:numPr>
        <w:rPr>
          <w:lang w:eastAsia="en-US"/>
        </w:rPr>
      </w:pPr>
      <w:r>
        <w:rPr>
          <w:lang w:eastAsia="en-US"/>
        </w:rPr>
        <w:t>Alternative Approaches Explored</w:t>
      </w:r>
    </w:p>
    <w:p w14:paraId="15E0CF21" w14:textId="77777777" w:rsidR="009528FC" w:rsidRPr="009528FC" w:rsidRDefault="009528FC" w:rsidP="009528FC">
      <w:pPr>
        <w:rPr>
          <w:rStyle w:val="SubtleEmphasis"/>
        </w:rPr>
      </w:pPr>
      <w:r w:rsidRPr="009528FC">
        <w:rPr>
          <w:rStyle w:val="SubtleEmphasis"/>
        </w:rPr>
        <w:t xml:space="preserve">Describe how the selected model theory/methodology (and estimation technique, if applicable) compares with industry practices for similar models and provide rigorous support for a selected approach that is non-standard or innovative. Provide references to industry and academic publications supporting the choice of this modeling methodology. </w:t>
      </w:r>
    </w:p>
    <w:p w14:paraId="6090212A" w14:textId="77777777" w:rsidR="009528FC" w:rsidRDefault="009528FC" w:rsidP="009528FC">
      <w:pPr>
        <w:rPr>
          <w:rStyle w:val="SubtleEmphasis"/>
        </w:rPr>
      </w:pPr>
    </w:p>
    <w:p w14:paraId="6C76DB29" w14:textId="1E027D5D" w:rsidR="009528FC" w:rsidRPr="009528FC" w:rsidRDefault="009528FC" w:rsidP="009528FC">
      <w:pPr>
        <w:rPr>
          <w:rStyle w:val="SubtleEmphasis"/>
        </w:rPr>
      </w:pPr>
      <w:r w:rsidRPr="009528FC">
        <w:rPr>
          <w:rStyle w:val="SubtleEmphasis"/>
        </w:rPr>
        <w:t>Describe alternative modeling approaches (including alternative estimation/numerical techniques, if applicable) that were considered and why they were not selected. Provide references to industry and academic publications discussing the alternative methodologies.</w:t>
      </w:r>
    </w:p>
    <w:p w14:paraId="23B60BFA" w14:textId="77777777" w:rsidR="009528FC" w:rsidRDefault="009528FC" w:rsidP="009528FC">
      <w:pPr>
        <w:rPr>
          <w:rStyle w:val="SubtleEmphasis"/>
        </w:rPr>
      </w:pPr>
    </w:p>
    <w:p w14:paraId="26C29A40" w14:textId="5C0A628A" w:rsidR="009528FC" w:rsidRPr="009528FC" w:rsidRDefault="009528FC" w:rsidP="009528FC">
      <w:pPr>
        <w:rPr>
          <w:rStyle w:val="SubtleEmphasis"/>
        </w:rPr>
      </w:pPr>
      <w:r w:rsidRPr="00430B2B">
        <w:rPr>
          <w:rStyle w:val="SubtleEmphasis"/>
          <w:u w:val="single"/>
        </w:rPr>
        <w:t xml:space="preserve">For machine learning </w:t>
      </w:r>
      <w:r w:rsidR="00430B2B">
        <w:rPr>
          <w:rStyle w:val="SubtleEmphasis"/>
          <w:u w:val="single"/>
        </w:rPr>
        <w:t xml:space="preserve">(ML) </w:t>
      </w:r>
      <w:r w:rsidRPr="00430B2B">
        <w:rPr>
          <w:rStyle w:val="SubtleEmphasis"/>
          <w:u w:val="single"/>
        </w:rPr>
        <w:t>models</w:t>
      </w:r>
      <w:r w:rsidRPr="009528FC">
        <w:rPr>
          <w:rStyle w:val="SubtleEmphasis"/>
        </w:rPr>
        <w:t xml:space="preserve">, provide performance comparison between the self-explanatory model and the selected ML model and a discussion on the trade-offs between model performance and transparency/interpretability. If a self-explanatory model is viable, also provide analysis/test/comparison results with related data/scripts/outputs if any to support the discussion. </w:t>
      </w:r>
    </w:p>
    <w:p w14:paraId="1607FE5A" w14:textId="77777777" w:rsidR="009528FC" w:rsidRDefault="009528FC" w:rsidP="009528FC">
      <w:pPr>
        <w:rPr>
          <w:rStyle w:val="SubtleEmphasis"/>
        </w:rPr>
      </w:pPr>
    </w:p>
    <w:p w14:paraId="1EE7CFEB" w14:textId="19F6397C" w:rsidR="003F6733" w:rsidRDefault="009528FC" w:rsidP="009528FC">
      <w:pPr>
        <w:rPr>
          <w:rStyle w:val="SubtleEmphasis"/>
        </w:rPr>
      </w:pPr>
      <w:r w:rsidRPr="009528FC">
        <w:rPr>
          <w:rStyle w:val="SubtleEmphasis"/>
        </w:rPr>
        <w:lastRenderedPageBreak/>
        <w:t>Provide a comparative narrative for the selected ML model vs. other comparable/state-of-the-art methodologies with a discussion on the advantages and disadvantages of the selected ML model vs. the alternatives.</w:t>
      </w:r>
    </w:p>
    <w:p w14:paraId="3E3856FE" w14:textId="77777777" w:rsidR="003F6733" w:rsidRDefault="003F6733" w:rsidP="003F6733">
      <w:pPr>
        <w:rPr>
          <w:rStyle w:val="SubtleEmphasis"/>
        </w:rPr>
      </w:pPr>
    </w:p>
    <w:p w14:paraId="3982F8CE" w14:textId="77777777" w:rsidR="00737A94" w:rsidRDefault="00737A94" w:rsidP="00737A94">
      <w:pPr>
        <w:shd w:val="clear" w:color="auto" w:fill="DAEEF3" w:themeFill="accent5" w:themeFillTint="33"/>
        <w:jc w:val="both"/>
        <w:rPr>
          <w:rFonts w:ascii="Aptos Narrow" w:hAnsi="Aptos Narrow"/>
        </w:rPr>
      </w:pPr>
      <w:bookmarkStart w:id="845" w:name="OLE_LINK39"/>
      <w:r>
        <w:rPr>
          <w:rFonts w:ascii="Aptos Narrow" w:hAnsi="Aptos Narrow"/>
        </w:rPr>
        <w:t>Model Owner:</w:t>
      </w:r>
    </w:p>
    <w:p w14:paraId="7AC61AE8" w14:textId="405C4FCB" w:rsidR="007A2B68" w:rsidRDefault="00C923DD" w:rsidP="00142194">
      <w:pPr>
        <w:shd w:val="clear" w:color="auto" w:fill="DAEEF3" w:themeFill="accent5" w:themeFillTint="33"/>
        <w:jc w:val="both"/>
        <w:rPr>
          <w:rFonts w:ascii="Aptos Narrow" w:hAnsi="Aptos Narrow"/>
        </w:rPr>
      </w:pPr>
      <w:r>
        <w:rPr>
          <w:rFonts w:ascii="Aptos Narrow" w:hAnsi="Aptos Narrow"/>
        </w:rPr>
        <w:t>The primary modeling approach for the LexisNexis Fraud Intelligence Model is Gradient Boosting Decision Trees (XGBoost), a widely recognized machine learning algorithm for</w:t>
      </w:r>
      <w:r w:rsidR="007A2B68">
        <w:rPr>
          <w:rFonts w:ascii="Aptos Narrow" w:hAnsi="Aptos Narrow"/>
        </w:rPr>
        <w:t xml:space="preserve"> its predictive accuracy and efficiency in</w:t>
      </w:r>
      <w:r>
        <w:rPr>
          <w:rFonts w:ascii="Aptos Narrow" w:hAnsi="Aptos Narrow"/>
        </w:rPr>
        <w:t xml:space="preserve"> handling </w:t>
      </w:r>
      <w:r w:rsidR="007A2B68">
        <w:rPr>
          <w:rFonts w:ascii="Aptos Narrow" w:hAnsi="Aptos Narrow"/>
        </w:rPr>
        <w:t xml:space="preserve">complex, </w:t>
      </w:r>
      <w:r w:rsidR="00587319">
        <w:rPr>
          <w:rFonts w:ascii="Aptos Narrow" w:hAnsi="Aptos Narrow"/>
        </w:rPr>
        <w:t>structured</w:t>
      </w:r>
      <w:r w:rsidR="007A2B68">
        <w:rPr>
          <w:rFonts w:ascii="Aptos Narrow" w:hAnsi="Aptos Narrow"/>
        </w:rPr>
        <w:t xml:space="preserve"> </w:t>
      </w:r>
      <w:r>
        <w:rPr>
          <w:rFonts w:ascii="Aptos Narrow" w:hAnsi="Aptos Narrow"/>
        </w:rPr>
        <w:t>data.</w:t>
      </w:r>
      <w:r w:rsidR="007A2B68">
        <w:rPr>
          <w:rFonts w:ascii="Aptos Narrow" w:hAnsi="Aptos Narrow"/>
        </w:rPr>
        <w:t xml:space="preserve"> </w:t>
      </w:r>
    </w:p>
    <w:p w14:paraId="206D77DD" w14:textId="77777777" w:rsidR="007A2B68" w:rsidRDefault="007A2B68" w:rsidP="00142194">
      <w:pPr>
        <w:shd w:val="clear" w:color="auto" w:fill="DAEEF3" w:themeFill="accent5" w:themeFillTint="33"/>
        <w:jc w:val="both"/>
        <w:rPr>
          <w:rFonts w:ascii="Aptos Narrow" w:hAnsi="Aptos Narrow"/>
        </w:rPr>
      </w:pPr>
    </w:p>
    <w:p w14:paraId="613C8C11" w14:textId="660CD47A" w:rsidR="00587319" w:rsidRDefault="00587319" w:rsidP="00142194">
      <w:pPr>
        <w:shd w:val="clear" w:color="auto" w:fill="DAEEF3" w:themeFill="accent5" w:themeFillTint="33"/>
        <w:jc w:val="both"/>
        <w:rPr>
          <w:rFonts w:ascii="Aptos Narrow" w:hAnsi="Aptos Narrow"/>
        </w:rPr>
      </w:pPr>
      <w:r>
        <w:rPr>
          <w:rFonts w:ascii="Aptos Narrow" w:hAnsi="Aptos Narrow"/>
        </w:rPr>
        <w:t xml:space="preserve">Additionally, Greedy </w:t>
      </w:r>
      <w:r w:rsidRPr="00587319">
        <w:rPr>
          <w:rFonts w:ascii="Aptos Narrow" w:hAnsi="Aptos Narrow"/>
        </w:rPr>
        <w:t xml:space="preserve">Function estimation/approximation is viewed from the perspective of numerical optimization in function space, rather than parameter space. A connection is made between stagewise additive expansions and steepest-descent minimization. A general gradient descent “boosting” paradigm is developed for additive expansions based on any fitting criterion. Specific algorithms are presented for least-squares, least absolute deviation, and Huber-M loss functions for regression, and multiclass logistic likelihood for classification. Special enhancements are derived for the </w:t>
      </w:r>
      <w:r w:rsidR="000937A6" w:rsidRPr="00587319">
        <w:rPr>
          <w:rFonts w:ascii="Aptos Narrow" w:hAnsi="Aptos Narrow"/>
        </w:rPr>
        <w:t>case</w:t>
      </w:r>
      <w:r w:rsidRPr="00587319">
        <w:rPr>
          <w:rFonts w:ascii="Aptos Narrow" w:hAnsi="Aptos Narrow"/>
        </w:rPr>
        <w:t xml:space="preserve"> where the individual additive components are regression trees, and tools for interpreting such “</w:t>
      </w:r>
      <w:proofErr w:type="spellStart"/>
      <w:r w:rsidRPr="00587319">
        <w:rPr>
          <w:rFonts w:ascii="Aptos Narrow" w:hAnsi="Aptos Narrow"/>
        </w:rPr>
        <w:t>TreeBoost</w:t>
      </w:r>
      <w:proofErr w:type="spellEnd"/>
      <w:r w:rsidRPr="00587319">
        <w:rPr>
          <w:rFonts w:ascii="Aptos Narrow" w:hAnsi="Aptos Narrow"/>
        </w:rPr>
        <w:t xml:space="preserve">” models are presented. Gradient boosting of regression trees produces competitive, highly robust, interpretable procedures for both regression and classification, especially appropriate for mining less than clean data. Connections between this approach and the boosting methods of Freund and </w:t>
      </w:r>
      <w:proofErr w:type="spellStart"/>
      <w:r w:rsidRPr="00587319">
        <w:rPr>
          <w:rFonts w:ascii="Aptos Narrow" w:hAnsi="Aptos Narrow"/>
        </w:rPr>
        <w:t>Shapire</w:t>
      </w:r>
      <w:proofErr w:type="spellEnd"/>
      <w:r w:rsidRPr="00587319">
        <w:rPr>
          <w:rFonts w:ascii="Aptos Narrow" w:hAnsi="Aptos Narrow"/>
        </w:rPr>
        <w:t xml:space="preserve"> and Friedman, Hastie and </w:t>
      </w:r>
      <w:proofErr w:type="spellStart"/>
      <w:r w:rsidRPr="00587319">
        <w:rPr>
          <w:rFonts w:ascii="Aptos Narrow" w:hAnsi="Aptos Narrow"/>
        </w:rPr>
        <w:t>Tibshirani</w:t>
      </w:r>
      <w:proofErr w:type="spellEnd"/>
      <w:r w:rsidRPr="00587319">
        <w:rPr>
          <w:rFonts w:ascii="Aptos Narrow" w:hAnsi="Aptos Narrow"/>
        </w:rPr>
        <w:t xml:space="preserve"> are discussed.</w:t>
      </w:r>
    </w:p>
    <w:p w14:paraId="11F10D6E" w14:textId="77777777" w:rsidR="00587319" w:rsidRDefault="00587319" w:rsidP="00142194">
      <w:pPr>
        <w:shd w:val="clear" w:color="auto" w:fill="DAEEF3" w:themeFill="accent5" w:themeFillTint="33"/>
        <w:jc w:val="both"/>
        <w:rPr>
          <w:rFonts w:ascii="Aptos Narrow" w:hAnsi="Aptos Narrow"/>
        </w:rPr>
      </w:pPr>
    </w:p>
    <w:p w14:paraId="7D311857" w14:textId="3A5667CA" w:rsidR="00587319" w:rsidRDefault="00587319" w:rsidP="00142194">
      <w:pPr>
        <w:shd w:val="clear" w:color="auto" w:fill="DAEEF3" w:themeFill="accent5" w:themeFillTint="33"/>
        <w:jc w:val="both"/>
        <w:rPr>
          <w:rFonts w:ascii="Aptos Narrow" w:hAnsi="Aptos Narrow"/>
        </w:rPr>
      </w:pPr>
      <w:r w:rsidRPr="00587319">
        <w:rPr>
          <w:rFonts w:ascii="Aptos Narrow" w:hAnsi="Aptos Narrow"/>
        </w:rPr>
        <w:t>LexisNexis Risk Solutions used regression trees as the base learner and minimized the binomial deviance</w:t>
      </w:r>
      <w:r>
        <w:rPr>
          <w:rFonts w:ascii="Aptos Narrow" w:hAnsi="Aptos Narrow"/>
        </w:rPr>
        <w:t xml:space="preserve"> </w:t>
      </w:r>
      <w:r w:rsidRPr="00587319">
        <w:rPr>
          <w:rFonts w:ascii="Aptos Narrow" w:hAnsi="Aptos Narrow"/>
        </w:rPr>
        <w:t>using the additive boosting proces</w:t>
      </w:r>
      <w:r w:rsidR="002E5488">
        <w:rPr>
          <w:rFonts w:ascii="Aptos Narrow" w:hAnsi="Aptos Narrow"/>
        </w:rPr>
        <w:t>s</w:t>
      </w:r>
      <w:r w:rsidRPr="00587319">
        <w:rPr>
          <w:rFonts w:ascii="Aptos Narrow" w:hAnsi="Aptos Narrow"/>
        </w:rPr>
        <w:t>. The specific implementation used was</w:t>
      </w:r>
      <w:r>
        <w:rPr>
          <w:rFonts w:ascii="Aptos Narrow" w:hAnsi="Aptos Narrow"/>
        </w:rPr>
        <w:t xml:space="preserve"> XGBoost</w:t>
      </w:r>
      <w:r w:rsidRPr="00587319">
        <w:rPr>
          <w:rFonts w:ascii="Aptos Narrow" w:hAnsi="Aptos Narrow"/>
        </w:rPr>
        <w:t>.</w:t>
      </w:r>
    </w:p>
    <w:p w14:paraId="207AFE70" w14:textId="77777777" w:rsidR="00283B99" w:rsidRDefault="00283B99" w:rsidP="003F6733">
      <w:pPr>
        <w:shd w:val="clear" w:color="auto" w:fill="DAEEF3" w:themeFill="accent5" w:themeFillTint="33"/>
        <w:rPr>
          <w:rFonts w:ascii="Aptos Narrow" w:hAnsi="Aptos Narrow"/>
        </w:rPr>
      </w:pPr>
    </w:p>
    <w:bookmarkEnd w:id="845"/>
    <w:p w14:paraId="67028FF2" w14:textId="77777777" w:rsidR="003F6733" w:rsidRDefault="003F6733" w:rsidP="003F6733"/>
    <w:p w14:paraId="7C3B1661" w14:textId="77777777" w:rsidR="003F6733" w:rsidRDefault="003F6733" w:rsidP="00836691">
      <w:pPr>
        <w:pStyle w:val="Heading3"/>
      </w:pPr>
      <w:bookmarkStart w:id="846" w:name="_Toc163230503"/>
      <w:r>
        <w:t>Segmentation Approach</w:t>
      </w:r>
      <w:bookmarkEnd w:id="846"/>
    </w:p>
    <w:p w14:paraId="21B08A89" w14:textId="0B6015E1" w:rsidR="003F6733" w:rsidRDefault="009528FC" w:rsidP="003F6733">
      <w:pPr>
        <w:rPr>
          <w:rStyle w:val="SubtleEmphasis"/>
        </w:rPr>
      </w:pPr>
      <w:r>
        <w:rPr>
          <w:rStyle w:val="SubtleEmphasis"/>
        </w:rPr>
        <w:t>Describe and justify the selected model segmentation scheme (or lack thereof), including any related quantitative analyses performed and subject matter expert qualitative consideration</w:t>
      </w:r>
      <w:r w:rsidR="005A594C">
        <w:rPr>
          <w:rStyle w:val="SubtleEmphasis"/>
        </w:rPr>
        <w:t>s</w:t>
      </w:r>
      <w:r w:rsidR="003F6733">
        <w:rPr>
          <w:rStyle w:val="SubtleEmphasis"/>
        </w:rPr>
        <w:t>. Provide the segmentation waterfall logic, if applicable. Assess the impact of the selected segmentation scheme on the model estimation and output.</w:t>
      </w:r>
    </w:p>
    <w:p w14:paraId="1BA873C0" w14:textId="77777777" w:rsidR="003F6733" w:rsidRDefault="003F6733" w:rsidP="003F6733">
      <w:pPr>
        <w:rPr>
          <w:rStyle w:val="SubtleEmphasis"/>
        </w:rPr>
      </w:pPr>
    </w:p>
    <w:p w14:paraId="237D7F82" w14:textId="77777777" w:rsidR="009528FC" w:rsidRDefault="009528FC" w:rsidP="009528FC">
      <w:pPr>
        <w:rPr>
          <w:rStyle w:val="SubtleEmphasis"/>
        </w:rPr>
      </w:pPr>
      <w:r>
        <w:rPr>
          <w:rStyle w:val="SubtleEmphasis"/>
        </w:rPr>
        <w:t>If in-model segmentation approach was followed (rather than developing separate equations/model objects for each segment), explain this with the rationale for going the route of in-model segmentation.</w:t>
      </w:r>
    </w:p>
    <w:p w14:paraId="1C6F9EA7" w14:textId="77777777" w:rsidR="009528FC" w:rsidRDefault="009528FC" w:rsidP="003F6733">
      <w:pPr>
        <w:rPr>
          <w:rStyle w:val="SubtleEmphasis"/>
        </w:rPr>
      </w:pPr>
    </w:p>
    <w:p w14:paraId="7B244549" w14:textId="77777777" w:rsidR="00737A94" w:rsidRDefault="00737A94" w:rsidP="00737A94">
      <w:pPr>
        <w:shd w:val="clear" w:color="auto" w:fill="DAEEF3" w:themeFill="accent5" w:themeFillTint="33"/>
        <w:jc w:val="both"/>
        <w:rPr>
          <w:rFonts w:ascii="Aptos Narrow" w:hAnsi="Aptos Narrow"/>
        </w:rPr>
      </w:pPr>
      <w:bookmarkStart w:id="847" w:name="OLE_LINK42"/>
      <w:r>
        <w:rPr>
          <w:rFonts w:ascii="Aptos Narrow" w:hAnsi="Aptos Narrow"/>
        </w:rPr>
        <w:t>Model Owner:</w:t>
      </w:r>
    </w:p>
    <w:p w14:paraId="6E71ECC9" w14:textId="0255A6C7" w:rsidR="00CE10BE" w:rsidRDefault="00F11111" w:rsidP="00142194">
      <w:pPr>
        <w:shd w:val="clear" w:color="auto" w:fill="DAEEF3" w:themeFill="accent5" w:themeFillTint="33"/>
        <w:jc w:val="both"/>
        <w:rPr>
          <w:rFonts w:ascii="Aptos Narrow" w:hAnsi="Aptos Narrow"/>
        </w:rPr>
      </w:pPr>
      <w:r>
        <w:rPr>
          <w:rFonts w:ascii="Aptos Narrow" w:hAnsi="Aptos Narrow"/>
        </w:rPr>
        <w:t>The segmentation approach for the Fraud Intelligence Model relies on historical data to categorize risk into fraudulent or non-fraudulent cases.</w:t>
      </w:r>
      <w:r w:rsidR="00AB1269">
        <w:rPr>
          <w:rFonts w:ascii="Aptos Narrow" w:hAnsi="Aptos Narrow"/>
        </w:rPr>
        <w:t xml:space="preserve"> </w:t>
      </w:r>
      <w:r>
        <w:rPr>
          <w:rFonts w:ascii="Aptos Narrow" w:hAnsi="Aptos Narrow"/>
        </w:rPr>
        <w:t xml:space="preserve">Using XGBoost algorithm, the model scores each identity match by analyzing various attributes derived from the ID Network and other sources, allowing for </w:t>
      </w:r>
      <w:r w:rsidR="00CE10BE">
        <w:rPr>
          <w:rFonts w:ascii="Aptos Narrow" w:hAnsi="Aptos Narrow"/>
        </w:rPr>
        <w:t>data</w:t>
      </w:r>
      <w:r>
        <w:rPr>
          <w:rFonts w:ascii="Aptos Narrow" w:hAnsi="Aptos Narrow"/>
        </w:rPr>
        <w:t xml:space="preserve"> driven classification of potential fraud risks. </w:t>
      </w:r>
    </w:p>
    <w:p w14:paraId="6F30D721" w14:textId="5EAD8362" w:rsidR="00F11111" w:rsidRDefault="00CE10BE" w:rsidP="00142194">
      <w:pPr>
        <w:shd w:val="clear" w:color="auto" w:fill="DAEEF3" w:themeFill="accent5" w:themeFillTint="33"/>
        <w:jc w:val="both"/>
        <w:rPr>
          <w:rFonts w:ascii="Aptos Narrow" w:hAnsi="Aptos Narrow"/>
        </w:rPr>
      </w:pPr>
      <w:r>
        <w:rPr>
          <w:rFonts w:ascii="Aptos Narrow" w:hAnsi="Aptos Narrow"/>
        </w:rPr>
        <w:t xml:space="preserve">The segmentation framework does not explicitly involve </w:t>
      </w:r>
      <w:r w:rsidR="000937A6">
        <w:rPr>
          <w:rFonts w:ascii="Aptos Narrow" w:hAnsi="Aptos Narrow"/>
        </w:rPr>
        <w:t>hierarchical</w:t>
      </w:r>
      <w:r>
        <w:rPr>
          <w:rFonts w:ascii="Aptos Narrow" w:hAnsi="Aptos Narrow"/>
        </w:rPr>
        <w:t xml:space="preserve"> waterfall logic or pre-defined segmentation rules. Instead, the model dynamically adjusts its scoring through machine learning, ensuring adaptability and precision in </w:t>
      </w:r>
      <w:r>
        <w:rPr>
          <w:rFonts w:ascii="Aptos Narrow" w:hAnsi="Aptos Narrow"/>
        </w:rPr>
        <w:lastRenderedPageBreak/>
        <w:t>identifying fraud risks across different data segments. This approach aligns with industry practices for fraud detection, emphasizing flexibility and efficiency in processing large-scale, diverse datasets.</w:t>
      </w:r>
    </w:p>
    <w:p w14:paraId="7833008B" w14:textId="77777777" w:rsidR="003F6733" w:rsidRDefault="003F6733" w:rsidP="003F6733">
      <w:pPr>
        <w:shd w:val="clear" w:color="auto" w:fill="DAEEF3" w:themeFill="accent5" w:themeFillTint="33"/>
        <w:rPr>
          <w:rFonts w:ascii="Aptos Narrow" w:hAnsi="Aptos Narrow"/>
        </w:rPr>
      </w:pPr>
    </w:p>
    <w:bookmarkEnd w:id="847"/>
    <w:p w14:paraId="3C78E5A8" w14:textId="77777777" w:rsidR="00CB303D" w:rsidRDefault="00CB303D" w:rsidP="003F6733"/>
    <w:p w14:paraId="52993F79" w14:textId="77777777" w:rsidR="00CB303D" w:rsidRDefault="00CB303D" w:rsidP="00836691">
      <w:pPr>
        <w:pStyle w:val="Heading3"/>
      </w:pPr>
      <w:bookmarkStart w:id="848" w:name="_Toc163230504"/>
      <w:r>
        <w:t>Model Settings</w:t>
      </w:r>
      <w:bookmarkEnd w:id="848"/>
    </w:p>
    <w:p w14:paraId="489F64CF" w14:textId="4F98C2E8" w:rsidR="00CB303D" w:rsidRDefault="00636F7C" w:rsidP="00CB303D">
      <w:pPr>
        <w:rPr>
          <w:rStyle w:val="SubtleEmphasis"/>
        </w:rPr>
      </w:pPr>
      <w:r>
        <w:rPr>
          <w:rStyle w:val="SubtleEmphasis"/>
        </w:rPr>
        <w:t xml:space="preserve">If applicable, describe </w:t>
      </w:r>
      <w:r w:rsidR="00CB303D">
        <w:rPr>
          <w:rStyle w:val="SubtleEmphasis"/>
        </w:rPr>
        <w:t xml:space="preserve">model settings and parameters, including vendor model customizations. For example, a vendor model may offer alternative interest rate term structures for valuation purposes. </w:t>
      </w:r>
      <w:r w:rsidR="005A594C">
        <w:rPr>
          <w:rStyle w:val="SubtleEmphasis"/>
        </w:rPr>
        <w:t>or</w:t>
      </w:r>
      <w:r w:rsidR="00CB303D">
        <w:rPr>
          <w:rStyle w:val="SubtleEmphasis"/>
        </w:rPr>
        <w:t xml:space="preserve"> a vendor may recommend updated model tuning parameters (e.g., for mortgage prepayment models) to be used in place of default values. For each setting/parameter, justify the selected value relative to the other choices available.</w:t>
      </w:r>
    </w:p>
    <w:p w14:paraId="39F96411" w14:textId="77777777" w:rsidR="00CB303D" w:rsidRDefault="00CB303D" w:rsidP="00CB303D">
      <w:pPr>
        <w:rPr>
          <w:rStyle w:val="SubtleEmphasis"/>
        </w:rPr>
      </w:pPr>
    </w:p>
    <w:p w14:paraId="079BB2BA" w14:textId="77777777" w:rsidR="00737A94" w:rsidRDefault="00737A94" w:rsidP="00737A94">
      <w:pPr>
        <w:shd w:val="clear" w:color="auto" w:fill="DAEEF3" w:themeFill="accent5" w:themeFillTint="33"/>
        <w:jc w:val="both"/>
        <w:rPr>
          <w:rFonts w:ascii="Aptos Narrow" w:hAnsi="Aptos Narrow"/>
        </w:rPr>
      </w:pPr>
      <w:r>
        <w:rPr>
          <w:rFonts w:ascii="Aptos Narrow" w:hAnsi="Aptos Narrow"/>
        </w:rPr>
        <w:t>Model Owner:</w:t>
      </w:r>
    </w:p>
    <w:p w14:paraId="4E7C944D" w14:textId="77777777" w:rsidR="00867433" w:rsidRPr="00142194" w:rsidRDefault="00867433" w:rsidP="00142194">
      <w:pPr>
        <w:shd w:val="clear" w:color="auto" w:fill="DAEEF3" w:themeFill="accent5" w:themeFillTint="33"/>
        <w:jc w:val="both"/>
        <w:rPr>
          <w:rFonts w:ascii="Aptos Narrow" w:hAnsi="Aptos Narrow"/>
        </w:rPr>
      </w:pPr>
      <w:r w:rsidRPr="00142194">
        <w:rPr>
          <w:rFonts w:ascii="Aptos Narrow" w:hAnsi="Aptos Narrow"/>
        </w:rPr>
        <w:t>LexisNexis Risk Solutions uses an odds-doubling methodology for model score calibration, where a score</w:t>
      </w:r>
    </w:p>
    <w:p w14:paraId="1C523D18" w14:textId="77777777" w:rsidR="00867433" w:rsidRPr="00142194" w:rsidRDefault="00867433" w:rsidP="00142194">
      <w:pPr>
        <w:shd w:val="clear" w:color="auto" w:fill="DAEEF3" w:themeFill="accent5" w:themeFillTint="33"/>
        <w:jc w:val="both"/>
        <w:rPr>
          <w:rFonts w:ascii="Aptos Narrow" w:hAnsi="Aptos Narrow"/>
        </w:rPr>
      </w:pPr>
      <w:r w:rsidRPr="00142194">
        <w:rPr>
          <w:rFonts w:ascii="Aptos Narrow" w:hAnsi="Aptos Narrow"/>
        </w:rPr>
        <w:t>of 525 corresponds to odds of a bad rate at .0004, with odds doubling every 45 points.</w:t>
      </w:r>
    </w:p>
    <w:p w14:paraId="181824BD" w14:textId="77777777" w:rsidR="004165AA" w:rsidRPr="00142194" w:rsidRDefault="004165AA" w:rsidP="00142194">
      <w:pPr>
        <w:shd w:val="clear" w:color="auto" w:fill="DAEEF3" w:themeFill="accent5" w:themeFillTint="33"/>
        <w:jc w:val="both"/>
        <w:rPr>
          <w:rFonts w:ascii="Aptos Narrow" w:hAnsi="Aptos Narrow"/>
        </w:rPr>
      </w:pPr>
    </w:p>
    <w:p w14:paraId="19FE8382" w14:textId="02E14B73" w:rsidR="00867433" w:rsidRPr="00142194" w:rsidRDefault="00867433" w:rsidP="00142194">
      <w:pPr>
        <w:shd w:val="clear" w:color="auto" w:fill="DAEEF3" w:themeFill="accent5" w:themeFillTint="33"/>
        <w:jc w:val="both"/>
        <w:rPr>
          <w:rFonts w:ascii="Aptos Narrow" w:hAnsi="Aptos Narrow"/>
        </w:rPr>
      </w:pPr>
      <w:r w:rsidRPr="00142194">
        <w:rPr>
          <w:rFonts w:ascii="Aptos Narrow" w:hAnsi="Aptos Narrow"/>
        </w:rPr>
        <w:t>For probability p (0 ≤ p ≤1), which indicates the bad rate in the sampled training data, the score is</w:t>
      </w:r>
    </w:p>
    <w:p w14:paraId="542A359E" w14:textId="2D588485" w:rsidR="003B0B10" w:rsidRPr="00142194" w:rsidRDefault="7F51AD5C" w:rsidP="00142194">
      <w:pPr>
        <w:shd w:val="clear" w:color="auto" w:fill="DAEEF3" w:themeFill="accent5" w:themeFillTint="33"/>
        <w:jc w:val="both"/>
        <w:rPr>
          <w:ins w:id="849" w:author="Uttam Kumar Gupta-NE" w:date="2024-12-16T11:56:00Z" w16du:dateUtc="2024-12-16T11:56:55Z"/>
          <w:rFonts w:ascii="Aptos Narrow" w:hAnsi="Aptos Narrow"/>
        </w:rPr>
      </w:pPr>
      <w:r w:rsidRPr="3517A0B9">
        <w:rPr>
          <w:rFonts w:ascii="Aptos Narrow" w:hAnsi="Aptos Narrow"/>
        </w:rPr>
        <w:t>calculated from x by the following equation:</w:t>
      </w:r>
    </w:p>
    <w:p w14:paraId="55475C06" w14:textId="234C9649" w:rsidR="3517A0B9" w:rsidRDefault="3517A0B9" w:rsidP="3517A0B9">
      <w:pPr>
        <w:shd w:val="clear" w:color="auto" w:fill="DAEEF3" w:themeFill="accent5" w:themeFillTint="33"/>
        <w:jc w:val="both"/>
        <w:rPr>
          <w:rFonts w:ascii="Aptos Narrow" w:hAnsi="Aptos Narrow"/>
        </w:rPr>
      </w:pPr>
    </w:p>
    <w:p w14:paraId="7CF6DA6F" w14:textId="432F0438" w:rsidR="00EE67B8" w:rsidRPr="00E77918" w:rsidRDefault="19C8D085" w:rsidP="3517A0B9">
      <w:pPr>
        <w:shd w:val="clear" w:color="auto" w:fill="DAEEF3" w:themeFill="accent5" w:themeFillTint="33"/>
        <w:jc w:val="both"/>
        <w:rPr>
          <w:ins w:id="850" w:author="Uttam Kumar Gupta-NE" w:date="2024-12-16T11:57:00Z" w16du:dateUtc="2024-12-16T11:57:35Z"/>
          <w:rFonts w:ascii="Aptos Narrow" w:hAnsi="Aptos Narrow"/>
        </w:rPr>
      </w:pPr>
      <w:r w:rsidRPr="3517A0B9">
        <w:rPr>
          <w:rFonts w:ascii="Aptos Narrow" w:hAnsi="Aptos Narrow"/>
        </w:rPr>
        <w:t xml:space="preserve"> </w:t>
      </w:r>
      <w:r w:rsidR="4E7B015E">
        <w:rPr>
          <w:rFonts w:ascii="Aptos Narrow" w:hAnsi="Aptos Narrow"/>
        </w:rPr>
        <w:t xml:space="preserve"> </w:t>
      </w:r>
      <m:oMath>
        <m:r>
          <w:rPr>
            <w:rFonts w:ascii="Cambria Math" w:hAnsi="Cambria Math"/>
          </w:rPr>
          <m:t>Score = 525 + </m:t>
        </m:r>
        <m:d>
          <m:dPr>
            <m:ctrlPr>
              <w:rPr>
                <w:rFonts w:ascii="Cambria Math" w:hAnsi="Cambria Math"/>
              </w:rPr>
            </m:ctrlPr>
          </m:dPr>
          <m:e>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2 </m:t>
                    </m:r>
                  </m:sub>
                </m:sSub>
              </m:fName>
              <m:e>
                <m:d>
                  <m:dPr>
                    <m:ctrlPr>
                      <w:rPr>
                        <w:rFonts w:ascii="Cambria Math" w:hAnsi="Cambria Math"/>
                      </w:rPr>
                    </m:ctrlPr>
                  </m:dPr>
                  <m:e>
                    <m:f>
                      <m:fPr>
                        <m:ctrlPr>
                          <w:rPr>
                            <w:rFonts w:ascii="Cambria Math" w:hAnsi="Cambria Math"/>
                          </w:rPr>
                        </m:ctrlPr>
                      </m:fPr>
                      <m:num>
                        <m:r>
                          <w:rPr>
                            <w:rFonts w:ascii="Cambria Math" w:hAnsi="Cambria Math"/>
                          </w:rPr>
                          <m:t>xw</m:t>
                        </m:r>
                      </m:num>
                      <m:den>
                        <m:r>
                          <w:rPr>
                            <w:rFonts w:ascii="Cambria Math" w:hAnsi="Cambria Math"/>
                          </w:rPr>
                          <m:t>1 - xw</m:t>
                        </m:r>
                      </m:den>
                    </m:f>
                  </m:e>
                </m:d>
              </m:e>
            </m:func>
            <m:r>
              <w:rPr>
                <w:rFonts w:ascii="Cambria Math" w:hAnsi="Cambria Math"/>
              </w:rPr>
              <m:t> - </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rPr>
                    </m:ctrlPr>
                  </m:dPr>
                  <m:e>
                    <m:r>
                      <w:rPr>
                        <w:rFonts w:ascii="Cambria Math" w:hAnsi="Cambria Math"/>
                      </w:rPr>
                      <m:t>0.0004</m:t>
                    </m:r>
                  </m:e>
                </m:d>
              </m:e>
            </m:func>
          </m:e>
        </m:d>
        <m:r>
          <w:rPr>
            <w:rFonts w:ascii="Cambria Math" w:hAnsi="Cambria Math"/>
          </w:rPr>
          <m:t> × 45 </m:t>
        </m:r>
      </m:oMath>
    </w:p>
    <w:p w14:paraId="67BA223C" w14:textId="4A568E07" w:rsidR="3517A0B9" w:rsidRDefault="3517A0B9" w:rsidP="3517A0B9">
      <w:pPr>
        <w:shd w:val="clear" w:color="auto" w:fill="DAEEF3" w:themeFill="accent5" w:themeFillTint="33"/>
        <w:jc w:val="both"/>
        <w:rPr>
          <w:rFonts w:ascii="Aptos Narrow" w:hAnsi="Aptos Narrow"/>
        </w:rPr>
      </w:pPr>
    </w:p>
    <w:p w14:paraId="2A47176D" w14:textId="06D73083" w:rsidR="00867433" w:rsidRPr="00142194" w:rsidRDefault="7F51AD5C" w:rsidP="00142194">
      <w:pPr>
        <w:shd w:val="clear" w:color="auto" w:fill="DAEEF3" w:themeFill="accent5" w:themeFillTint="33"/>
        <w:jc w:val="both"/>
        <w:rPr>
          <w:rFonts w:ascii="Aptos Narrow" w:hAnsi="Aptos Narrow"/>
        </w:rPr>
      </w:pPr>
      <w:r w:rsidRPr="00142194">
        <w:rPr>
          <w:rFonts w:ascii="Aptos Narrow" w:hAnsi="Aptos Narrow"/>
        </w:rPr>
        <w:t xml:space="preserve">Where the weighted probability </w:t>
      </w:r>
      <m:oMath>
        <m:r>
          <w:rPr>
            <w:rFonts w:ascii="Cambria Math" w:hAnsi="Cambria Math"/>
          </w:rPr>
          <m:t>xw = </m:t>
        </m:r>
        <m:f>
          <m:fPr>
            <m:ctrlPr>
              <w:rPr>
                <w:rFonts w:ascii="Cambria Math" w:hAnsi="Cambria Math"/>
              </w:rPr>
            </m:ctrlPr>
          </m:fPr>
          <m:num>
            <m:r>
              <w:rPr>
                <w:rFonts w:ascii="Cambria Math" w:hAnsi="Cambria Math"/>
              </w:rPr>
              <m:t>0.01p</m:t>
            </m:r>
          </m:num>
          <m:den>
            <m:r>
              <w:rPr>
                <w:rFonts w:ascii="Cambria Math" w:hAnsi="Cambria Math"/>
              </w:rPr>
              <m:t>1 + p</m:t>
            </m:r>
            <m:d>
              <m:dPr>
                <m:ctrlPr>
                  <w:rPr>
                    <w:rFonts w:ascii="Cambria Math" w:hAnsi="Cambria Math"/>
                  </w:rPr>
                </m:ctrlPr>
              </m:dPr>
              <m:e>
                <m:r>
                  <w:rPr>
                    <w:rFonts w:ascii="Cambria Math" w:hAnsi="Cambria Math"/>
                  </w:rPr>
                  <m:t>0.01-1</m:t>
                </m:r>
              </m:e>
            </m:d>
          </m:den>
        </m:f>
      </m:oMath>
      <w:r w:rsidR="00DF263D">
        <w:rPr>
          <w:rFonts w:ascii="Aptos Narrow" w:hAnsi="Aptos Narrow"/>
        </w:rPr>
        <w:t xml:space="preserve"> w</w:t>
      </w:r>
      <w:r w:rsidR="00DF263D" w:rsidRPr="3517A0B9">
        <w:rPr>
          <w:rFonts w:ascii="Aptos Narrow" w:hAnsi="Aptos Narrow"/>
        </w:rPr>
        <w:t>hen</w:t>
      </w:r>
      <w:r w:rsidRPr="3517A0B9">
        <w:rPr>
          <w:rFonts w:ascii="Aptos Narrow" w:hAnsi="Aptos Narrow"/>
        </w:rPr>
        <w:t xml:space="preserve"> the odds </w:t>
      </w:r>
      <w:r w:rsidR="00FD58B1">
        <w:rPr>
          <w:rFonts w:ascii="Aptos Narrow" w:eastAsia="Aptos Narrow" w:hAnsi="Aptos Narrow" w:cs="Aptos Narrow"/>
        </w:rPr>
        <w:t xml:space="preserve"> </w:t>
      </w:r>
      <m:oMath>
        <m:d>
          <m:dPr>
            <m:ctrlPr>
              <w:rPr>
                <w:rFonts w:ascii="Cambria Math" w:hAnsi="Cambria Math"/>
              </w:rPr>
            </m:ctrlPr>
          </m:dPr>
          <m:e>
            <m:f>
              <m:fPr>
                <m:ctrlPr>
                  <w:rPr>
                    <w:rFonts w:ascii="Cambria Math" w:hAnsi="Cambria Math"/>
                  </w:rPr>
                </m:ctrlPr>
              </m:fPr>
              <m:num>
                <m:r>
                  <w:rPr>
                    <w:rFonts w:ascii="Cambria Math" w:hAnsi="Cambria Math"/>
                  </w:rPr>
                  <m:t>xw</m:t>
                </m:r>
              </m:num>
              <m:den>
                <m:r>
                  <w:rPr>
                    <w:rFonts w:ascii="Cambria Math" w:hAnsi="Cambria Math"/>
                  </w:rPr>
                  <m:t>1-xw</m:t>
                </m:r>
              </m:den>
            </m:f>
          </m:e>
        </m:d>
        <m:r>
          <w:rPr>
            <w:rFonts w:ascii="Cambria Math" w:hAnsi="Cambria Math"/>
          </w:rPr>
          <m:t xml:space="preserve"> </m:t>
        </m:r>
      </m:oMath>
      <w:r w:rsidRPr="3517A0B9">
        <w:rPr>
          <w:rFonts w:ascii="Aptos Narrow" w:hAnsi="Aptos Narrow"/>
        </w:rPr>
        <w:t>are 0.0004, the</w:t>
      </w:r>
      <w:r w:rsidR="00DF263D">
        <w:rPr>
          <w:rFonts w:ascii="Aptos Narrow" w:hAnsi="Aptos Narrow"/>
        </w:rPr>
        <w:t xml:space="preserve"> </w:t>
      </w:r>
      <w:commentRangeStart w:id="851"/>
      <w:proofErr w:type="spellStart"/>
      <w:r w:rsidRPr="3517A0B9">
        <w:rPr>
          <w:rFonts w:ascii="Aptos Narrow" w:hAnsi="Aptos Narrow"/>
        </w:rPr>
        <w:t>log</w:t>
      </w:r>
      <w:commentRangeEnd w:id="851"/>
      <w:proofErr w:type="spellEnd"/>
      <w:r w:rsidR="00867433">
        <w:rPr>
          <w:rStyle w:val="CommentReference"/>
        </w:rPr>
        <w:commentReference w:id="851"/>
      </w:r>
      <w:r w:rsidRPr="3517A0B9">
        <w:rPr>
          <w:rFonts w:ascii="Aptos Narrow" w:hAnsi="Aptos Narrow"/>
        </w:rPr>
        <w:t xml:space="preserve"> term becomes 0 and the score is 525. Log terms calculate how great the odds are compared to the</w:t>
      </w:r>
      <w:r w:rsidR="00DF263D">
        <w:rPr>
          <w:rFonts w:ascii="Aptos Narrow" w:hAnsi="Aptos Narrow"/>
        </w:rPr>
        <w:t xml:space="preserve"> </w:t>
      </w:r>
      <w:r w:rsidR="00867433" w:rsidRPr="00142194">
        <w:rPr>
          <w:rFonts w:ascii="Aptos Narrow" w:hAnsi="Aptos Narrow"/>
        </w:rPr>
        <w:t xml:space="preserve">midrate odds </w:t>
      </w:r>
      <w:r w:rsidR="006A6E1D" w:rsidRPr="00142194">
        <w:rPr>
          <w:rFonts w:ascii="Aptos Narrow" w:hAnsi="Aptos Narrow"/>
        </w:rPr>
        <w:t>0.0004 and</w:t>
      </w:r>
      <w:r w:rsidR="00867433" w:rsidRPr="00142194">
        <w:rPr>
          <w:rFonts w:ascii="Aptos Narrow" w:hAnsi="Aptos Narrow"/>
        </w:rPr>
        <w:t xml:space="preserve"> </w:t>
      </w:r>
      <w:r w:rsidR="00615B55" w:rsidRPr="00142194">
        <w:rPr>
          <w:rFonts w:ascii="Aptos Narrow" w:hAnsi="Aptos Narrow"/>
        </w:rPr>
        <w:t>create</w:t>
      </w:r>
      <w:r w:rsidR="00867433" w:rsidRPr="00142194">
        <w:rPr>
          <w:rFonts w:ascii="Aptos Narrow" w:hAnsi="Aptos Narrow"/>
        </w:rPr>
        <w:t xml:space="preserve"> </w:t>
      </w:r>
      <w:r w:rsidR="000937A6" w:rsidRPr="00142194">
        <w:rPr>
          <w:rFonts w:ascii="Aptos Narrow" w:hAnsi="Aptos Narrow"/>
        </w:rPr>
        <w:t>odds</w:t>
      </w:r>
      <w:r w:rsidR="00867433" w:rsidRPr="00142194">
        <w:rPr>
          <w:rFonts w:ascii="Aptos Narrow" w:hAnsi="Aptos Narrow"/>
        </w:rPr>
        <w:t xml:space="preserve"> doubling every 45 points.</w:t>
      </w:r>
    </w:p>
    <w:p w14:paraId="1DAC3CD3" w14:textId="77777777" w:rsidR="00867433" w:rsidRDefault="00867433" w:rsidP="00142194">
      <w:pPr>
        <w:shd w:val="clear" w:color="auto" w:fill="DAEEF3" w:themeFill="accent5" w:themeFillTint="33"/>
        <w:jc w:val="both"/>
        <w:rPr>
          <w:rFonts w:ascii="Aptos Narrow" w:hAnsi="Aptos Narrow"/>
        </w:rPr>
      </w:pPr>
    </w:p>
    <w:p w14:paraId="071BA4CC" w14:textId="77777777" w:rsidR="00283B99" w:rsidRDefault="00283B99" w:rsidP="00CB303D">
      <w:pPr>
        <w:shd w:val="clear" w:color="auto" w:fill="DAEEF3" w:themeFill="accent5" w:themeFillTint="33"/>
        <w:rPr>
          <w:rFonts w:ascii="Aptos Narrow" w:hAnsi="Aptos Narrow"/>
        </w:rPr>
      </w:pPr>
    </w:p>
    <w:p w14:paraId="08E2062B" w14:textId="77777777" w:rsidR="00CB303D" w:rsidRDefault="00CB303D" w:rsidP="00CB303D"/>
    <w:p w14:paraId="42A51FCC" w14:textId="77777777" w:rsidR="00CB303D" w:rsidRDefault="00CB303D" w:rsidP="00836691">
      <w:pPr>
        <w:pStyle w:val="Heading3"/>
      </w:pPr>
      <w:bookmarkStart w:id="852" w:name="_Toc163230505"/>
      <w:r>
        <w:t>Model Assumptions</w:t>
      </w:r>
      <w:bookmarkEnd w:id="852"/>
    </w:p>
    <w:p w14:paraId="300F8A0A" w14:textId="77777777" w:rsidR="00CB303D" w:rsidRDefault="00CB303D" w:rsidP="00CB303D">
      <w:pPr>
        <w:rPr>
          <w:rStyle w:val="SubtleEmphasis"/>
        </w:rPr>
      </w:pPr>
      <w:r>
        <w:rPr>
          <w:rStyle w:val="SubtleEmphasis"/>
        </w:rPr>
        <w:t>List and justify the implicit and explicit assumptions associated with the model, including qualitative or quantitative expert judgments. Assess the impact of each assumption to the extent possible. For example, if a model relies on an average of historical values over the last 6 months, it may be important to test the impact on the model output of selecting alternative assumptions, e.g., 3 months, 9 months, etc.</w:t>
      </w:r>
    </w:p>
    <w:p w14:paraId="2C4EFE9E" w14:textId="77777777" w:rsidR="00CB303D" w:rsidRDefault="00CB303D" w:rsidP="00CB303D">
      <w:pPr>
        <w:rPr>
          <w:rStyle w:val="SubtleEmphasis"/>
        </w:rPr>
      </w:pPr>
    </w:p>
    <w:p w14:paraId="5B8532FF" w14:textId="6B8ED6CD" w:rsidR="00636F7C" w:rsidRDefault="00636F7C" w:rsidP="00636F7C">
      <w:pPr>
        <w:rPr>
          <w:rStyle w:val="SubtleEmphasis"/>
        </w:rPr>
      </w:pPr>
      <w:r>
        <w:rPr>
          <w:rStyle w:val="SubtleEmphasis"/>
        </w:rPr>
        <w:t>If any assumptions are intended to be conservative, explain in what way they are conservative.</w:t>
      </w:r>
    </w:p>
    <w:p w14:paraId="1239344E" w14:textId="77777777" w:rsidR="00636F7C" w:rsidRDefault="00636F7C" w:rsidP="00636F7C">
      <w:pPr>
        <w:rPr>
          <w:rStyle w:val="SubtleEmphasis"/>
          <w:u w:val="single"/>
        </w:rPr>
      </w:pPr>
    </w:p>
    <w:p w14:paraId="20023D1A" w14:textId="134ADB2F" w:rsidR="00636F7C" w:rsidRPr="00636F7C" w:rsidRDefault="00636F7C" w:rsidP="00636F7C">
      <w:pPr>
        <w:rPr>
          <w:rStyle w:val="SubtleEmphasis"/>
          <w:u w:val="single"/>
        </w:rPr>
      </w:pPr>
      <w:r>
        <w:rPr>
          <w:rStyle w:val="SubtleEmphasis"/>
          <w:u w:val="single"/>
        </w:rPr>
        <w:t>NOTE: Testing of any technical assumptions underlying the selected statistical/machine learning</w:t>
      </w:r>
      <w:r w:rsidRPr="00D2045A">
        <w:rPr>
          <w:rStyle w:val="SubtleEmphasis"/>
          <w:u w:val="single"/>
        </w:rPr>
        <w:t xml:space="preserve"> technique </w:t>
      </w:r>
      <w:r>
        <w:rPr>
          <w:rStyle w:val="SubtleEmphasis"/>
          <w:u w:val="single"/>
        </w:rPr>
        <w:t>should be documented in Section 3.3.1.</w:t>
      </w:r>
      <w:r w:rsidR="005A594C">
        <w:rPr>
          <w:rStyle w:val="SubtleEmphasis"/>
          <w:u w:val="single"/>
        </w:rPr>
        <w:t xml:space="preserve"> Statistical and Technical Assumptions Testing.</w:t>
      </w:r>
    </w:p>
    <w:p w14:paraId="1E31F2C9" w14:textId="77777777" w:rsidR="00CB303D" w:rsidRDefault="00CB303D" w:rsidP="00CB303D">
      <w:pPr>
        <w:rPr>
          <w:rStyle w:val="SubtleEmphasis"/>
        </w:rPr>
      </w:pPr>
    </w:p>
    <w:p w14:paraId="2F73C6BB" w14:textId="77777777" w:rsidR="00737A94" w:rsidRDefault="00737A94" w:rsidP="00737A94">
      <w:pPr>
        <w:shd w:val="clear" w:color="auto" w:fill="DAEEF3" w:themeFill="accent5" w:themeFillTint="33"/>
        <w:jc w:val="both"/>
        <w:rPr>
          <w:rFonts w:ascii="Aptos Narrow" w:hAnsi="Aptos Narrow"/>
        </w:rPr>
      </w:pPr>
      <w:bookmarkStart w:id="853" w:name="OLE_LINK44"/>
      <w:r>
        <w:rPr>
          <w:rFonts w:ascii="Aptos Narrow" w:hAnsi="Aptos Narrow"/>
        </w:rPr>
        <w:t>Model Owner:</w:t>
      </w:r>
    </w:p>
    <w:p w14:paraId="6BED67E2" w14:textId="77777777" w:rsidR="001B0D85" w:rsidRDefault="00867433" w:rsidP="00142194">
      <w:pPr>
        <w:shd w:val="clear" w:color="auto" w:fill="DAEEF3" w:themeFill="accent5" w:themeFillTint="33"/>
        <w:jc w:val="both"/>
        <w:rPr>
          <w:rFonts w:ascii="Aptos Narrow" w:hAnsi="Aptos Narrow"/>
        </w:rPr>
      </w:pPr>
      <w:r w:rsidRPr="0092538C">
        <w:rPr>
          <w:rFonts w:ascii="Aptos Narrow" w:hAnsi="Aptos Narrow"/>
        </w:rPr>
        <w:t>The assumptions that were made in the development of the model are consistent with modeling best</w:t>
      </w:r>
      <w:r>
        <w:rPr>
          <w:rFonts w:ascii="Aptos Narrow" w:hAnsi="Aptos Narrow"/>
        </w:rPr>
        <w:t xml:space="preserve"> </w:t>
      </w:r>
      <w:r w:rsidRPr="0092538C">
        <w:rPr>
          <w:rFonts w:ascii="Aptos Narrow" w:hAnsi="Aptos Narrow"/>
        </w:rPr>
        <w:t>practices</w:t>
      </w:r>
      <w:r w:rsidR="001B0D85">
        <w:rPr>
          <w:rFonts w:ascii="Aptos Narrow" w:hAnsi="Aptos Narrow"/>
        </w:rPr>
        <w:t>:</w:t>
      </w:r>
    </w:p>
    <w:p w14:paraId="74F0DADC" w14:textId="3D5A9729" w:rsidR="00867433" w:rsidRPr="0092538C" w:rsidRDefault="00867433" w:rsidP="00142194">
      <w:pPr>
        <w:shd w:val="clear" w:color="auto" w:fill="DAEEF3" w:themeFill="accent5" w:themeFillTint="33"/>
        <w:jc w:val="both"/>
        <w:rPr>
          <w:rFonts w:ascii="Aptos Narrow" w:hAnsi="Aptos Narrow"/>
        </w:rPr>
      </w:pPr>
    </w:p>
    <w:p w14:paraId="57091FB5" w14:textId="77777777" w:rsidR="00867433" w:rsidRPr="0092538C" w:rsidRDefault="00867433" w:rsidP="00142194">
      <w:pPr>
        <w:shd w:val="clear" w:color="auto" w:fill="DAEEF3" w:themeFill="accent5" w:themeFillTint="33"/>
        <w:jc w:val="both"/>
        <w:rPr>
          <w:rFonts w:ascii="Aptos Narrow" w:hAnsi="Aptos Narrow"/>
          <w:b/>
          <w:bCs/>
        </w:rPr>
      </w:pPr>
      <w:bookmarkStart w:id="854" w:name="_Hlk184823836"/>
      <w:r w:rsidRPr="0092538C">
        <w:rPr>
          <w:rFonts w:ascii="Aptos Narrow" w:hAnsi="Aptos Narrow"/>
          <w:b/>
          <w:bCs/>
        </w:rPr>
        <w:t>Data Stability</w:t>
      </w:r>
    </w:p>
    <w:p w14:paraId="14125147" w14:textId="07F71DD0" w:rsidR="00867433" w:rsidRPr="0092538C" w:rsidRDefault="00867433" w:rsidP="00142194">
      <w:pPr>
        <w:shd w:val="clear" w:color="auto" w:fill="DAEEF3" w:themeFill="accent5" w:themeFillTint="33"/>
        <w:jc w:val="both"/>
        <w:rPr>
          <w:rFonts w:ascii="Aptos Narrow" w:hAnsi="Aptos Narrow"/>
        </w:rPr>
      </w:pPr>
      <w:r w:rsidRPr="0092538C">
        <w:rPr>
          <w:rFonts w:ascii="Aptos Narrow" w:hAnsi="Aptos Narrow"/>
        </w:rPr>
        <w:lastRenderedPageBreak/>
        <w:t>Predictive modeling techniques use previously</w:t>
      </w:r>
      <w:r w:rsidR="000937A6">
        <w:rPr>
          <w:rFonts w:ascii="Aptos Narrow" w:hAnsi="Aptos Narrow"/>
        </w:rPr>
        <w:t xml:space="preserve"> </w:t>
      </w:r>
      <w:r w:rsidRPr="0092538C">
        <w:rPr>
          <w:rFonts w:ascii="Aptos Narrow" w:hAnsi="Aptos Narrow"/>
        </w:rPr>
        <w:t>observed behavior to search for patterns in behavior that</w:t>
      </w:r>
      <w:r>
        <w:rPr>
          <w:rFonts w:ascii="Aptos Narrow" w:hAnsi="Aptos Narrow"/>
        </w:rPr>
        <w:t xml:space="preserve"> </w:t>
      </w:r>
      <w:r w:rsidRPr="0092538C">
        <w:rPr>
          <w:rFonts w:ascii="Aptos Narrow" w:hAnsi="Aptos Narrow"/>
        </w:rPr>
        <w:t>may indicate the future target outcome.</w:t>
      </w:r>
    </w:p>
    <w:p w14:paraId="1DC4C133" w14:textId="77777777" w:rsidR="00867433" w:rsidRPr="0092538C" w:rsidRDefault="00867433" w:rsidP="00142194">
      <w:pPr>
        <w:shd w:val="clear" w:color="auto" w:fill="DAEEF3" w:themeFill="accent5" w:themeFillTint="33"/>
        <w:jc w:val="both"/>
        <w:rPr>
          <w:rFonts w:ascii="Aptos Narrow" w:hAnsi="Aptos Narrow"/>
        </w:rPr>
      </w:pPr>
      <w:r w:rsidRPr="0092538C">
        <w:rPr>
          <w:rFonts w:ascii="Aptos Narrow" w:hAnsi="Aptos Narrow"/>
        </w:rPr>
        <w:t>The model that is produced using this technique is aligned to those past behaviors. Stable model</w:t>
      </w:r>
      <w:r>
        <w:rPr>
          <w:rFonts w:ascii="Aptos Narrow" w:hAnsi="Aptos Narrow"/>
        </w:rPr>
        <w:t xml:space="preserve"> </w:t>
      </w:r>
      <w:r w:rsidRPr="0092538C">
        <w:rPr>
          <w:rFonts w:ascii="Aptos Narrow" w:hAnsi="Aptos Narrow"/>
        </w:rPr>
        <w:t>performance depends on all data that is used to inform the score remaining stable over time and no</w:t>
      </w:r>
      <w:r>
        <w:rPr>
          <w:rFonts w:ascii="Aptos Narrow" w:hAnsi="Aptos Narrow"/>
        </w:rPr>
        <w:t xml:space="preserve"> </w:t>
      </w:r>
      <w:r w:rsidRPr="0092538C">
        <w:rPr>
          <w:rFonts w:ascii="Aptos Narrow" w:hAnsi="Aptos Narrow"/>
        </w:rPr>
        <w:t>extreme shifts in consumer behavior occurring. Changes in behavior that impact the type and quantity</w:t>
      </w:r>
      <w:r>
        <w:rPr>
          <w:rFonts w:ascii="Aptos Narrow" w:hAnsi="Aptos Narrow"/>
        </w:rPr>
        <w:t xml:space="preserve"> </w:t>
      </w:r>
      <w:r w:rsidRPr="0092538C">
        <w:rPr>
          <w:rFonts w:ascii="Aptos Narrow" w:hAnsi="Aptos Narrow"/>
        </w:rPr>
        <w:t>of data reported cannot be controlled. Data instability risk can be mitigated by regularly monitoring the</w:t>
      </w:r>
      <w:r>
        <w:rPr>
          <w:rFonts w:ascii="Aptos Narrow" w:hAnsi="Aptos Narrow"/>
        </w:rPr>
        <w:t xml:space="preserve"> </w:t>
      </w:r>
      <w:r w:rsidRPr="0092538C">
        <w:rPr>
          <w:rFonts w:ascii="Aptos Narrow" w:hAnsi="Aptos Narrow"/>
        </w:rPr>
        <w:t>score stability and performance after the model is implemented to check whether entity behavior or</w:t>
      </w:r>
      <w:r>
        <w:rPr>
          <w:rFonts w:ascii="Aptos Narrow" w:hAnsi="Aptos Narrow"/>
        </w:rPr>
        <w:t xml:space="preserve"> </w:t>
      </w:r>
      <w:r w:rsidRPr="0092538C">
        <w:rPr>
          <w:rFonts w:ascii="Aptos Narrow" w:hAnsi="Aptos Narrow"/>
        </w:rPr>
        <w:t>data quality has shifted significantly.</w:t>
      </w:r>
    </w:p>
    <w:p w14:paraId="5D37CD4B" w14:textId="77777777" w:rsidR="00724F61" w:rsidRDefault="00724F61" w:rsidP="00142194">
      <w:pPr>
        <w:shd w:val="clear" w:color="auto" w:fill="DAEEF3" w:themeFill="accent5" w:themeFillTint="33"/>
        <w:jc w:val="both"/>
        <w:rPr>
          <w:ins w:id="855" w:author="Kiana Courtney" w:date="2024-12-13T15:08:00Z" w16du:dateUtc="2024-12-13T23:08:00Z"/>
          <w:rFonts w:ascii="Aptos Narrow" w:hAnsi="Aptos Narrow"/>
          <w:b/>
          <w:bCs/>
        </w:rPr>
      </w:pPr>
    </w:p>
    <w:p w14:paraId="2034820B" w14:textId="08B32FA7" w:rsidR="00867433" w:rsidRPr="0092538C" w:rsidRDefault="00867433" w:rsidP="00142194">
      <w:pPr>
        <w:shd w:val="clear" w:color="auto" w:fill="DAEEF3" w:themeFill="accent5" w:themeFillTint="33"/>
        <w:jc w:val="both"/>
        <w:rPr>
          <w:rFonts w:ascii="Aptos Narrow" w:hAnsi="Aptos Narrow"/>
          <w:b/>
          <w:bCs/>
        </w:rPr>
      </w:pPr>
      <w:r w:rsidRPr="0092538C">
        <w:rPr>
          <w:rFonts w:ascii="Aptos Narrow" w:hAnsi="Aptos Narrow"/>
          <w:b/>
          <w:bCs/>
        </w:rPr>
        <w:t>Score Application</w:t>
      </w:r>
    </w:p>
    <w:p w14:paraId="196DA289" w14:textId="77777777" w:rsidR="00867433" w:rsidRPr="0092538C" w:rsidRDefault="00867433" w:rsidP="00142194">
      <w:pPr>
        <w:shd w:val="clear" w:color="auto" w:fill="DAEEF3" w:themeFill="accent5" w:themeFillTint="33"/>
        <w:jc w:val="both"/>
        <w:rPr>
          <w:rFonts w:ascii="Aptos Narrow" w:hAnsi="Aptos Narrow"/>
        </w:rPr>
      </w:pPr>
      <w:r w:rsidRPr="0092538C">
        <w:rPr>
          <w:rFonts w:ascii="Aptos Narrow" w:hAnsi="Aptos Narrow"/>
        </w:rPr>
        <w:t>Model performance over time is dependent on the scored population within the live environment being</w:t>
      </w:r>
      <w:r>
        <w:rPr>
          <w:rFonts w:ascii="Aptos Narrow" w:hAnsi="Aptos Narrow"/>
        </w:rPr>
        <w:t xml:space="preserve"> </w:t>
      </w:r>
      <w:r w:rsidRPr="0092538C">
        <w:rPr>
          <w:rFonts w:ascii="Aptos Narrow" w:hAnsi="Aptos Narrow"/>
        </w:rPr>
        <w:t>consistent with the population that is used for the model development.</w:t>
      </w:r>
    </w:p>
    <w:p w14:paraId="1E0120A3" w14:textId="04EAEA2F" w:rsidR="00867433" w:rsidRDefault="00867433" w:rsidP="00142194">
      <w:pPr>
        <w:shd w:val="clear" w:color="auto" w:fill="DAEEF3" w:themeFill="accent5" w:themeFillTint="33"/>
        <w:jc w:val="both"/>
        <w:rPr>
          <w:rFonts w:ascii="Aptos Narrow" w:hAnsi="Aptos Narrow"/>
        </w:rPr>
      </w:pPr>
      <w:r w:rsidRPr="0092538C">
        <w:rPr>
          <w:rFonts w:ascii="Aptos Narrow" w:hAnsi="Aptos Narrow"/>
        </w:rPr>
        <w:t>Model performance is also dependent on the observed correlations between model variables and the</w:t>
      </w:r>
      <w:r>
        <w:rPr>
          <w:rFonts w:ascii="Aptos Narrow" w:hAnsi="Aptos Narrow"/>
        </w:rPr>
        <w:t xml:space="preserve"> </w:t>
      </w:r>
      <w:r w:rsidRPr="0092538C">
        <w:rPr>
          <w:rFonts w:ascii="Aptos Narrow" w:hAnsi="Aptos Narrow"/>
        </w:rPr>
        <w:t xml:space="preserve">target </w:t>
      </w:r>
      <w:r w:rsidR="00F36BA1">
        <w:rPr>
          <w:rFonts w:ascii="Aptos Narrow" w:hAnsi="Aptos Narrow"/>
        </w:rPr>
        <w:t>variable</w:t>
      </w:r>
      <w:r w:rsidRPr="0092538C">
        <w:rPr>
          <w:rFonts w:ascii="Aptos Narrow" w:hAnsi="Aptos Narrow"/>
        </w:rPr>
        <w:t xml:space="preserve"> within the historical data that was used within the model development persisting within</w:t>
      </w:r>
      <w:r>
        <w:rPr>
          <w:rFonts w:ascii="Aptos Narrow" w:hAnsi="Aptos Narrow"/>
        </w:rPr>
        <w:t xml:space="preserve"> </w:t>
      </w:r>
      <w:r w:rsidRPr="0092538C">
        <w:rPr>
          <w:rFonts w:ascii="Aptos Narrow" w:hAnsi="Aptos Narrow"/>
        </w:rPr>
        <w:t>live data. The score was built to rank the population based on the estimated probability of the</w:t>
      </w:r>
      <w:r>
        <w:rPr>
          <w:rFonts w:ascii="Aptos Narrow" w:hAnsi="Aptos Narrow"/>
        </w:rPr>
        <w:t xml:space="preserve"> </w:t>
      </w:r>
      <w:r w:rsidRPr="0092538C">
        <w:rPr>
          <w:rFonts w:ascii="Aptos Narrow" w:hAnsi="Aptos Narrow"/>
        </w:rPr>
        <w:t>target outcome occurring, not to provide a point estimate of that probability itself</w:t>
      </w:r>
      <w:r>
        <w:rPr>
          <w:rFonts w:ascii="Aptos Narrow" w:hAnsi="Aptos Narrow"/>
        </w:rPr>
        <w:t>.</w:t>
      </w:r>
    </w:p>
    <w:bookmarkEnd w:id="854"/>
    <w:p w14:paraId="52692777" w14:textId="77777777" w:rsidR="00283B99" w:rsidRDefault="00283B99" w:rsidP="00CB303D">
      <w:pPr>
        <w:shd w:val="clear" w:color="auto" w:fill="DAEEF3" w:themeFill="accent5" w:themeFillTint="33"/>
        <w:rPr>
          <w:rFonts w:ascii="Aptos Narrow" w:hAnsi="Aptos Narrow"/>
        </w:rPr>
      </w:pPr>
    </w:p>
    <w:bookmarkEnd w:id="853"/>
    <w:p w14:paraId="4A13141D" w14:textId="77777777" w:rsidR="003F2661" w:rsidRDefault="003F2661" w:rsidP="003F2661"/>
    <w:p w14:paraId="5325940A" w14:textId="77777777" w:rsidR="003F2661" w:rsidRDefault="003F2661" w:rsidP="00836691">
      <w:pPr>
        <w:pStyle w:val="Heading3"/>
      </w:pPr>
      <w:bookmarkStart w:id="856" w:name="_Toc163230506"/>
      <w:r>
        <w:t>Model Limitations and Weaknesses</w:t>
      </w:r>
      <w:bookmarkEnd w:id="856"/>
    </w:p>
    <w:p w14:paraId="24E7E01B" w14:textId="77777777" w:rsidR="003F2661" w:rsidRDefault="003F2661" w:rsidP="0020185A">
      <w:pPr>
        <w:spacing w:after="120"/>
        <w:rPr>
          <w:rStyle w:val="SubtleEmphasis"/>
        </w:rPr>
      </w:pPr>
      <w:r>
        <w:rPr>
          <w:rStyle w:val="SubtleEmphasis"/>
        </w:rPr>
        <w:t>List any known model limitations and weaknesses. For each weakness / limitation, there should be a description of the associated model risk and, if applicable, the risk mitigant designed to address this risk. See the following example:</w:t>
      </w:r>
    </w:p>
    <w:tbl>
      <w:tblPr>
        <w:tblW w:w="10048" w:type="dxa"/>
        <w:tblBorders>
          <w:top w:val="single" w:sz="4" w:space="0" w:color="auto"/>
          <w:bottom w:val="single" w:sz="4" w:space="0" w:color="auto"/>
          <w:insideH w:val="single" w:sz="4" w:space="0" w:color="auto"/>
          <w:insideV w:val="single" w:sz="4" w:space="0" w:color="auto"/>
        </w:tblBorders>
        <w:tblCellMar>
          <w:top w:w="58" w:type="dxa"/>
          <w:left w:w="58" w:type="dxa"/>
          <w:bottom w:w="58" w:type="dxa"/>
          <w:right w:w="58" w:type="dxa"/>
        </w:tblCellMar>
        <w:tblLook w:val="00A0" w:firstRow="1" w:lastRow="0" w:firstColumn="1" w:lastColumn="0" w:noHBand="0" w:noVBand="0"/>
      </w:tblPr>
      <w:tblGrid>
        <w:gridCol w:w="2304"/>
        <w:gridCol w:w="2286"/>
        <w:gridCol w:w="5458"/>
      </w:tblGrid>
      <w:tr w:rsidR="003F2661" w14:paraId="491F6611" w14:textId="77777777" w:rsidTr="005A594C">
        <w:trPr>
          <w:trHeight w:val="95"/>
          <w:tblHeader/>
        </w:trPr>
        <w:tc>
          <w:tcPr>
            <w:tcW w:w="2304" w:type="dxa"/>
            <w:shd w:val="clear" w:color="auto" w:fill="365F91" w:themeFill="accent1" w:themeFillShade="BF"/>
            <w:hideMark/>
          </w:tcPr>
          <w:p w14:paraId="01547B51" w14:textId="1FA9477D" w:rsidR="003F2661" w:rsidRDefault="003F2661">
            <w:pPr>
              <w:keepNext/>
              <w:keepLines/>
              <w:jc w:val="center"/>
              <w:rPr>
                <w:rFonts w:eastAsia="MS PGothic"/>
                <w:b/>
                <w:bCs/>
                <w:i/>
                <w:color w:val="FFFFFF" w:themeColor="background1"/>
              </w:rPr>
            </w:pPr>
            <w:bookmarkStart w:id="857" w:name="_Hlk161672468"/>
            <w:bookmarkStart w:id="858" w:name="OLE_LINK48"/>
            <w:r>
              <w:rPr>
                <w:rFonts w:eastAsia="MS PGothic"/>
                <w:b/>
                <w:bCs/>
                <w:i/>
                <w:color w:val="FFFFFF" w:themeColor="background1"/>
              </w:rPr>
              <w:lastRenderedPageBreak/>
              <w:t>Model Weakness or Limitation</w:t>
            </w:r>
          </w:p>
        </w:tc>
        <w:tc>
          <w:tcPr>
            <w:tcW w:w="2286" w:type="dxa"/>
            <w:shd w:val="clear" w:color="auto" w:fill="365F91" w:themeFill="accent1" w:themeFillShade="BF"/>
            <w:vAlign w:val="center"/>
            <w:hideMark/>
          </w:tcPr>
          <w:p w14:paraId="210B7DD0" w14:textId="77777777" w:rsidR="003F2661" w:rsidRDefault="003F2661">
            <w:pPr>
              <w:keepNext/>
              <w:keepLines/>
              <w:contextualSpacing/>
              <w:jc w:val="center"/>
              <w:rPr>
                <w:rFonts w:eastAsia="MS PGothic"/>
                <w:b/>
                <w:bCs/>
                <w:i/>
                <w:color w:val="FFFFFF" w:themeColor="background1"/>
              </w:rPr>
            </w:pPr>
            <w:r>
              <w:rPr>
                <w:rFonts w:eastAsia="MS PGothic"/>
                <w:b/>
                <w:bCs/>
                <w:i/>
                <w:color w:val="FFFFFF" w:themeColor="background1"/>
              </w:rPr>
              <w:t>Associated Model Risk(s)</w:t>
            </w:r>
          </w:p>
        </w:tc>
        <w:tc>
          <w:tcPr>
            <w:tcW w:w="5458" w:type="dxa"/>
            <w:shd w:val="clear" w:color="auto" w:fill="365F91" w:themeFill="accent1" w:themeFillShade="BF"/>
            <w:vAlign w:val="center"/>
            <w:hideMark/>
          </w:tcPr>
          <w:p w14:paraId="50E6658E" w14:textId="77777777" w:rsidR="003F2661" w:rsidRDefault="003F2661">
            <w:pPr>
              <w:keepNext/>
              <w:keepLines/>
              <w:contextualSpacing/>
              <w:jc w:val="center"/>
              <w:rPr>
                <w:rFonts w:eastAsia="MS PGothic"/>
                <w:b/>
                <w:bCs/>
                <w:i/>
                <w:color w:val="FFFFFF" w:themeColor="background1"/>
              </w:rPr>
            </w:pPr>
            <w:r>
              <w:rPr>
                <w:rFonts w:eastAsia="MS PGothic"/>
                <w:b/>
                <w:bCs/>
                <w:i/>
                <w:color w:val="FFFFFF" w:themeColor="background1"/>
              </w:rPr>
              <w:t>Model Risk Mitigants / Remediation</w:t>
            </w:r>
          </w:p>
        </w:tc>
      </w:tr>
      <w:bookmarkEnd w:id="857"/>
      <w:tr w:rsidR="003F2661" w14:paraId="283AFD89" w14:textId="77777777" w:rsidTr="005A594C">
        <w:trPr>
          <w:cantSplit/>
          <w:trHeight w:val="364"/>
        </w:trPr>
        <w:tc>
          <w:tcPr>
            <w:tcW w:w="2304" w:type="dxa"/>
            <w:hideMark/>
          </w:tcPr>
          <w:p w14:paraId="7F094AF0" w14:textId="77777777" w:rsidR="003F2661" w:rsidRDefault="003F2661">
            <w:pPr>
              <w:rPr>
                <w:rFonts w:eastAsiaTheme="minorHAnsi"/>
              </w:rPr>
            </w:pPr>
            <w:r>
              <w:t xml:space="preserve">The model output is heavily impacted by several judgmental management assumptions, including x, y, and z. These assumptions are currently lacking empirical support. </w:t>
            </w:r>
          </w:p>
        </w:tc>
        <w:tc>
          <w:tcPr>
            <w:tcW w:w="2286" w:type="dxa"/>
            <w:hideMark/>
          </w:tcPr>
          <w:p w14:paraId="228CDC8A" w14:textId="77777777" w:rsidR="003F2661" w:rsidRDefault="003F2661">
            <w:r>
              <w:t xml:space="preserve">Use of judgmental assumptions increases the risk of poor model predictions / measurements and unsupported model estimates, which may lead to inappropriate business decisions. </w:t>
            </w:r>
          </w:p>
        </w:tc>
        <w:tc>
          <w:tcPr>
            <w:tcW w:w="5458" w:type="dxa"/>
            <w:hideMark/>
          </w:tcPr>
          <w:p w14:paraId="10F55DA5" w14:textId="77777777" w:rsidR="003F2661" w:rsidRDefault="003F2661">
            <w:r>
              <w:rPr>
                <w:b/>
              </w:rPr>
              <w:t>Short Term Risk Mitigants</w:t>
            </w:r>
            <w:r>
              <w:t xml:space="preserve">: </w:t>
            </w:r>
          </w:p>
          <w:p w14:paraId="30164FAB" w14:textId="77777777" w:rsidR="003F2661" w:rsidRDefault="003F2661" w:rsidP="00A53660">
            <w:pPr>
              <w:pStyle w:val="ListParagraph"/>
              <w:numPr>
                <w:ilvl w:val="0"/>
                <w:numId w:val="6"/>
              </w:numPr>
              <w:spacing w:after="200"/>
              <w:rPr>
                <w:rFonts w:cs="Times New Roman"/>
              </w:rPr>
            </w:pPr>
            <w:r>
              <w:rPr>
                <w:rFonts w:cs="Times New Roman"/>
              </w:rPr>
              <w:t>The judgmental assumptions will be subject to oversight by the governance committee X that will review and challenge the model owner's support for the assumptions on a monthly basis.</w:t>
            </w:r>
          </w:p>
          <w:p w14:paraId="62FB2CF5" w14:textId="77777777" w:rsidR="003F2661" w:rsidRDefault="003F2661" w:rsidP="00A53660">
            <w:pPr>
              <w:pStyle w:val="ListParagraph"/>
              <w:numPr>
                <w:ilvl w:val="0"/>
                <w:numId w:val="6"/>
              </w:numPr>
              <w:spacing w:after="200"/>
              <w:rPr>
                <w:rFonts w:cs="Times New Roman"/>
              </w:rPr>
            </w:pPr>
            <w:r>
              <w:rPr>
                <w:rFonts w:cs="Times New Roman"/>
              </w:rPr>
              <w:t xml:space="preserve">The model output will be benchmarked to the output from the alternative model Y on a quarterly basis. Significant divergence in the outputs will be investigated. </w:t>
            </w:r>
          </w:p>
          <w:p w14:paraId="58F8AB0A" w14:textId="77777777" w:rsidR="003F2661" w:rsidRDefault="003F2661">
            <w:r>
              <w:rPr>
                <w:b/>
              </w:rPr>
              <w:t>Longer Term Remediation Plan</w:t>
            </w:r>
            <w:r>
              <w:t xml:space="preserve">: </w:t>
            </w:r>
          </w:p>
          <w:p w14:paraId="56C67805" w14:textId="77777777" w:rsidR="003F2661" w:rsidRDefault="003F2661" w:rsidP="00A53660">
            <w:pPr>
              <w:pStyle w:val="ListParagraph"/>
              <w:numPr>
                <w:ilvl w:val="0"/>
                <w:numId w:val="7"/>
              </w:numPr>
              <w:spacing w:after="200"/>
              <w:rPr>
                <w:rFonts w:cs="Times New Roman"/>
              </w:rPr>
            </w:pPr>
            <w:r>
              <w:rPr>
                <w:rFonts w:cs="Times New Roman"/>
              </w:rPr>
              <w:t>The model owner will investigate the possibility of obtaining empirical support for the assumptions x and y once an additional 6 months of data are collected.</w:t>
            </w:r>
          </w:p>
          <w:p w14:paraId="16F74C68" w14:textId="77777777" w:rsidR="003F2661" w:rsidRDefault="003F2661" w:rsidP="00A53660">
            <w:pPr>
              <w:pStyle w:val="ListParagraph"/>
              <w:numPr>
                <w:ilvl w:val="0"/>
                <w:numId w:val="7"/>
              </w:numPr>
              <w:spacing w:after="200"/>
              <w:rPr>
                <w:rFonts w:cs="Times New Roman"/>
              </w:rPr>
            </w:pPr>
            <w:r>
              <w:rPr>
                <w:rFonts w:cs="Times New Roman"/>
              </w:rPr>
              <w:t>The model owner will investigate the possibility of modifying the modeling approach to reduce the reliance on judgmental assumptions.</w:t>
            </w:r>
          </w:p>
        </w:tc>
      </w:tr>
      <w:bookmarkEnd w:id="858"/>
    </w:tbl>
    <w:p w14:paraId="2871710F" w14:textId="77777777" w:rsidR="003F2661" w:rsidRDefault="003F2661" w:rsidP="003F2661"/>
    <w:p w14:paraId="641C5EF5" w14:textId="77777777" w:rsidR="00737A94" w:rsidRDefault="00737A94" w:rsidP="00737A94">
      <w:pPr>
        <w:shd w:val="clear" w:color="auto" w:fill="DAEEF3" w:themeFill="accent5" w:themeFillTint="33"/>
        <w:jc w:val="both"/>
        <w:rPr>
          <w:rFonts w:ascii="Aptos Narrow" w:hAnsi="Aptos Narrow"/>
        </w:rPr>
      </w:pPr>
      <w:r>
        <w:rPr>
          <w:rFonts w:ascii="Aptos Narrow" w:hAnsi="Aptos Narrow"/>
        </w:rPr>
        <w:t>Model Owner:</w:t>
      </w:r>
    </w:p>
    <w:p w14:paraId="1176A112" w14:textId="77777777" w:rsidR="00867433" w:rsidRDefault="00867433" w:rsidP="00142194">
      <w:pPr>
        <w:shd w:val="clear" w:color="auto" w:fill="DAEEF3" w:themeFill="accent5" w:themeFillTint="33"/>
        <w:jc w:val="both"/>
        <w:rPr>
          <w:rFonts w:ascii="Aptos Narrow" w:hAnsi="Aptos Narrow"/>
        </w:rPr>
      </w:pPr>
      <w:r w:rsidRPr="0092538C">
        <w:rPr>
          <w:rFonts w:ascii="Aptos Narrow" w:hAnsi="Aptos Narrow"/>
        </w:rPr>
        <w:t>The Fraud Intelligence model has limitations</w:t>
      </w:r>
      <w:r>
        <w:rPr>
          <w:rFonts w:ascii="Aptos Narrow" w:hAnsi="Aptos Narrow"/>
        </w:rPr>
        <w:t>.</w:t>
      </w:r>
    </w:p>
    <w:p w14:paraId="0F0DF740" w14:textId="77777777" w:rsidR="00867433" w:rsidRPr="0092538C" w:rsidRDefault="00867433" w:rsidP="00142194">
      <w:pPr>
        <w:shd w:val="clear" w:color="auto" w:fill="DAEEF3" w:themeFill="accent5" w:themeFillTint="33"/>
        <w:jc w:val="both"/>
        <w:rPr>
          <w:rFonts w:ascii="Aptos Narrow" w:hAnsi="Aptos Narrow"/>
          <w:b/>
          <w:bCs/>
        </w:rPr>
      </w:pPr>
      <w:bookmarkStart w:id="859" w:name="_Hlk184823911"/>
      <w:r w:rsidRPr="0092538C">
        <w:rPr>
          <w:rFonts w:ascii="Aptos Narrow" w:hAnsi="Aptos Narrow"/>
          <w:b/>
          <w:bCs/>
        </w:rPr>
        <w:t>External Factors</w:t>
      </w:r>
    </w:p>
    <w:p w14:paraId="25D2FF35" w14:textId="4EB67C25" w:rsidR="00867433" w:rsidRPr="0092538C" w:rsidRDefault="00867433" w:rsidP="00142194">
      <w:pPr>
        <w:shd w:val="clear" w:color="auto" w:fill="DAEEF3" w:themeFill="accent5" w:themeFillTint="33"/>
        <w:jc w:val="both"/>
        <w:rPr>
          <w:rFonts w:ascii="Aptos Narrow" w:hAnsi="Aptos Narrow"/>
        </w:rPr>
      </w:pPr>
      <w:r w:rsidRPr="0092538C">
        <w:rPr>
          <w:rFonts w:ascii="Aptos Narrow" w:hAnsi="Aptos Narrow"/>
        </w:rPr>
        <w:t>Model performance over time is dependent on external factors within the live environment being</w:t>
      </w:r>
      <w:r>
        <w:rPr>
          <w:rFonts w:ascii="Aptos Narrow" w:hAnsi="Aptos Narrow"/>
        </w:rPr>
        <w:t xml:space="preserve"> </w:t>
      </w:r>
      <w:r w:rsidRPr="0092538C">
        <w:rPr>
          <w:rFonts w:ascii="Aptos Narrow" w:hAnsi="Aptos Narrow"/>
        </w:rPr>
        <w:t xml:space="preserve">consistent with those factors that are present within the historical data that is used for </w:t>
      </w:r>
      <w:r w:rsidR="000937A6">
        <w:rPr>
          <w:rFonts w:ascii="Aptos Narrow" w:hAnsi="Aptos Narrow"/>
        </w:rPr>
        <w:t>model</w:t>
      </w:r>
      <w:r>
        <w:rPr>
          <w:rFonts w:ascii="Aptos Narrow" w:hAnsi="Aptos Narrow"/>
        </w:rPr>
        <w:t xml:space="preserve"> </w:t>
      </w:r>
      <w:r w:rsidR="00F36BA1">
        <w:rPr>
          <w:rFonts w:ascii="Aptos Narrow" w:hAnsi="Aptos Narrow"/>
        </w:rPr>
        <w:t>training</w:t>
      </w:r>
      <w:r w:rsidRPr="0092538C">
        <w:rPr>
          <w:rFonts w:ascii="Aptos Narrow" w:hAnsi="Aptos Narrow"/>
        </w:rPr>
        <w:t>. Stable model performance is dependent on external factors such as macroeconomic</w:t>
      </w:r>
      <w:r>
        <w:rPr>
          <w:rFonts w:ascii="Aptos Narrow" w:hAnsi="Aptos Narrow"/>
        </w:rPr>
        <w:t xml:space="preserve"> </w:t>
      </w:r>
      <w:r w:rsidRPr="0092538C">
        <w:rPr>
          <w:rFonts w:ascii="Aptos Narrow" w:hAnsi="Aptos Narrow"/>
        </w:rPr>
        <w:t>conditions, customers' business policies and decisioning processes, and portfolio management.</w:t>
      </w:r>
    </w:p>
    <w:p w14:paraId="2A956D7F" w14:textId="77777777" w:rsidR="00867433" w:rsidRPr="0092538C" w:rsidRDefault="00867433" w:rsidP="00142194">
      <w:pPr>
        <w:shd w:val="clear" w:color="auto" w:fill="DAEEF3" w:themeFill="accent5" w:themeFillTint="33"/>
        <w:jc w:val="both"/>
        <w:rPr>
          <w:rFonts w:ascii="Aptos Narrow" w:hAnsi="Aptos Narrow"/>
          <w:b/>
          <w:bCs/>
        </w:rPr>
      </w:pPr>
      <w:r w:rsidRPr="0092538C">
        <w:rPr>
          <w:rFonts w:ascii="Aptos Narrow" w:hAnsi="Aptos Narrow"/>
          <w:b/>
          <w:bCs/>
        </w:rPr>
        <w:t>Target Population</w:t>
      </w:r>
    </w:p>
    <w:p w14:paraId="4196616D" w14:textId="195DB4B7" w:rsidR="00867433" w:rsidRPr="0092538C" w:rsidRDefault="00104A5B" w:rsidP="00142194">
      <w:pPr>
        <w:shd w:val="clear" w:color="auto" w:fill="DAEEF3" w:themeFill="accent5" w:themeFillTint="33"/>
        <w:jc w:val="both"/>
        <w:rPr>
          <w:rFonts w:ascii="Aptos Narrow" w:hAnsi="Aptos Narrow"/>
        </w:rPr>
      </w:pPr>
      <w:r>
        <w:rPr>
          <w:rFonts w:ascii="Aptos Narrow" w:hAnsi="Aptos Narrow"/>
        </w:rPr>
        <w:t>The score was built on data that consists of</w:t>
      </w:r>
      <w:r w:rsidR="00867433" w:rsidRPr="0092538C">
        <w:rPr>
          <w:rFonts w:ascii="Aptos Narrow" w:hAnsi="Aptos Narrow"/>
        </w:rPr>
        <w:t xml:space="preserve"> both</w:t>
      </w:r>
      <w:r>
        <w:rPr>
          <w:rFonts w:ascii="Aptos Narrow" w:hAnsi="Aptos Narrow"/>
        </w:rPr>
        <w:t xml:space="preserve"> </w:t>
      </w:r>
      <w:r w:rsidR="00F36BA1" w:rsidRPr="00F36BA1">
        <w:rPr>
          <w:rFonts w:ascii="Aptos Narrow" w:hAnsi="Aptos Narrow"/>
        </w:rPr>
        <w:t>pre-book and post-book U.S. bankcard applicants that were</w:t>
      </w:r>
      <w:r w:rsidR="00F36BA1">
        <w:rPr>
          <w:rFonts w:ascii="Aptos Narrow" w:hAnsi="Aptos Narrow"/>
        </w:rPr>
        <w:t xml:space="preserve"> </w:t>
      </w:r>
      <w:r w:rsidR="00F36BA1" w:rsidRPr="00F36BA1">
        <w:rPr>
          <w:rFonts w:ascii="Aptos Narrow" w:hAnsi="Aptos Narrow"/>
        </w:rPr>
        <w:t>sourced from internal customer samples from LexisNexis Risk</w:t>
      </w:r>
      <w:r w:rsidR="00F36BA1">
        <w:rPr>
          <w:rFonts w:ascii="Aptos Narrow" w:hAnsi="Aptos Narrow"/>
        </w:rPr>
        <w:t xml:space="preserve"> </w:t>
      </w:r>
      <w:r w:rsidRPr="00F36BA1">
        <w:rPr>
          <w:rFonts w:ascii="Aptos Narrow" w:hAnsi="Aptos Narrow"/>
        </w:rPr>
        <w:t>Solutions.</w:t>
      </w:r>
    </w:p>
    <w:p w14:paraId="41246698" w14:textId="77777777" w:rsidR="00867433" w:rsidRDefault="00867433" w:rsidP="00142194">
      <w:pPr>
        <w:shd w:val="clear" w:color="auto" w:fill="DAEEF3" w:themeFill="accent5" w:themeFillTint="33"/>
        <w:jc w:val="both"/>
        <w:rPr>
          <w:rFonts w:ascii="Aptos Narrow" w:hAnsi="Aptos Narrow"/>
        </w:rPr>
      </w:pPr>
      <w:r w:rsidRPr="0092538C">
        <w:rPr>
          <w:rFonts w:ascii="Aptos Narrow" w:hAnsi="Aptos Narrow"/>
        </w:rPr>
        <w:t>The post-book fraud tag is the same as the “confirmed fraud” indicator and corresponds with the way</w:t>
      </w:r>
      <w:r>
        <w:rPr>
          <w:rFonts w:ascii="Aptos Narrow" w:hAnsi="Aptos Narrow"/>
        </w:rPr>
        <w:t xml:space="preserve"> </w:t>
      </w:r>
      <w:r w:rsidRPr="0092538C">
        <w:rPr>
          <w:rFonts w:ascii="Aptos Narrow" w:hAnsi="Aptos Narrow"/>
        </w:rPr>
        <w:t>a client would account for a financial loss due to fraud. Fraud that is “suspect” or does not necessarily</w:t>
      </w:r>
      <w:r>
        <w:rPr>
          <w:rFonts w:ascii="Aptos Narrow" w:hAnsi="Aptos Narrow"/>
        </w:rPr>
        <w:t xml:space="preserve"> </w:t>
      </w:r>
      <w:r w:rsidRPr="0092538C">
        <w:rPr>
          <w:rFonts w:ascii="Aptos Narrow" w:hAnsi="Aptos Narrow"/>
        </w:rPr>
        <w:t>correspond to a financial loss is considered a pre-book fraud tag.</w:t>
      </w:r>
    </w:p>
    <w:bookmarkEnd w:id="859"/>
    <w:p w14:paraId="76C76CCA" w14:textId="77777777" w:rsidR="00283B99" w:rsidRDefault="00283B99" w:rsidP="003F2661">
      <w:pPr>
        <w:shd w:val="clear" w:color="auto" w:fill="DAEEF3" w:themeFill="accent5" w:themeFillTint="33"/>
        <w:rPr>
          <w:rFonts w:ascii="Aptos Narrow" w:hAnsi="Aptos Narrow"/>
        </w:rPr>
      </w:pPr>
    </w:p>
    <w:tbl>
      <w:tblPr>
        <w:tblStyle w:val="TableGrid"/>
        <w:tblW w:w="0" w:type="auto"/>
        <w:tblLook w:val="04A0" w:firstRow="1" w:lastRow="0" w:firstColumn="1" w:lastColumn="0" w:noHBand="0" w:noVBand="1"/>
      </w:tblPr>
      <w:tblGrid>
        <w:gridCol w:w="2245"/>
        <w:gridCol w:w="3870"/>
        <w:gridCol w:w="3955"/>
      </w:tblGrid>
      <w:tr w:rsidR="002A3DFE" w14:paraId="7717789C" w14:textId="77777777" w:rsidTr="00A651C0">
        <w:tc>
          <w:tcPr>
            <w:tcW w:w="2245" w:type="dxa"/>
            <w:shd w:val="clear" w:color="auto" w:fill="365F91" w:themeFill="accent1" w:themeFillShade="BF"/>
          </w:tcPr>
          <w:p w14:paraId="01BEF3F6" w14:textId="7E58B2A0" w:rsidR="003F2661" w:rsidRDefault="003F2661" w:rsidP="00701055">
            <w:pPr>
              <w:jc w:val="center"/>
              <w:rPr>
                <w:rFonts w:ascii="Aptos Narrow" w:hAnsi="Aptos Narrow"/>
              </w:rPr>
            </w:pPr>
            <w:bookmarkStart w:id="860" w:name="_Hlk184824042"/>
            <w:r>
              <w:rPr>
                <w:rFonts w:eastAsia="MS PGothic"/>
                <w:b/>
                <w:bCs/>
                <w:i/>
                <w:color w:val="FFFFFF" w:themeColor="background1"/>
              </w:rPr>
              <w:t>Model Weakness or Limitation</w:t>
            </w:r>
          </w:p>
        </w:tc>
        <w:tc>
          <w:tcPr>
            <w:tcW w:w="3870" w:type="dxa"/>
            <w:shd w:val="clear" w:color="auto" w:fill="365F91" w:themeFill="accent1" w:themeFillShade="BF"/>
            <w:vAlign w:val="center"/>
          </w:tcPr>
          <w:p w14:paraId="15A1CEEE" w14:textId="2BC991D2" w:rsidR="003F2661" w:rsidRDefault="003F2661" w:rsidP="00701055">
            <w:pPr>
              <w:jc w:val="center"/>
              <w:rPr>
                <w:rFonts w:ascii="Aptos Narrow" w:hAnsi="Aptos Narrow"/>
              </w:rPr>
            </w:pPr>
            <w:r>
              <w:rPr>
                <w:rFonts w:eastAsia="MS PGothic"/>
                <w:b/>
                <w:bCs/>
                <w:i/>
                <w:color w:val="FFFFFF" w:themeColor="background1"/>
              </w:rPr>
              <w:t>Associated Model Risk(s)</w:t>
            </w:r>
          </w:p>
        </w:tc>
        <w:tc>
          <w:tcPr>
            <w:tcW w:w="3955" w:type="dxa"/>
            <w:shd w:val="clear" w:color="auto" w:fill="365F91" w:themeFill="accent1" w:themeFillShade="BF"/>
            <w:vAlign w:val="center"/>
          </w:tcPr>
          <w:p w14:paraId="7B8C3A88" w14:textId="6EEBFC21" w:rsidR="003F2661" w:rsidRDefault="003F2661" w:rsidP="00701055">
            <w:pPr>
              <w:jc w:val="center"/>
              <w:rPr>
                <w:rFonts w:ascii="Aptos Narrow" w:hAnsi="Aptos Narrow"/>
              </w:rPr>
            </w:pPr>
            <w:r>
              <w:rPr>
                <w:rFonts w:eastAsia="MS PGothic"/>
                <w:b/>
                <w:bCs/>
                <w:i/>
                <w:color w:val="FFFFFF" w:themeColor="background1"/>
              </w:rPr>
              <w:t>Model Risk Mitigants / Remediation</w:t>
            </w:r>
          </w:p>
        </w:tc>
      </w:tr>
      <w:tr w:rsidR="00A651C0" w14:paraId="500FBB81" w14:textId="77777777" w:rsidTr="00A651C0">
        <w:tc>
          <w:tcPr>
            <w:tcW w:w="2245" w:type="dxa"/>
            <w:vAlign w:val="center"/>
          </w:tcPr>
          <w:p w14:paraId="34F86310" w14:textId="1B4BB174" w:rsidR="00A651C0" w:rsidRPr="00A651C0" w:rsidRDefault="00A651C0" w:rsidP="00A651C0">
            <w:pPr>
              <w:rPr>
                <w:rFonts w:ascii="Aptos Narrow" w:hAnsi="Aptos Narrow"/>
                <w:sz w:val="20"/>
                <w:szCs w:val="20"/>
              </w:rPr>
            </w:pPr>
            <w:r w:rsidRPr="00A651C0">
              <w:rPr>
                <w:b/>
                <w:bCs/>
                <w:sz w:val="20"/>
                <w:szCs w:val="20"/>
              </w:rPr>
              <w:t>Dependence on External Factors</w:t>
            </w:r>
          </w:p>
        </w:tc>
        <w:tc>
          <w:tcPr>
            <w:tcW w:w="3870" w:type="dxa"/>
            <w:vAlign w:val="center"/>
          </w:tcPr>
          <w:p w14:paraId="37FD2D70" w14:textId="41E37CEB" w:rsidR="00A651C0" w:rsidRPr="00A651C0" w:rsidRDefault="00A651C0" w:rsidP="00A651C0">
            <w:pPr>
              <w:rPr>
                <w:rFonts w:ascii="Aptos Narrow" w:hAnsi="Aptos Narrow"/>
                <w:sz w:val="20"/>
                <w:szCs w:val="20"/>
              </w:rPr>
            </w:pPr>
            <w:r w:rsidRPr="00A651C0">
              <w:rPr>
                <w:sz w:val="20"/>
                <w:szCs w:val="20"/>
              </w:rPr>
              <w:t>Changes in macroeconomic conditions, customer business policies, decision-making processes, and portfolio management could negatively impact model performance.</w:t>
            </w:r>
          </w:p>
        </w:tc>
        <w:tc>
          <w:tcPr>
            <w:tcW w:w="3955" w:type="dxa"/>
            <w:vAlign w:val="center"/>
          </w:tcPr>
          <w:p w14:paraId="06C4E640" w14:textId="4F3C0BAD" w:rsidR="00A651C0" w:rsidRPr="00A651C0" w:rsidRDefault="00A651C0" w:rsidP="00A651C0">
            <w:pPr>
              <w:rPr>
                <w:rFonts w:ascii="Aptos Narrow" w:hAnsi="Aptos Narrow"/>
                <w:sz w:val="20"/>
                <w:szCs w:val="20"/>
              </w:rPr>
            </w:pPr>
            <w:r w:rsidRPr="00A651C0">
              <w:rPr>
                <w:sz w:val="20"/>
                <w:szCs w:val="20"/>
              </w:rPr>
              <w:t>Regular monitoring of external factors affecting the live environment. Annual reviews of macroeconomic and business policy changes.</w:t>
            </w:r>
          </w:p>
        </w:tc>
      </w:tr>
      <w:tr w:rsidR="00A651C0" w14:paraId="5F54A59B" w14:textId="77777777">
        <w:tc>
          <w:tcPr>
            <w:tcW w:w="2245" w:type="dxa"/>
            <w:vAlign w:val="center"/>
          </w:tcPr>
          <w:p w14:paraId="0ACC3BED" w14:textId="03F0223E" w:rsidR="00A651C0" w:rsidRPr="00A651C0" w:rsidRDefault="00A651C0" w:rsidP="00A651C0">
            <w:pPr>
              <w:rPr>
                <w:rFonts w:ascii="Aptos Narrow" w:hAnsi="Aptos Narrow"/>
                <w:sz w:val="20"/>
                <w:szCs w:val="20"/>
              </w:rPr>
            </w:pPr>
            <w:r w:rsidRPr="00A651C0">
              <w:rPr>
                <w:b/>
                <w:bCs/>
                <w:sz w:val="20"/>
                <w:szCs w:val="20"/>
              </w:rPr>
              <w:lastRenderedPageBreak/>
              <w:t>Target Population Misalignment</w:t>
            </w:r>
          </w:p>
        </w:tc>
        <w:tc>
          <w:tcPr>
            <w:tcW w:w="3870" w:type="dxa"/>
            <w:vAlign w:val="center"/>
          </w:tcPr>
          <w:p w14:paraId="5823A3A6" w14:textId="2E5E5920" w:rsidR="00A651C0" w:rsidRPr="00A651C0" w:rsidRDefault="00A651C0" w:rsidP="00A651C0">
            <w:pPr>
              <w:rPr>
                <w:rFonts w:ascii="Aptos Narrow" w:hAnsi="Aptos Narrow"/>
                <w:sz w:val="20"/>
                <w:szCs w:val="20"/>
              </w:rPr>
            </w:pPr>
            <w:r w:rsidRPr="00A651C0">
              <w:rPr>
                <w:sz w:val="20"/>
                <w:szCs w:val="20"/>
              </w:rPr>
              <w:t>Differences between the live population and the development population could result in decreased predictive accuracy and incorrect risk assessments.</w:t>
            </w:r>
          </w:p>
        </w:tc>
        <w:tc>
          <w:tcPr>
            <w:tcW w:w="3955" w:type="dxa"/>
            <w:vAlign w:val="center"/>
          </w:tcPr>
          <w:p w14:paraId="6A4A0C1E" w14:textId="748DE7BB" w:rsidR="00A651C0" w:rsidRPr="00A651C0" w:rsidRDefault="00A651C0" w:rsidP="00A651C0">
            <w:pPr>
              <w:rPr>
                <w:rFonts w:ascii="Aptos Narrow" w:hAnsi="Aptos Narrow"/>
                <w:sz w:val="20"/>
                <w:szCs w:val="20"/>
              </w:rPr>
            </w:pPr>
            <w:r w:rsidRPr="00A651C0">
              <w:rPr>
                <w:sz w:val="20"/>
                <w:szCs w:val="20"/>
              </w:rPr>
              <w:t>Periodic analysis of the live population to ensure alignment with the development population. Quarterly reviews and adjustments as needed.</w:t>
            </w:r>
          </w:p>
        </w:tc>
      </w:tr>
      <w:tr w:rsidR="00A651C0" w14:paraId="6727C305" w14:textId="77777777">
        <w:tc>
          <w:tcPr>
            <w:tcW w:w="2245" w:type="dxa"/>
            <w:vAlign w:val="center"/>
          </w:tcPr>
          <w:p w14:paraId="178B1C91" w14:textId="02FFD93D" w:rsidR="00A651C0" w:rsidRPr="00A651C0" w:rsidRDefault="00A651C0" w:rsidP="00A651C0">
            <w:pPr>
              <w:rPr>
                <w:rFonts w:ascii="Aptos Narrow" w:hAnsi="Aptos Narrow"/>
                <w:sz w:val="20"/>
                <w:szCs w:val="20"/>
              </w:rPr>
            </w:pPr>
            <w:r w:rsidRPr="00A651C0">
              <w:rPr>
                <w:b/>
                <w:bCs/>
                <w:sz w:val="20"/>
                <w:szCs w:val="20"/>
              </w:rPr>
              <w:t>Fraud Tagging Differences</w:t>
            </w:r>
          </w:p>
        </w:tc>
        <w:tc>
          <w:tcPr>
            <w:tcW w:w="3870" w:type="dxa"/>
            <w:vAlign w:val="center"/>
          </w:tcPr>
          <w:p w14:paraId="4ED3A251" w14:textId="2C3DA6A5" w:rsidR="00A651C0" w:rsidRPr="00A651C0" w:rsidRDefault="00A651C0" w:rsidP="00A651C0">
            <w:pPr>
              <w:rPr>
                <w:rFonts w:ascii="Aptos Narrow" w:hAnsi="Aptos Narrow"/>
                <w:sz w:val="20"/>
                <w:szCs w:val="20"/>
              </w:rPr>
            </w:pPr>
            <w:r w:rsidRPr="00A651C0">
              <w:rPr>
                <w:sz w:val="20"/>
                <w:szCs w:val="20"/>
              </w:rPr>
              <w:t>Inconsistencies in fraud tagging (e.g., confirmed fraud vs. suspect fraud) could lead to inaccuracies in model predictions and business decisions.</w:t>
            </w:r>
          </w:p>
        </w:tc>
        <w:tc>
          <w:tcPr>
            <w:tcW w:w="3955" w:type="dxa"/>
            <w:vAlign w:val="center"/>
          </w:tcPr>
          <w:p w14:paraId="2806EDBF" w14:textId="542EC53C" w:rsidR="00A651C0" w:rsidRPr="00A651C0" w:rsidRDefault="00A651C0" w:rsidP="00A651C0">
            <w:pPr>
              <w:rPr>
                <w:rFonts w:ascii="Aptos Narrow" w:hAnsi="Aptos Narrow"/>
                <w:sz w:val="20"/>
                <w:szCs w:val="20"/>
              </w:rPr>
            </w:pPr>
            <w:r w:rsidRPr="00A651C0">
              <w:rPr>
                <w:sz w:val="20"/>
                <w:szCs w:val="20"/>
              </w:rPr>
              <w:t>Routine validation of fraud tagging processes to ensure alignment with model development assumptions. Bi-annual audits of tagging practices.</w:t>
            </w:r>
          </w:p>
        </w:tc>
      </w:tr>
      <w:tr w:rsidR="00A651C0" w14:paraId="11DB6600" w14:textId="77777777">
        <w:tc>
          <w:tcPr>
            <w:tcW w:w="2245" w:type="dxa"/>
            <w:vAlign w:val="center"/>
          </w:tcPr>
          <w:p w14:paraId="7A60DC76" w14:textId="21516F9B" w:rsidR="00A651C0" w:rsidRPr="00A651C0" w:rsidRDefault="00A651C0" w:rsidP="00A651C0">
            <w:pPr>
              <w:rPr>
                <w:rFonts w:ascii="Aptos Narrow" w:hAnsi="Aptos Narrow"/>
                <w:sz w:val="20"/>
                <w:szCs w:val="20"/>
              </w:rPr>
            </w:pPr>
            <w:r w:rsidRPr="00A651C0">
              <w:rPr>
                <w:b/>
                <w:bCs/>
                <w:sz w:val="20"/>
                <w:szCs w:val="20"/>
              </w:rPr>
              <w:t>Data Instability Risk</w:t>
            </w:r>
          </w:p>
        </w:tc>
        <w:tc>
          <w:tcPr>
            <w:tcW w:w="3870" w:type="dxa"/>
            <w:vAlign w:val="center"/>
          </w:tcPr>
          <w:p w14:paraId="70F68CC1" w14:textId="4C335ADC" w:rsidR="00A651C0" w:rsidRPr="00A651C0" w:rsidRDefault="00A651C0" w:rsidP="00A651C0">
            <w:pPr>
              <w:rPr>
                <w:rFonts w:ascii="Aptos Narrow" w:hAnsi="Aptos Narrow"/>
                <w:sz w:val="20"/>
                <w:szCs w:val="20"/>
              </w:rPr>
            </w:pPr>
            <w:r w:rsidRPr="00A651C0">
              <w:rPr>
                <w:sz w:val="20"/>
                <w:szCs w:val="20"/>
              </w:rPr>
              <w:t>Model performance may degrade if there are significant shifts in consumer behavior or reporting practices over time, impacting input data stability.</w:t>
            </w:r>
          </w:p>
        </w:tc>
        <w:tc>
          <w:tcPr>
            <w:tcW w:w="3955" w:type="dxa"/>
            <w:vAlign w:val="center"/>
          </w:tcPr>
          <w:p w14:paraId="3D82CBEA" w14:textId="693183AF" w:rsidR="00A651C0" w:rsidRPr="00A651C0" w:rsidRDefault="00A651C0" w:rsidP="00A651C0">
            <w:pPr>
              <w:rPr>
                <w:rFonts w:ascii="Aptos Narrow" w:hAnsi="Aptos Narrow"/>
                <w:sz w:val="20"/>
                <w:szCs w:val="20"/>
              </w:rPr>
            </w:pPr>
            <w:r w:rsidRPr="00A651C0">
              <w:rPr>
                <w:sz w:val="20"/>
                <w:szCs w:val="20"/>
              </w:rPr>
              <w:t>Regular score monitoring to identify and address shifts in behavior or data quality. Monthly stability tracking and annual recalibration if necessary.</w:t>
            </w:r>
          </w:p>
        </w:tc>
      </w:tr>
      <w:bookmarkEnd w:id="860"/>
    </w:tbl>
    <w:p w14:paraId="28F83407" w14:textId="77777777" w:rsidR="003F2661" w:rsidRDefault="003F2661" w:rsidP="003F2661">
      <w:pPr>
        <w:shd w:val="clear" w:color="auto" w:fill="DAEEF3" w:themeFill="accent5" w:themeFillTint="33"/>
        <w:rPr>
          <w:rFonts w:ascii="Aptos Narrow" w:hAnsi="Aptos Narrow"/>
        </w:rPr>
      </w:pPr>
    </w:p>
    <w:p w14:paraId="3A209AB2" w14:textId="76140AA8" w:rsidR="004C726A" w:rsidRDefault="004C726A" w:rsidP="00006617">
      <w:pPr>
        <w:shd w:val="clear" w:color="auto" w:fill="DAEEF3" w:themeFill="accent5" w:themeFillTint="33"/>
        <w:jc w:val="both"/>
        <w:rPr>
          <w:rFonts w:ascii="Aptos Narrow" w:hAnsi="Aptos Narrow"/>
        </w:rPr>
      </w:pPr>
    </w:p>
    <w:p w14:paraId="2BBD2463" w14:textId="5B8DC87B" w:rsidR="00CC041D" w:rsidRDefault="00CC041D">
      <w:pPr>
        <w:spacing w:after="200"/>
        <w:rPr>
          <w:rFonts w:ascii="Arial Narrow" w:eastAsiaTheme="majorEastAsia" w:hAnsi="Arial Narrow" w:cstheme="majorBidi"/>
          <w:b/>
          <w:bCs/>
          <w:sz w:val="24"/>
          <w:szCs w:val="24"/>
        </w:rPr>
      </w:pPr>
    </w:p>
    <w:p w14:paraId="388EA99C" w14:textId="4B780C39" w:rsidR="003F2661" w:rsidRPr="006C506F" w:rsidRDefault="003F2661" w:rsidP="00A53660">
      <w:pPr>
        <w:pStyle w:val="Heading2"/>
        <w:numPr>
          <w:ilvl w:val="1"/>
          <w:numId w:val="1"/>
        </w:numPr>
        <w:pBdr>
          <w:bottom w:val="single" w:sz="6" w:space="1" w:color="auto"/>
        </w:pBdr>
        <w:shd w:val="clear" w:color="auto" w:fill="C6D9F1" w:themeFill="text2" w:themeFillTint="33"/>
        <w:spacing w:before="0"/>
        <w:ind w:left="720" w:hanging="720"/>
        <w:rPr>
          <w:rFonts w:cs="Arial"/>
          <w:szCs w:val="24"/>
        </w:rPr>
      </w:pPr>
      <w:bookmarkStart w:id="861" w:name="_Toc163230507"/>
      <w:r w:rsidRPr="006C506F">
        <w:rPr>
          <w:rFonts w:cs="Arial"/>
          <w:szCs w:val="24"/>
        </w:rPr>
        <w:t xml:space="preserve">MODEL </w:t>
      </w:r>
      <w:r w:rsidRPr="00701055">
        <w:rPr>
          <w:rFonts w:cs="Arial"/>
          <w:szCs w:val="24"/>
        </w:rPr>
        <w:t>ESTIMATION</w:t>
      </w:r>
      <w:r w:rsidR="00A76DBB">
        <w:rPr>
          <w:rFonts w:cs="Arial" w:hint="eastAsia"/>
          <w:szCs w:val="24"/>
        </w:rPr>
        <w:t xml:space="preserve"> / TRAINING</w:t>
      </w:r>
      <w:r w:rsidRPr="00701055">
        <w:rPr>
          <w:rFonts w:cs="Arial"/>
          <w:szCs w:val="24"/>
        </w:rPr>
        <w:t xml:space="preserve"> AND SELECTION</w:t>
      </w:r>
      <w:bookmarkEnd w:id="861"/>
      <w:r w:rsidRPr="006C506F">
        <w:rPr>
          <w:rFonts w:cs="Arial"/>
          <w:szCs w:val="24"/>
        </w:rPr>
        <w:t xml:space="preserve"> </w:t>
      </w:r>
    </w:p>
    <w:p w14:paraId="7A8759C0" w14:textId="1233CD9B" w:rsidR="003F6733" w:rsidRDefault="003F2661" w:rsidP="003F2661">
      <w:pPr>
        <w:rPr>
          <w:rStyle w:val="SubtleEmphasis"/>
        </w:rPr>
      </w:pPr>
      <w:r>
        <w:rPr>
          <w:rStyle w:val="SubtleEmphasis"/>
        </w:rPr>
        <w:t>Note: “Model estimation</w:t>
      </w:r>
      <w:r w:rsidR="00A76DBB">
        <w:rPr>
          <w:rStyle w:val="SubtleEmphasis"/>
        </w:rPr>
        <w:t>/training</w:t>
      </w:r>
      <w:r>
        <w:rPr>
          <w:rStyle w:val="SubtleEmphasis"/>
        </w:rPr>
        <w:t>” is mostly applicable for those models that rely on statistical estimation and optimization techniques, such as regression analysis</w:t>
      </w:r>
      <w:r w:rsidR="00A76DBB">
        <w:rPr>
          <w:rStyle w:val="SubtleEmphasis"/>
          <w:rFonts w:hint="eastAsia"/>
        </w:rPr>
        <w:t xml:space="preserve"> </w:t>
      </w:r>
      <w:r w:rsidR="00A76DBB">
        <w:rPr>
          <w:rStyle w:val="SubtleEmphasis"/>
        </w:rPr>
        <w:t>or machine learning techniques</w:t>
      </w:r>
      <w:r>
        <w:rPr>
          <w:rStyle w:val="SubtleEmphasis"/>
        </w:rPr>
        <w:t>. However, this section is also relevant to some other types of models, including those that are developed using expert judgment</w:t>
      </w:r>
      <w:r w:rsidR="00A80FE0">
        <w:rPr>
          <w:rStyle w:val="SubtleEmphasis"/>
        </w:rPr>
        <w:t xml:space="preserve"> (qualitative models)</w:t>
      </w:r>
      <w:r>
        <w:rPr>
          <w:rStyle w:val="SubtleEmphasis"/>
        </w:rPr>
        <w:t>.</w:t>
      </w:r>
    </w:p>
    <w:p w14:paraId="4385D9A2" w14:textId="77777777" w:rsidR="003F2661" w:rsidRPr="002C57A9" w:rsidRDefault="003F2661" w:rsidP="003F2661">
      <w:pPr>
        <w:rPr>
          <w:rStyle w:val="SubtleEmphasis"/>
          <w:i w:val="0"/>
          <w:iCs w:val="0"/>
        </w:rPr>
      </w:pPr>
    </w:p>
    <w:p w14:paraId="0AC6FAEF" w14:textId="77777777" w:rsidR="002C57A9" w:rsidRPr="002C57A9" w:rsidRDefault="002C57A9" w:rsidP="00701055">
      <w:pPr>
        <w:rPr>
          <w:rFonts w:ascii="Arial" w:eastAsia="SimSun" w:hAnsi="Arial" w:cs="Arial"/>
          <w:b/>
          <w:bCs/>
          <w:color w:val="0070C0"/>
        </w:rPr>
      </w:pPr>
      <w:bookmarkStart w:id="862" w:name="OLE_LINK18"/>
      <w:r w:rsidRPr="00701055">
        <w:rPr>
          <w:rFonts w:ascii="Arial" w:eastAsia="SimSun" w:hAnsi="Arial" w:cs="Arial"/>
          <w:b/>
          <w:bCs/>
          <w:color w:val="0070C0"/>
        </w:rPr>
        <w:t>Reference Document List</w:t>
      </w:r>
    </w:p>
    <w:p w14:paraId="0FC9946B" w14:textId="3E870636" w:rsidR="002C57A9" w:rsidRPr="002C57A9" w:rsidRDefault="002C57A9" w:rsidP="002C57A9">
      <w:pPr>
        <w:rPr>
          <w:rStyle w:val="SubtleEmphasis"/>
        </w:rPr>
      </w:pPr>
      <w:r w:rsidRPr="00701055">
        <w:rPr>
          <w:rStyle w:val="SubtleEmphasis"/>
        </w:rPr>
        <w:t>Please list all the documents referred to in this section.</w:t>
      </w:r>
    </w:p>
    <w:p w14:paraId="434F88F7" w14:textId="77777777" w:rsidR="002C57A9" w:rsidRDefault="002C57A9" w:rsidP="002C57A9">
      <w:pPr>
        <w:rPr>
          <w:rFonts w:ascii="Arial Narrow" w:hAnsi="Arial Narrow"/>
          <w:color w:val="00B0F0"/>
        </w:rPr>
      </w:pPr>
    </w:p>
    <w:tbl>
      <w:tblPr>
        <w:tblStyle w:val="TableGrid"/>
        <w:tblW w:w="0" w:type="auto"/>
        <w:tblLook w:val="04A0" w:firstRow="1" w:lastRow="0" w:firstColumn="1" w:lastColumn="0" w:noHBand="0" w:noVBand="1"/>
      </w:tblPr>
      <w:tblGrid>
        <w:gridCol w:w="721"/>
        <w:gridCol w:w="5579"/>
        <w:gridCol w:w="3770"/>
      </w:tblGrid>
      <w:tr w:rsidR="002C57A9" w:rsidRPr="002C57A9" w14:paraId="1AC0A5CC" w14:textId="77777777" w:rsidTr="00B97B8C">
        <w:tc>
          <w:tcPr>
            <w:tcW w:w="721"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5D463921" w14:textId="77777777" w:rsidR="002C57A9" w:rsidRPr="002C57A9" w:rsidRDefault="002C57A9">
            <w:pPr>
              <w:rPr>
                <w:rFonts w:ascii="Aptos Narrow" w:hAnsi="Aptos Narrow"/>
                <w:b/>
                <w:bCs/>
              </w:rPr>
            </w:pPr>
            <w:r w:rsidRPr="002C57A9">
              <w:rPr>
                <w:rFonts w:ascii="Aptos Narrow" w:hAnsi="Aptos Narrow"/>
                <w:b/>
                <w:bCs/>
              </w:rPr>
              <w:t>#</w:t>
            </w:r>
          </w:p>
        </w:tc>
        <w:tc>
          <w:tcPr>
            <w:tcW w:w="5579"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6A0A992D" w14:textId="77777777" w:rsidR="002C57A9" w:rsidRPr="002C57A9" w:rsidRDefault="002C57A9">
            <w:pPr>
              <w:rPr>
                <w:rFonts w:ascii="Aptos Narrow" w:hAnsi="Aptos Narrow"/>
                <w:b/>
                <w:bCs/>
              </w:rPr>
            </w:pPr>
            <w:r w:rsidRPr="002C57A9">
              <w:rPr>
                <w:rFonts w:ascii="Aptos Narrow" w:hAnsi="Aptos Narrow"/>
                <w:b/>
                <w:bCs/>
              </w:rPr>
              <w:t>Reference Document Name</w:t>
            </w:r>
          </w:p>
        </w:tc>
        <w:tc>
          <w:tcPr>
            <w:tcW w:w="377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33A34CA8" w14:textId="77777777" w:rsidR="002C57A9" w:rsidRPr="002C57A9" w:rsidRDefault="002C57A9">
            <w:pPr>
              <w:rPr>
                <w:rFonts w:ascii="Aptos Narrow" w:hAnsi="Aptos Narrow"/>
                <w:b/>
                <w:bCs/>
              </w:rPr>
            </w:pPr>
            <w:r w:rsidRPr="002C57A9">
              <w:rPr>
                <w:rFonts w:ascii="Aptos Narrow" w:hAnsi="Aptos Narrow"/>
                <w:b/>
                <w:bCs/>
              </w:rPr>
              <w:t>High Level Description and purpose of the Document</w:t>
            </w:r>
          </w:p>
        </w:tc>
      </w:tr>
      <w:tr w:rsidR="00B97B8C" w:rsidRPr="002C57A9" w14:paraId="2F01CF26" w14:textId="77777777" w:rsidTr="00B97B8C">
        <w:tc>
          <w:tcPr>
            <w:tcW w:w="721" w:type="dxa"/>
            <w:tcBorders>
              <w:top w:val="single" w:sz="4" w:space="0" w:color="auto"/>
              <w:left w:val="single" w:sz="4" w:space="0" w:color="auto"/>
              <w:bottom w:val="single" w:sz="4" w:space="0" w:color="auto"/>
              <w:right w:val="single" w:sz="4" w:space="0" w:color="auto"/>
            </w:tcBorders>
            <w:vAlign w:val="center"/>
            <w:hideMark/>
          </w:tcPr>
          <w:p w14:paraId="6BA531A3" w14:textId="68DF8FBD" w:rsidR="00B97B8C" w:rsidRPr="005E5400" w:rsidRDefault="00B97B8C" w:rsidP="00B97B8C">
            <w:pPr>
              <w:rPr>
                <w:rFonts w:ascii="Aptos Narrow" w:hAnsi="Aptos Narrow"/>
                <w:sz w:val="20"/>
                <w:szCs w:val="20"/>
              </w:rPr>
            </w:pPr>
            <w:r w:rsidRPr="005E5400">
              <w:rPr>
                <w:rFonts w:ascii="Aptos Narrow" w:hAnsi="Aptos Narrow"/>
                <w:iCs/>
                <w:sz w:val="20"/>
                <w:szCs w:val="20"/>
              </w:rPr>
              <w:t>1</w:t>
            </w:r>
          </w:p>
        </w:tc>
        <w:tc>
          <w:tcPr>
            <w:tcW w:w="5579" w:type="dxa"/>
            <w:tcBorders>
              <w:top w:val="single" w:sz="4" w:space="0" w:color="auto"/>
              <w:left w:val="single" w:sz="4" w:space="0" w:color="auto"/>
              <w:bottom w:val="single" w:sz="4" w:space="0" w:color="auto"/>
              <w:right w:val="single" w:sz="4" w:space="0" w:color="auto"/>
            </w:tcBorders>
            <w:vAlign w:val="center"/>
          </w:tcPr>
          <w:p w14:paraId="3B6E32B3" w14:textId="0A85DA23" w:rsidR="00B97B8C" w:rsidRPr="005E5400" w:rsidRDefault="00B97B8C" w:rsidP="00B97B8C">
            <w:pPr>
              <w:rPr>
                <w:rFonts w:ascii="Aptos Narrow" w:hAnsi="Aptos Narrow"/>
                <w:sz w:val="20"/>
                <w:szCs w:val="20"/>
              </w:rPr>
            </w:pPr>
            <w:r w:rsidRPr="005E5400">
              <w:rPr>
                <w:rFonts w:ascii="Aptos Narrow" w:hAnsi="Aptos Narrow"/>
                <w:sz w:val="20"/>
                <w:szCs w:val="20"/>
              </w:rPr>
              <w:t>FraudIntelligence_1.0_BankcardModel_ReferenceGuide.pdf</w:t>
            </w:r>
          </w:p>
        </w:tc>
        <w:tc>
          <w:tcPr>
            <w:tcW w:w="3770" w:type="dxa"/>
            <w:tcBorders>
              <w:top w:val="single" w:sz="4" w:space="0" w:color="auto"/>
              <w:left w:val="single" w:sz="4" w:space="0" w:color="auto"/>
              <w:bottom w:val="single" w:sz="4" w:space="0" w:color="auto"/>
              <w:right w:val="single" w:sz="4" w:space="0" w:color="auto"/>
            </w:tcBorders>
            <w:vAlign w:val="center"/>
          </w:tcPr>
          <w:p w14:paraId="0D9BD9DE" w14:textId="4C0E2DDB" w:rsidR="00B97B8C" w:rsidRPr="005E5400" w:rsidRDefault="00B97B8C" w:rsidP="00B97B8C">
            <w:pPr>
              <w:rPr>
                <w:rFonts w:ascii="Aptos Narrow" w:hAnsi="Aptos Narrow"/>
                <w:sz w:val="20"/>
                <w:szCs w:val="20"/>
              </w:rPr>
            </w:pPr>
            <w:r w:rsidRPr="005E5400">
              <w:rPr>
                <w:rFonts w:ascii="Aptos Narrow" w:hAnsi="Aptos Narrow"/>
                <w:sz w:val="20"/>
                <w:szCs w:val="20"/>
              </w:rPr>
              <w:t>It is the model reference guide.</w:t>
            </w:r>
          </w:p>
        </w:tc>
      </w:tr>
      <w:tr w:rsidR="00B97B8C" w:rsidRPr="002C57A9" w14:paraId="452C0217" w14:textId="77777777" w:rsidTr="00B97B8C">
        <w:tc>
          <w:tcPr>
            <w:tcW w:w="721" w:type="dxa"/>
            <w:tcBorders>
              <w:top w:val="single" w:sz="4" w:space="0" w:color="auto"/>
              <w:left w:val="single" w:sz="4" w:space="0" w:color="auto"/>
              <w:bottom w:val="single" w:sz="4" w:space="0" w:color="auto"/>
              <w:right w:val="single" w:sz="4" w:space="0" w:color="auto"/>
            </w:tcBorders>
            <w:vAlign w:val="center"/>
            <w:hideMark/>
          </w:tcPr>
          <w:p w14:paraId="63336A1A" w14:textId="2B7D9A40" w:rsidR="00B97B8C" w:rsidRPr="005E5400" w:rsidRDefault="00B97B8C" w:rsidP="00B97B8C">
            <w:pPr>
              <w:rPr>
                <w:rFonts w:ascii="Aptos Narrow" w:hAnsi="Aptos Narrow"/>
                <w:sz w:val="20"/>
                <w:szCs w:val="20"/>
              </w:rPr>
            </w:pPr>
            <w:r w:rsidRPr="005E5400">
              <w:rPr>
                <w:rFonts w:ascii="Aptos Narrow" w:hAnsi="Aptos Narrow"/>
                <w:iCs/>
                <w:sz w:val="20"/>
                <w:szCs w:val="20"/>
              </w:rPr>
              <w:t>2</w:t>
            </w:r>
          </w:p>
        </w:tc>
        <w:tc>
          <w:tcPr>
            <w:tcW w:w="5579" w:type="dxa"/>
            <w:tcBorders>
              <w:top w:val="single" w:sz="4" w:space="0" w:color="auto"/>
              <w:left w:val="single" w:sz="4" w:space="0" w:color="auto"/>
              <w:bottom w:val="single" w:sz="4" w:space="0" w:color="auto"/>
              <w:right w:val="single" w:sz="4" w:space="0" w:color="auto"/>
            </w:tcBorders>
            <w:vAlign w:val="center"/>
          </w:tcPr>
          <w:p w14:paraId="467A548A" w14:textId="2891A2B7" w:rsidR="00B97B8C" w:rsidRPr="005E5400" w:rsidRDefault="00B97B8C" w:rsidP="00B97B8C">
            <w:pPr>
              <w:rPr>
                <w:rFonts w:ascii="Aptos Narrow" w:hAnsi="Aptos Narrow"/>
                <w:sz w:val="20"/>
                <w:szCs w:val="20"/>
              </w:rPr>
            </w:pPr>
            <w:r w:rsidRPr="005E5400">
              <w:rPr>
                <w:rFonts w:ascii="Aptos Narrow" w:hAnsi="Aptos Narrow"/>
                <w:sz w:val="20"/>
                <w:szCs w:val="20"/>
              </w:rPr>
              <w:t xml:space="preserve">MRM-CONTROL01 - </w:t>
            </w:r>
            <w:proofErr w:type="spellStart"/>
            <w:r w:rsidRPr="005E5400">
              <w:rPr>
                <w:rFonts w:ascii="Aptos Narrow" w:hAnsi="Aptos Narrow"/>
                <w:sz w:val="20"/>
                <w:szCs w:val="20"/>
              </w:rPr>
              <w:t>y&amp;n</w:t>
            </w:r>
            <w:proofErr w:type="spellEnd"/>
            <w:r w:rsidRPr="005E5400">
              <w:rPr>
                <w:rFonts w:ascii="Aptos Narrow" w:hAnsi="Aptos Narrow"/>
                <w:sz w:val="20"/>
                <w:szCs w:val="20"/>
              </w:rPr>
              <w:t xml:space="preserve"> Model </w:t>
            </w:r>
            <w:proofErr w:type="spellStart"/>
            <w:r w:rsidRPr="005E5400">
              <w:rPr>
                <w:rFonts w:ascii="Aptos Narrow" w:hAnsi="Aptos Narrow"/>
                <w:sz w:val="20"/>
                <w:szCs w:val="20"/>
              </w:rPr>
              <w:t>Assmt</w:t>
            </w:r>
            <w:proofErr w:type="spellEnd"/>
            <w:r w:rsidRPr="005E5400">
              <w:rPr>
                <w:rFonts w:ascii="Aptos Narrow" w:hAnsi="Aptos Narrow"/>
                <w:sz w:val="20"/>
                <w:szCs w:val="20"/>
              </w:rPr>
              <w:t xml:space="preserve"> 048 - Albert </w:t>
            </w:r>
            <w:proofErr w:type="spellStart"/>
            <w:r w:rsidRPr="005E5400">
              <w:rPr>
                <w:rFonts w:ascii="Aptos Narrow" w:hAnsi="Aptos Narrow"/>
                <w:sz w:val="20"/>
                <w:szCs w:val="20"/>
              </w:rPr>
              <w:t>YesM</w:t>
            </w:r>
            <w:proofErr w:type="spellEnd"/>
            <w:r w:rsidRPr="005E5400">
              <w:rPr>
                <w:rFonts w:ascii="Aptos Narrow" w:hAnsi="Aptos Narrow"/>
                <w:sz w:val="20"/>
                <w:szCs w:val="20"/>
              </w:rPr>
              <w:t xml:space="preserve"> - LexisNexis LNFI.docx</w:t>
            </w:r>
          </w:p>
        </w:tc>
        <w:tc>
          <w:tcPr>
            <w:tcW w:w="3770" w:type="dxa"/>
            <w:tcBorders>
              <w:top w:val="single" w:sz="4" w:space="0" w:color="auto"/>
              <w:left w:val="single" w:sz="4" w:space="0" w:color="auto"/>
              <w:bottom w:val="single" w:sz="4" w:space="0" w:color="auto"/>
              <w:right w:val="single" w:sz="4" w:space="0" w:color="auto"/>
            </w:tcBorders>
            <w:vAlign w:val="center"/>
          </w:tcPr>
          <w:p w14:paraId="5E0A1DF4" w14:textId="761C184D" w:rsidR="00B97B8C" w:rsidRPr="005E5400" w:rsidRDefault="00B97B8C" w:rsidP="00B97B8C">
            <w:pPr>
              <w:rPr>
                <w:rFonts w:ascii="Aptos Narrow" w:hAnsi="Aptos Narrow"/>
                <w:sz w:val="20"/>
                <w:szCs w:val="20"/>
              </w:rPr>
            </w:pPr>
            <w:r w:rsidRPr="005E5400">
              <w:rPr>
                <w:rFonts w:ascii="Aptos Narrow" w:hAnsi="Aptos Narrow"/>
                <w:sz w:val="20"/>
                <w:szCs w:val="20"/>
              </w:rPr>
              <w:t>Enterprise risk management and Model risk classification procedures.</w:t>
            </w:r>
          </w:p>
        </w:tc>
      </w:tr>
      <w:tr w:rsidR="00B97B8C" w:rsidRPr="002C57A9" w14:paraId="325B081B" w14:textId="77777777" w:rsidTr="00B97B8C">
        <w:tc>
          <w:tcPr>
            <w:tcW w:w="721" w:type="dxa"/>
            <w:tcBorders>
              <w:top w:val="single" w:sz="4" w:space="0" w:color="auto"/>
              <w:left w:val="single" w:sz="4" w:space="0" w:color="auto"/>
              <w:bottom w:val="single" w:sz="4" w:space="0" w:color="auto"/>
              <w:right w:val="single" w:sz="4" w:space="0" w:color="auto"/>
            </w:tcBorders>
            <w:vAlign w:val="center"/>
          </w:tcPr>
          <w:p w14:paraId="45269951" w14:textId="0ADD7718" w:rsidR="00B97B8C" w:rsidRPr="005E5400" w:rsidRDefault="00B97B8C" w:rsidP="00B97B8C">
            <w:pPr>
              <w:rPr>
                <w:rFonts w:ascii="Aptos Narrow" w:hAnsi="Aptos Narrow"/>
                <w:sz w:val="20"/>
                <w:szCs w:val="20"/>
              </w:rPr>
            </w:pPr>
            <w:r w:rsidRPr="005E5400">
              <w:rPr>
                <w:rFonts w:ascii="Aptos Narrow" w:hAnsi="Aptos Narrow"/>
                <w:iCs/>
                <w:sz w:val="20"/>
                <w:szCs w:val="20"/>
              </w:rPr>
              <w:t>3</w:t>
            </w:r>
          </w:p>
        </w:tc>
        <w:tc>
          <w:tcPr>
            <w:tcW w:w="5579" w:type="dxa"/>
            <w:tcBorders>
              <w:top w:val="single" w:sz="4" w:space="0" w:color="auto"/>
              <w:left w:val="single" w:sz="4" w:space="0" w:color="auto"/>
              <w:bottom w:val="single" w:sz="4" w:space="0" w:color="auto"/>
              <w:right w:val="single" w:sz="4" w:space="0" w:color="auto"/>
            </w:tcBorders>
            <w:vAlign w:val="center"/>
          </w:tcPr>
          <w:p w14:paraId="74D497F5" w14:textId="2EDD294D" w:rsidR="00B97B8C" w:rsidRPr="005E5400" w:rsidRDefault="00B97B8C" w:rsidP="00B97B8C">
            <w:pPr>
              <w:rPr>
                <w:rFonts w:ascii="Aptos Narrow" w:hAnsi="Aptos Narrow"/>
                <w:sz w:val="20"/>
                <w:szCs w:val="20"/>
              </w:rPr>
            </w:pPr>
            <w:r w:rsidRPr="005E5400">
              <w:rPr>
                <w:rFonts w:ascii="Aptos Narrow" w:hAnsi="Aptos Narrow"/>
                <w:sz w:val="20"/>
                <w:szCs w:val="20"/>
              </w:rPr>
              <w:t xml:space="preserve">MRM-CONTROL02 - Model-IRR </w:t>
            </w:r>
            <w:proofErr w:type="spellStart"/>
            <w:r w:rsidRPr="005E5400">
              <w:rPr>
                <w:rFonts w:ascii="Aptos Narrow" w:hAnsi="Aptos Narrow"/>
                <w:sz w:val="20"/>
                <w:szCs w:val="20"/>
              </w:rPr>
              <w:t>Assmt</w:t>
            </w:r>
            <w:proofErr w:type="spellEnd"/>
            <w:r w:rsidRPr="005E5400">
              <w:rPr>
                <w:rFonts w:ascii="Aptos Narrow" w:hAnsi="Aptos Narrow"/>
                <w:sz w:val="20"/>
                <w:szCs w:val="20"/>
              </w:rPr>
              <w:t xml:space="preserve"> 048 -L- Albert LNFI_FINAL.docx</w:t>
            </w:r>
          </w:p>
        </w:tc>
        <w:tc>
          <w:tcPr>
            <w:tcW w:w="3770" w:type="dxa"/>
            <w:tcBorders>
              <w:top w:val="single" w:sz="4" w:space="0" w:color="auto"/>
              <w:left w:val="single" w:sz="4" w:space="0" w:color="auto"/>
              <w:bottom w:val="single" w:sz="4" w:space="0" w:color="auto"/>
              <w:right w:val="single" w:sz="4" w:space="0" w:color="auto"/>
            </w:tcBorders>
            <w:vAlign w:val="center"/>
          </w:tcPr>
          <w:p w14:paraId="1AD6828C" w14:textId="75863507" w:rsidR="00B97B8C" w:rsidRPr="005E5400" w:rsidRDefault="00B97B8C" w:rsidP="00B97B8C">
            <w:pPr>
              <w:rPr>
                <w:rFonts w:ascii="Aptos Narrow" w:hAnsi="Aptos Narrow"/>
                <w:sz w:val="20"/>
                <w:szCs w:val="20"/>
              </w:rPr>
            </w:pPr>
            <w:r w:rsidRPr="005E5400">
              <w:rPr>
                <w:rFonts w:ascii="Aptos Narrow" w:hAnsi="Aptos Narrow"/>
                <w:sz w:val="20"/>
                <w:szCs w:val="20"/>
              </w:rPr>
              <w:t>Model inherent risk rating assessment form.</w:t>
            </w:r>
          </w:p>
        </w:tc>
      </w:tr>
      <w:tr w:rsidR="00B97B8C" w:rsidRPr="002C57A9" w14:paraId="215AD05C" w14:textId="77777777" w:rsidTr="00B97B8C">
        <w:tc>
          <w:tcPr>
            <w:tcW w:w="721" w:type="dxa"/>
            <w:tcBorders>
              <w:top w:val="single" w:sz="4" w:space="0" w:color="auto"/>
              <w:left w:val="single" w:sz="4" w:space="0" w:color="auto"/>
              <w:bottom w:val="single" w:sz="4" w:space="0" w:color="auto"/>
              <w:right w:val="single" w:sz="4" w:space="0" w:color="auto"/>
            </w:tcBorders>
            <w:vAlign w:val="center"/>
          </w:tcPr>
          <w:p w14:paraId="354508D0" w14:textId="2EBD270D" w:rsidR="00B97B8C" w:rsidRPr="005E5400" w:rsidRDefault="00B97B8C" w:rsidP="00B97B8C">
            <w:pPr>
              <w:rPr>
                <w:rFonts w:ascii="Aptos Narrow" w:hAnsi="Aptos Narrow"/>
                <w:sz w:val="20"/>
                <w:szCs w:val="20"/>
              </w:rPr>
            </w:pPr>
            <w:r w:rsidRPr="005E5400">
              <w:rPr>
                <w:rFonts w:ascii="Aptos Narrow" w:hAnsi="Aptos Narrow"/>
                <w:iCs/>
                <w:sz w:val="20"/>
                <w:szCs w:val="20"/>
              </w:rPr>
              <w:t>4</w:t>
            </w:r>
          </w:p>
        </w:tc>
        <w:tc>
          <w:tcPr>
            <w:tcW w:w="5579" w:type="dxa"/>
            <w:tcBorders>
              <w:top w:val="single" w:sz="4" w:space="0" w:color="auto"/>
              <w:left w:val="single" w:sz="4" w:space="0" w:color="auto"/>
              <w:bottom w:val="single" w:sz="4" w:space="0" w:color="auto"/>
              <w:right w:val="single" w:sz="4" w:space="0" w:color="auto"/>
            </w:tcBorders>
            <w:vAlign w:val="center"/>
          </w:tcPr>
          <w:p w14:paraId="346FEFBA" w14:textId="3DDA5714" w:rsidR="00B97B8C" w:rsidRPr="005E5400" w:rsidRDefault="00B97B8C" w:rsidP="00B97B8C">
            <w:pPr>
              <w:rPr>
                <w:rFonts w:ascii="Aptos Narrow" w:hAnsi="Aptos Narrow"/>
                <w:sz w:val="20"/>
                <w:szCs w:val="20"/>
              </w:rPr>
            </w:pPr>
            <w:r w:rsidRPr="005E5400">
              <w:rPr>
                <w:rFonts w:ascii="Aptos Narrow" w:hAnsi="Aptos Narrow"/>
                <w:sz w:val="20"/>
                <w:szCs w:val="20"/>
              </w:rPr>
              <w:t>2023_LNRS_BCOverview_Tech_Resilience_IT.pdf</w:t>
            </w:r>
          </w:p>
        </w:tc>
        <w:tc>
          <w:tcPr>
            <w:tcW w:w="3770" w:type="dxa"/>
            <w:tcBorders>
              <w:top w:val="single" w:sz="4" w:space="0" w:color="auto"/>
              <w:left w:val="single" w:sz="4" w:space="0" w:color="auto"/>
              <w:bottom w:val="single" w:sz="4" w:space="0" w:color="auto"/>
              <w:right w:val="single" w:sz="4" w:space="0" w:color="auto"/>
            </w:tcBorders>
            <w:vAlign w:val="center"/>
          </w:tcPr>
          <w:p w14:paraId="454C7615" w14:textId="7C4B5D53" w:rsidR="00B97B8C" w:rsidRPr="005E5400" w:rsidRDefault="00B97B8C" w:rsidP="00B97B8C">
            <w:pPr>
              <w:rPr>
                <w:rFonts w:ascii="Aptos Narrow" w:hAnsi="Aptos Narrow"/>
                <w:sz w:val="20"/>
                <w:szCs w:val="20"/>
              </w:rPr>
            </w:pPr>
            <w:r w:rsidRPr="005E5400">
              <w:rPr>
                <w:rFonts w:ascii="Aptos Narrow" w:hAnsi="Aptos Narrow"/>
                <w:sz w:val="20"/>
                <w:szCs w:val="20"/>
              </w:rPr>
              <w:t>It is the overview of business continuity technical resilience - IT</w:t>
            </w:r>
          </w:p>
        </w:tc>
      </w:tr>
      <w:tr w:rsidR="00B97B8C" w:rsidRPr="002C57A9" w14:paraId="04BB32CE" w14:textId="77777777" w:rsidTr="00B97B8C">
        <w:tc>
          <w:tcPr>
            <w:tcW w:w="721" w:type="dxa"/>
            <w:tcBorders>
              <w:top w:val="single" w:sz="4" w:space="0" w:color="auto"/>
              <w:left w:val="single" w:sz="4" w:space="0" w:color="auto"/>
              <w:bottom w:val="single" w:sz="4" w:space="0" w:color="auto"/>
              <w:right w:val="single" w:sz="4" w:space="0" w:color="auto"/>
            </w:tcBorders>
            <w:vAlign w:val="center"/>
          </w:tcPr>
          <w:p w14:paraId="255D55EF" w14:textId="1089BE79" w:rsidR="00B97B8C" w:rsidRPr="005E5400" w:rsidRDefault="00B97B8C" w:rsidP="00B97B8C">
            <w:pPr>
              <w:rPr>
                <w:rFonts w:ascii="Aptos Narrow" w:hAnsi="Aptos Narrow"/>
                <w:sz w:val="20"/>
                <w:szCs w:val="20"/>
              </w:rPr>
            </w:pPr>
            <w:r w:rsidRPr="005E5400">
              <w:rPr>
                <w:rFonts w:ascii="Aptos Narrow" w:hAnsi="Aptos Narrow"/>
                <w:iCs/>
                <w:sz w:val="20"/>
                <w:szCs w:val="20"/>
              </w:rPr>
              <w:t>5</w:t>
            </w:r>
          </w:p>
        </w:tc>
        <w:tc>
          <w:tcPr>
            <w:tcW w:w="5579" w:type="dxa"/>
            <w:tcBorders>
              <w:top w:val="single" w:sz="4" w:space="0" w:color="auto"/>
              <w:left w:val="single" w:sz="4" w:space="0" w:color="auto"/>
              <w:bottom w:val="single" w:sz="4" w:space="0" w:color="auto"/>
              <w:right w:val="single" w:sz="4" w:space="0" w:color="auto"/>
            </w:tcBorders>
            <w:vAlign w:val="center"/>
          </w:tcPr>
          <w:p w14:paraId="5551E676" w14:textId="77777777" w:rsidR="00B97B8C" w:rsidRPr="005E5400" w:rsidRDefault="00B97B8C" w:rsidP="00B97B8C">
            <w:pPr>
              <w:rPr>
                <w:rFonts w:ascii="Aptos Narrow" w:hAnsi="Aptos Narrow"/>
                <w:sz w:val="20"/>
                <w:szCs w:val="20"/>
              </w:rPr>
            </w:pPr>
            <w:proofErr w:type="spellStart"/>
            <w:r w:rsidRPr="005E5400">
              <w:rPr>
                <w:rFonts w:ascii="Aptos Narrow" w:hAnsi="Aptos Narrow"/>
                <w:sz w:val="20"/>
                <w:szCs w:val="20"/>
              </w:rPr>
              <w:t>LexisNexis_Business_Continuity_Disaster_Recovery</w:t>
            </w:r>
            <w:proofErr w:type="spellEnd"/>
            <w:r w:rsidRPr="005E5400">
              <w:rPr>
                <w:rFonts w:ascii="Aptos Narrow" w:hAnsi="Aptos Narrow"/>
                <w:sz w:val="20"/>
                <w:szCs w:val="20"/>
              </w:rPr>
              <w:t>_</w:t>
            </w:r>
          </w:p>
          <w:p w14:paraId="08B66B26" w14:textId="42031A4E" w:rsidR="00B97B8C" w:rsidRPr="005E5400" w:rsidRDefault="00B97B8C" w:rsidP="00B97B8C">
            <w:pPr>
              <w:rPr>
                <w:rFonts w:ascii="Aptos Narrow" w:hAnsi="Aptos Narrow"/>
                <w:sz w:val="20"/>
                <w:szCs w:val="20"/>
              </w:rPr>
            </w:pPr>
            <w:r w:rsidRPr="005E5400">
              <w:rPr>
                <w:rFonts w:ascii="Aptos Narrow" w:hAnsi="Aptos Narrow"/>
                <w:sz w:val="20"/>
                <w:szCs w:val="20"/>
              </w:rPr>
              <w:t>Assessment_Dec_18_2023_13_23 (1).pdf</w:t>
            </w:r>
            <w:r w:rsidRPr="005E5400">
              <w:rPr>
                <w:rFonts w:ascii="Aptos Narrow" w:hAnsi="Aptos Narrow"/>
                <w:sz w:val="20"/>
                <w:szCs w:val="20"/>
              </w:rPr>
              <w:tab/>
            </w:r>
          </w:p>
        </w:tc>
        <w:tc>
          <w:tcPr>
            <w:tcW w:w="3770" w:type="dxa"/>
            <w:tcBorders>
              <w:top w:val="single" w:sz="4" w:space="0" w:color="auto"/>
              <w:left w:val="single" w:sz="4" w:space="0" w:color="auto"/>
              <w:bottom w:val="single" w:sz="4" w:space="0" w:color="auto"/>
              <w:right w:val="single" w:sz="4" w:space="0" w:color="auto"/>
            </w:tcBorders>
            <w:vAlign w:val="center"/>
          </w:tcPr>
          <w:p w14:paraId="5939428E" w14:textId="0C14E939" w:rsidR="00B97B8C" w:rsidRPr="005E5400" w:rsidRDefault="00B97B8C" w:rsidP="00B97B8C">
            <w:pPr>
              <w:rPr>
                <w:rFonts w:ascii="Aptos Narrow" w:hAnsi="Aptos Narrow"/>
                <w:sz w:val="20"/>
                <w:szCs w:val="20"/>
              </w:rPr>
            </w:pPr>
            <w:r w:rsidRPr="005E5400">
              <w:rPr>
                <w:rFonts w:ascii="Aptos Narrow" w:hAnsi="Aptos Narrow"/>
                <w:sz w:val="20"/>
                <w:szCs w:val="20"/>
              </w:rPr>
              <w:t>It is the LexisNexis Business Continuity/Disaster Recovery Assessment Report.</w:t>
            </w:r>
          </w:p>
        </w:tc>
      </w:tr>
      <w:bookmarkEnd w:id="862"/>
    </w:tbl>
    <w:p w14:paraId="1819D868" w14:textId="77777777" w:rsidR="002C57A9" w:rsidRDefault="002C57A9" w:rsidP="003F2661">
      <w:pPr>
        <w:rPr>
          <w:rStyle w:val="SubtleEmphasis"/>
        </w:rPr>
      </w:pPr>
    </w:p>
    <w:p w14:paraId="0811507B" w14:textId="77777777" w:rsidR="003F2661" w:rsidRDefault="003F2661" w:rsidP="003F2661"/>
    <w:p w14:paraId="5850A9CE" w14:textId="11273FE4" w:rsidR="003F2661" w:rsidRDefault="00CC041D" w:rsidP="00836691">
      <w:pPr>
        <w:pStyle w:val="Heading3"/>
      </w:pPr>
      <w:bookmarkStart w:id="863" w:name="_Toc163230508"/>
      <w:r>
        <w:t>Estimation Methodology and Assumptions</w:t>
      </w:r>
      <w:bookmarkEnd w:id="863"/>
    </w:p>
    <w:p w14:paraId="1D99473F" w14:textId="0515F65C" w:rsidR="00CC041D" w:rsidRDefault="00CC041D" w:rsidP="00CC041D">
      <w:pPr>
        <w:rPr>
          <w:rStyle w:val="SubtleEmphasis"/>
        </w:rPr>
      </w:pPr>
      <w:r>
        <w:rPr>
          <w:rStyle w:val="SubtleEmphasis"/>
        </w:rPr>
        <w:t>Describe in detail the model estimation methodology, including the assumptions that may be implicit in the estimation technique. For example, ordinary least squares estimations include assumptions about regression residuals. Describe any expert judgments related to the estimation, such as the selection of variable weighting methodologies.</w:t>
      </w:r>
    </w:p>
    <w:p w14:paraId="5E212144" w14:textId="77777777" w:rsidR="00CC041D" w:rsidRDefault="00CC041D" w:rsidP="00CC041D">
      <w:pPr>
        <w:rPr>
          <w:rStyle w:val="SubtleEmphasis"/>
        </w:rPr>
      </w:pPr>
    </w:p>
    <w:p w14:paraId="34E284FB" w14:textId="23D8FFED" w:rsidR="00EA6FE9" w:rsidRDefault="00EA6FE9" w:rsidP="00EA6FE9">
      <w:pPr>
        <w:rPr>
          <w:rFonts w:eastAsia="Synchrony Sans" w:cstheme="minorHAnsi"/>
          <w:i/>
          <w:iCs/>
          <w:color w:val="000000"/>
          <w:szCs w:val="20"/>
        </w:rPr>
      </w:pPr>
      <w:r w:rsidRPr="005D5BAA">
        <w:rPr>
          <w:rStyle w:val="SubtleEmphasis"/>
          <w:u w:val="single"/>
        </w:rPr>
        <w:lastRenderedPageBreak/>
        <w:t xml:space="preserve">For machine learning </w:t>
      </w:r>
      <w:r w:rsidR="005D5BAA">
        <w:rPr>
          <w:rStyle w:val="SubtleEmphasis"/>
          <w:u w:val="single"/>
        </w:rPr>
        <w:t xml:space="preserve">(ML) </w:t>
      </w:r>
      <w:r w:rsidRPr="005D5BAA">
        <w:rPr>
          <w:rStyle w:val="SubtleEmphasis"/>
          <w:u w:val="single"/>
        </w:rPr>
        <w:t>models</w:t>
      </w:r>
      <w:r>
        <w:rPr>
          <w:rStyle w:val="SubtleEmphasis"/>
        </w:rPr>
        <w:t xml:space="preserve">, discuss whether </w:t>
      </w:r>
      <w:bookmarkStart w:id="864" w:name="OLE_LINK43"/>
      <w:r>
        <w:rPr>
          <w:rStyle w:val="SubtleEmphasis"/>
        </w:rPr>
        <w:t>monotonicity</w:t>
      </w:r>
      <w:bookmarkEnd w:id="864"/>
      <w:r>
        <w:rPr>
          <w:rStyle w:val="SubtleEmphasis"/>
        </w:rPr>
        <w:t xml:space="preserve"> of relationships between the model features and the target variable is important or required, and whether the ML algorithm is configured to ensure such monotonicity.</w:t>
      </w:r>
    </w:p>
    <w:p w14:paraId="39C66A8B" w14:textId="77777777" w:rsidR="00EA6FE9" w:rsidRDefault="00EA6FE9" w:rsidP="00CC041D">
      <w:pPr>
        <w:rPr>
          <w:rStyle w:val="SubtleEmphasis"/>
        </w:rPr>
      </w:pPr>
    </w:p>
    <w:p w14:paraId="7F90766E" w14:textId="77777777" w:rsidR="00737A94" w:rsidRDefault="00737A94" w:rsidP="00737A94">
      <w:pPr>
        <w:shd w:val="clear" w:color="auto" w:fill="DAEEF3" w:themeFill="accent5" w:themeFillTint="33"/>
        <w:jc w:val="both"/>
        <w:rPr>
          <w:rFonts w:ascii="Aptos Narrow" w:hAnsi="Aptos Narrow"/>
        </w:rPr>
      </w:pPr>
      <w:bookmarkStart w:id="865" w:name="OLE_LINK59"/>
      <w:bookmarkStart w:id="866" w:name="OLE_LINK6"/>
      <w:r>
        <w:rPr>
          <w:rFonts w:ascii="Aptos Narrow" w:hAnsi="Aptos Narrow"/>
        </w:rPr>
        <w:t>Model Owner:</w:t>
      </w:r>
    </w:p>
    <w:p w14:paraId="52F7EE8B" w14:textId="6056471D" w:rsidR="00DD79D6" w:rsidRPr="00DD79D6" w:rsidRDefault="00DD79D6" w:rsidP="00142194">
      <w:pPr>
        <w:shd w:val="clear" w:color="auto" w:fill="DAEEF3" w:themeFill="accent5" w:themeFillTint="33"/>
        <w:jc w:val="both"/>
        <w:rPr>
          <w:rFonts w:ascii="Aptos Narrow" w:hAnsi="Aptos Narrow"/>
        </w:rPr>
      </w:pPr>
      <w:r w:rsidRPr="00DD79D6">
        <w:rPr>
          <w:rFonts w:ascii="Aptos Narrow" w:hAnsi="Aptos Narrow"/>
        </w:rPr>
        <w:t>The LexisNexis Fraud Intelligence Model is based on the Gradient Boosting Decision Trees (GBDT) algorithm, specifically implemented using XGBoost. This methodology inherently captures complex, non-linear relationships between features and the target variable, without requiring explicit monotonic constraints.</w:t>
      </w:r>
    </w:p>
    <w:p w14:paraId="0C8722EA" w14:textId="77777777" w:rsidR="00DD79D6" w:rsidRPr="00DD79D6" w:rsidRDefault="00DD79D6" w:rsidP="00142194">
      <w:pPr>
        <w:shd w:val="clear" w:color="auto" w:fill="DAEEF3" w:themeFill="accent5" w:themeFillTint="33"/>
        <w:jc w:val="both"/>
        <w:rPr>
          <w:rFonts w:ascii="Aptos Narrow" w:hAnsi="Aptos Narrow"/>
        </w:rPr>
      </w:pPr>
    </w:p>
    <w:p w14:paraId="37532B5F" w14:textId="77777777" w:rsidR="00DD79D6" w:rsidRPr="00DD79D6" w:rsidRDefault="00DD79D6" w:rsidP="00142194">
      <w:pPr>
        <w:shd w:val="clear" w:color="auto" w:fill="DAEEF3" w:themeFill="accent5" w:themeFillTint="33"/>
        <w:jc w:val="both"/>
        <w:rPr>
          <w:rFonts w:ascii="Aptos Narrow" w:hAnsi="Aptos Narrow"/>
          <w:b/>
          <w:bCs/>
        </w:rPr>
      </w:pPr>
      <w:r w:rsidRPr="00DD79D6">
        <w:rPr>
          <w:rFonts w:ascii="Aptos Narrow" w:hAnsi="Aptos Narrow"/>
          <w:b/>
          <w:bCs/>
        </w:rPr>
        <w:t>Monotonicity Consideration:</w:t>
      </w:r>
    </w:p>
    <w:p w14:paraId="0CB3B67A" w14:textId="77777777" w:rsidR="00DD79D6" w:rsidRPr="00DD79D6" w:rsidRDefault="00DD79D6" w:rsidP="00142194">
      <w:pPr>
        <w:shd w:val="clear" w:color="auto" w:fill="DAEEF3" w:themeFill="accent5" w:themeFillTint="33"/>
        <w:jc w:val="both"/>
        <w:rPr>
          <w:rFonts w:ascii="Aptos Narrow" w:hAnsi="Aptos Narrow"/>
        </w:rPr>
      </w:pPr>
      <w:r w:rsidRPr="00DD79D6">
        <w:rPr>
          <w:rFonts w:ascii="Aptos Narrow" w:hAnsi="Aptos Narrow"/>
        </w:rPr>
        <w:t>In this model, monotonicity of relationships between features and the target variable is not explicitly enforced. The nature of XGBoost allows it to flexibly model both increasing and decreasing relationships as needed, optimizing for predictive accuracy rather than imposing monotonic constraints. This approach is suitable for fraud detection models, where interactions between variables and fraud risk may exhibit non-linear and non-monotonic patterns.</w:t>
      </w:r>
    </w:p>
    <w:p w14:paraId="656C2D6D" w14:textId="77777777" w:rsidR="00DD79D6" w:rsidRPr="00DD79D6" w:rsidRDefault="00DD79D6" w:rsidP="00142194">
      <w:pPr>
        <w:shd w:val="clear" w:color="auto" w:fill="DAEEF3" w:themeFill="accent5" w:themeFillTint="33"/>
        <w:jc w:val="both"/>
        <w:rPr>
          <w:rFonts w:ascii="Aptos Narrow" w:hAnsi="Aptos Narrow"/>
        </w:rPr>
      </w:pPr>
    </w:p>
    <w:p w14:paraId="021796E7" w14:textId="77777777" w:rsidR="00DD79D6" w:rsidRPr="00DD79D6" w:rsidRDefault="00DD79D6" w:rsidP="00142194">
      <w:pPr>
        <w:shd w:val="clear" w:color="auto" w:fill="DAEEF3" w:themeFill="accent5" w:themeFillTint="33"/>
        <w:jc w:val="both"/>
        <w:rPr>
          <w:rFonts w:ascii="Aptos Narrow" w:hAnsi="Aptos Narrow"/>
          <w:b/>
          <w:bCs/>
        </w:rPr>
      </w:pPr>
      <w:r w:rsidRPr="00DD79D6">
        <w:rPr>
          <w:rFonts w:ascii="Aptos Narrow" w:hAnsi="Aptos Narrow"/>
          <w:b/>
          <w:bCs/>
        </w:rPr>
        <w:t>Configuration for Monotonicity:</w:t>
      </w:r>
    </w:p>
    <w:p w14:paraId="5E04C966" w14:textId="77777777" w:rsidR="00DD79D6" w:rsidRPr="00DD79D6" w:rsidRDefault="00DD79D6" w:rsidP="00142194">
      <w:pPr>
        <w:shd w:val="clear" w:color="auto" w:fill="DAEEF3" w:themeFill="accent5" w:themeFillTint="33"/>
        <w:jc w:val="both"/>
        <w:rPr>
          <w:rFonts w:ascii="Aptos Narrow" w:hAnsi="Aptos Narrow"/>
        </w:rPr>
      </w:pPr>
      <w:r w:rsidRPr="00DD79D6">
        <w:rPr>
          <w:rFonts w:ascii="Aptos Narrow" w:hAnsi="Aptos Narrow"/>
        </w:rPr>
        <w:t>While XGBoost provides functionality to impose monotonicity constraints on features if required, such constraints were not deemed necessary for this model. The decision not to enforce monotonicity aligns with the empirical findings during model development, where the relationships between input features and fraud risk varied in complexity and direction.</w:t>
      </w:r>
    </w:p>
    <w:p w14:paraId="78AF31B5" w14:textId="77777777" w:rsidR="00DD79D6" w:rsidRPr="00DD79D6" w:rsidRDefault="00DD79D6" w:rsidP="00142194">
      <w:pPr>
        <w:shd w:val="clear" w:color="auto" w:fill="DAEEF3" w:themeFill="accent5" w:themeFillTint="33"/>
        <w:jc w:val="both"/>
        <w:rPr>
          <w:rFonts w:ascii="Aptos Narrow" w:hAnsi="Aptos Narrow"/>
        </w:rPr>
      </w:pPr>
    </w:p>
    <w:p w14:paraId="69DC8DE2" w14:textId="7412F3EC" w:rsidR="00867433" w:rsidRDefault="00DD79D6" w:rsidP="00142194">
      <w:pPr>
        <w:shd w:val="clear" w:color="auto" w:fill="DAEEF3" w:themeFill="accent5" w:themeFillTint="33"/>
        <w:jc w:val="both"/>
        <w:rPr>
          <w:rFonts w:ascii="Aptos Narrow" w:hAnsi="Aptos Narrow"/>
        </w:rPr>
      </w:pPr>
      <w:r w:rsidRPr="00DD79D6">
        <w:rPr>
          <w:rFonts w:ascii="Aptos Narrow" w:hAnsi="Aptos Narrow"/>
        </w:rPr>
        <w:t>The absence of monotonic constraints ensures that the model leverages the full predictive power of the features, allowing it to adaptively fit the underlying patterns in the data. This flexibility enhances the model's performance for detecting fraudulent activity, as demonstrated by its high AUC and Fraud Detection Rate (FDR) during validation.</w:t>
      </w:r>
    </w:p>
    <w:p w14:paraId="341C1395" w14:textId="77777777" w:rsidR="004C726A" w:rsidRDefault="004C726A" w:rsidP="00142194">
      <w:pPr>
        <w:shd w:val="clear" w:color="auto" w:fill="DAEEF3" w:themeFill="accent5" w:themeFillTint="33"/>
        <w:jc w:val="both"/>
        <w:rPr>
          <w:rFonts w:ascii="Aptos Narrow" w:hAnsi="Aptos Narrow"/>
        </w:rPr>
      </w:pPr>
    </w:p>
    <w:bookmarkEnd w:id="865"/>
    <w:p w14:paraId="17EA83B9" w14:textId="77777777" w:rsidR="00CC041D" w:rsidRDefault="00CC041D" w:rsidP="00CC041D"/>
    <w:p w14:paraId="38F3975A" w14:textId="2327BAFB" w:rsidR="000C258D" w:rsidRDefault="00EA6FE9" w:rsidP="00EA6FE9">
      <w:pPr>
        <w:pStyle w:val="Heading3"/>
      </w:pPr>
      <w:bookmarkStart w:id="867" w:name="_Toc163230509"/>
      <w:bookmarkEnd w:id="866"/>
      <w:r>
        <w:rPr>
          <w:rFonts w:hint="eastAsia"/>
        </w:rPr>
        <w:t>Modeling Software / Platform</w:t>
      </w:r>
      <w:bookmarkEnd w:id="867"/>
    </w:p>
    <w:p w14:paraId="2DE3849D" w14:textId="7B8FF941" w:rsidR="00EA6FE9" w:rsidRDefault="00EA6FE9" w:rsidP="00EA6FE9">
      <w:pPr>
        <w:rPr>
          <w:rStyle w:val="SubtleEmphasis"/>
        </w:rPr>
      </w:pPr>
      <w:r>
        <w:rPr>
          <w:rStyle w:val="SubtleEmphasis"/>
        </w:rPr>
        <w:t>Provide information on the software and/or programming language used in the model estimation/training (including the version number, if applicable). If relevant, list the specific algorithms and packages used in model training.</w:t>
      </w:r>
    </w:p>
    <w:p w14:paraId="5631E0C0" w14:textId="77777777" w:rsidR="00EA6FE9" w:rsidRDefault="00EA6FE9" w:rsidP="00EA6FE9">
      <w:pPr>
        <w:rPr>
          <w:rStyle w:val="SubtleEmphasis"/>
        </w:rPr>
      </w:pPr>
    </w:p>
    <w:p w14:paraId="7D13E6F6" w14:textId="77777777" w:rsidR="00737A94" w:rsidRDefault="00737A94" w:rsidP="00737A94">
      <w:pPr>
        <w:shd w:val="clear" w:color="auto" w:fill="DAEEF3" w:themeFill="accent5" w:themeFillTint="33"/>
        <w:jc w:val="both"/>
        <w:rPr>
          <w:rFonts w:ascii="Aptos Narrow" w:hAnsi="Aptos Narrow"/>
        </w:rPr>
      </w:pPr>
      <w:r>
        <w:rPr>
          <w:rFonts w:ascii="Aptos Narrow" w:hAnsi="Aptos Narrow"/>
        </w:rPr>
        <w:t>Model Owner:</w:t>
      </w:r>
    </w:p>
    <w:p w14:paraId="7B9BEDA8" w14:textId="77777777" w:rsidR="00CE652B" w:rsidRDefault="00997792" w:rsidP="00142194">
      <w:pPr>
        <w:shd w:val="clear" w:color="auto" w:fill="DAEEF3" w:themeFill="accent5" w:themeFillTint="33"/>
        <w:jc w:val="both"/>
        <w:rPr>
          <w:rFonts w:ascii="Aptos Narrow" w:hAnsi="Aptos Narrow"/>
        </w:rPr>
      </w:pPr>
      <w:r w:rsidRPr="00997792">
        <w:rPr>
          <w:rFonts w:ascii="Aptos Narrow" w:hAnsi="Aptos Narrow"/>
        </w:rPr>
        <w:t>The GBDT (gradient boosted decision tree) is the standard modeling framework that is leveraged for</w:t>
      </w:r>
      <w:r w:rsidR="00CE652B">
        <w:rPr>
          <w:rFonts w:ascii="Aptos Narrow" w:hAnsi="Aptos Narrow"/>
        </w:rPr>
        <w:t xml:space="preserve"> </w:t>
      </w:r>
      <w:r w:rsidRPr="00997792">
        <w:rPr>
          <w:rFonts w:ascii="Aptos Narrow" w:hAnsi="Aptos Narrow"/>
        </w:rPr>
        <w:t xml:space="preserve">fraud risk scoring based on rigorous, proprietary research and testing. </w:t>
      </w:r>
    </w:p>
    <w:p w14:paraId="748879E4" w14:textId="27F94D34" w:rsidR="00997792" w:rsidRDefault="00997792" w:rsidP="00142194">
      <w:pPr>
        <w:shd w:val="clear" w:color="auto" w:fill="DAEEF3" w:themeFill="accent5" w:themeFillTint="33"/>
        <w:jc w:val="both"/>
        <w:rPr>
          <w:rFonts w:ascii="Aptos Narrow" w:hAnsi="Aptos Narrow"/>
        </w:rPr>
      </w:pPr>
      <w:r w:rsidRPr="00997792">
        <w:rPr>
          <w:rFonts w:ascii="Aptos Narrow" w:hAnsi="Aptos Narrow"/>
        </w:rPr>
        <w:t>This model was developed with</w:t>
      </w:r>
      <w:r w:rsidR="00CE652B">
        <w:rPr>
          <w:rFonts w:ascii="Aptos Narrow" w:hAnsi="Aptos Narrow"/>
        </w:rPr>
        <w:t xml:space="preserve"> </w:t>
      </w:r>
      <w:r w:rsidRPr="00997792">
        <w:rPr>
          <w:rFonts w:ascii="Aptos Narrow" w:hAnsi="Aptos Narrow"/>
        </w:rPr>
        <w:t>XGBoost version 1.6.2 as implemented in Python 3.9.12.</w:t>
      </w:r>
    </w:p>
    <w:p w14:paraId="00E3DDB1" w14:textId="710D1980" w:rsidR="00997792" w:rsidRDefault="000937A6" w:rsidP="00142194">
      <w:pPr>
        <w:shd w:val="clear" w:color="auto" w:fill="DAEEF3" w:themeFill="accent5" w:themeFillTint="33"/>
        <w:jc w:val="both"/>
        <w:rPr>
          <w:rFonts w:ascii="Aptos Narrow" w:hAnsi="Aptos Narrow"/>
        </w:rPr>
      </w:pPr>
      <w:r>
        <w:rPr>
          <w:rFonts w:ascii="Aptos Narrow" w:hAnsi="Aptos Narrow"/>
        </w:rPr>
        <w:t>EWB is using LNFI Bank card model version 1.</w:t>
      </w:r>
    </w:p>
    <w:p w14:paraId="470BCE07" w14:textId="5691ECAF" w:rsidR="00EA6FE9" w:rsidRDefault="00EA6FE9" w:rsidP="00EA6FE9"/>
    <w:p w14:paraId="567A4C8D" w14:textId="4670FB2D" w:rsidR="00EA6FE9" w:rsidRDefault="00EA6FE9" w:rsidP="00EA6FE9">
      <w:pPr>
        <w:pStyle w:val="Heading3"/>
      </w:pPr>
      <w:bookmarkStart w:id="868" w:name="_Toc163230510"/>
      <w:r>
        <w:rPr>
          <w:rFonts w:hint="eastAsia"/>
        </w:rPr>
        <w:t>Hyper-parameter Tuning</w:t>
      </w:r>
      <w:bookmarkEnd w:id="868"/>
    </w:p>
    <w:p w14:paraId="7F13EDF5" w14:textId="77777777" w:rsidR="0052070D" w:rsidRPr="005D5BAA" w:rsidRDefault="0052070D" w:rsidP="0052070D">
      <w:pPr>
        <w:spacing w:after="120"/>
        <w:rPr>
          <w:rStyle w:val="SubtleEmphasis"/>
        </w:rPr>
      </w:pPr>
      <w:r w:rsidRPr="005D5BAA">
        <w:rPr>
          <w:rStyle w:val="SubtleEmphasis"/>
          <w:u w:val="single"/>
        </w:rPr>
        <w:t>For machine learning models</w:t>
      </w:r>
      <w:r w:rsidRPr="005D5BAA">
        <w:rPr>
          <w:rStyle w:val="SubtleEmphasis"/>
        </w:rPr>
        <w:t>, include a detailed description of the hyper-parameter tuning process, including the following information:</w:t>
      </w:r>
    </w:p>
    <w:p w14:paraId="3A9CCEB5" w14:textId="77777777" w:rsidR="0052070D" w:rsidRPr="005D5BAA" w:rsidRDefault="0052070D" w:rsidP="0052070D">
      <w:pPr>
        <w:pStyle w:val="ListParagraph"/>
        <w:numPr>
          <w:ilvl w:val="0"/>
          <w:numId w:val="25"/>
        </w:numPr>
        <w:spacing w:after="60" w:line="240" w:lineRule="auto"/>
        <w:contextualSpacing w:val="0"/>
        <w:rPr>
          <w:rStyle w:val="SubtleEmphasis"/>
        </w:rPr>
      </w:pPr>
      <w:r w:rsidRPr="005D5BAA">
        <w:rPr>
          <w:rStyle w:val="SubtleEmphasis"/>
        </w:rPr>
        <w:lastRenderedPageBreak/>
        <w:t xml:space="preserve">The approach used for </w:t>
      </w:r>
      <w:bookmarkStart w:id="869" w:name="OLE_LINK45"/>
      <w:r w:rsidRPr="005D5BAA">
        <w:rPr>
          <w:rStyle w:val="SubtleEmphasis"/>
        </w:rPr>
        <w:t>hyper-parameter tuning</w:t>
      </w:r>
      <w:bookmarkEnd w:id="869"/>
      <w:r w:rsidRPr="005D5BAA">
        <w:rPr>
          <w:rStyle w:val="SubtleEmphasis"/>
        </w:rPr>
        <w:t>, including the rationale for leveraging this approach.</w:t>
      </w:r>
    </w:p>
    <w:p w14:paraId="2CB2D597" w14:textId="77777777" w:rsidR="0052070D" w:rsidRPr="005D5BAA" w:rsidRDefault="0052070D" w:rsidP="0052070D">
      <w:pPr>
        <w:pStyle w:val="ListParagraph"/>
        <w:numPr>
          <w:ilvl w:val="0"/>
          <w:numId w:val="25"/>
        </w:numPr>
        <w:spacing w:after="60" w:line="240" w:lineRule="auto"/>
        <w:contextualSpacing w:val="0"/>
        <w:rPr>
          <w:rStyle w:val="SubtleEmphasis"/>
        </w:rPr>
      </w:pPr>
      <w:r w:rsidRPr="005D5BAA">
        <w:rPr>
          <w:rStyle w:val="SubtleEmphasis"/>
        </w:rPr>
        <w:t>The list of the hyper-parameters tuned (as well as those that are left at default values) and the range of values searched. If applicable, explain why some hyper-parameters were not tuned.</w:t>
      </w:r>
    </w:p>
    <w:p w14:paraId="63B8C18B" w14:textId="77777777" w:rsidR="0052070D" w:rsidRPr="005D5BAA" w:rsidRDefault="0052070D" w:rsidP="0052070D">
      <w:pPr>
        <w:pStyle w:val="ListParagraph"/>
        <w:numPr>
          <w:ilvl w:val="0"/>
          <w:numId w:val="25"/>
        </w:numPr>
        <w:spacing w:after="60" w:line="240" w:lineRule="auto"/>
        <w:contextualSpacing w:val="0"/>
        <w:rPr>
          <w:rStyle w:val="SubtleEmphasis"/>
        </w:rPr>
      </w:pPr>
      <w:r w:rsidRPr="005D5BAA">
        <w:rPr>
          <w:rStyle w:val="SubtleEmphasis"/>
        </w:rPr>
        <w:t xml:space="preserve">Performance metric(s) used to select the optimal hyper-parameters and the supporting rationale. </w:t>
      </w:r>
    </w:p>
    <w:p w14:paraId="41E5DA79" w14:textId="05530906" w:rsidR="0052070D" w:rsidRPr="005D5BAA" w:rsidRDefault="0052070D" w:rsidP="0052070D">
      <w:pPr>
        <w:pStyle w:val="ListParagraph"/>
        <w:numPr>
          <w:ilvl w:val="0"/>
          <w:numId w:val="25"/>
        </w:numPr>
        <w:spacing w:after="120" w:line="240" w:lineRule="auto"/>
        <w:contextualSpacing w:val="0"/>
        <w:rPr>
          <w:rStyle w:val="SubtleEmphasis"/>
        </w:rPr>
      </w:pPr>
      <w:r w:rsidRPr="005D5BAA">
        <w:rPr>
          <w:rStyle w:val="SubtleEmphasis"/>
        </w:rPr>
        <w:t>Sufficiently detailed discussion of the results of the tuning process and selected values, including any judgmental adjustments to the parameters, if any.</w:t>
      </w:r>
    </w:p>
    <w:p w14:paraId="575047E7" w14:textId="29FB19CB" w:rsidR="00EA6FE9" w:rsidRPr="005D5BAA" w:rsidRDefault="0052070D" w:rsidP="0052070D">
      <w:pPr>
        <w:rPr>
          <w:rStyle w:val="SubtleEmphasis"/>
        </w:rPr>
      </w:pPr>
      <w:r w:rsidRPr="005D5BAA">
        <w:rPr>
          <w:rStyle w:val="SubtleEmphasis"/>
        </w:rPr>
        <w:t>If the model also utilizes pre-training during development, provide details of the pre-training process and the pre-trained model as well as related analysis/test/comparison results.</w:t>
      </w:r>
    </w:p>
    <w:p w14:paraId="064F59C4" w14:textId="77777777" w:rsidR="0052070D" w:rsidRPr="0052070D" w:rsidRDefault="0052070D" w:rsidP="0052070D"/>
    <w:p w14:paraId="33D13CBD" w14:textId="77777777" w:rsidR="00737A94" w:rsidRDefault="00737A94" w:rsidP="00737A94">
      <w:pPr>
        <w:shd w:val="clear" w:color="auto" w:fill="DAEEF3" w:themeFill="accent5" w:themeFillTint="33"/>
        <w:jc w:val="both"/>
        <w:rPr>
          <w:rFonts w:ascii="Aptos Narrow" w:hAnsi="Aptos Narrow"/>
        </w:rPr>
      </w:pPr>
      <w:r>
        <w:rPr>
          <w:rFonts w:ascii="Aptos Narrow" w:hAnsi="Aptos Narrow"/>
        </w:rPr>
        <w:t>Model Owner:</w:t>
      </w:r>
    </w:p>
    <w:p w14:paraId="150D09A5" w14:textId="2F929F2A" w:rsidR="00867433" w:rsidRPr="00387FCD" w:rsidRDefault="00997792" w:rsidP="00142194">
      <w:pPr>
        <w:shd w:val="clear" w:color="auto" w:fill="DAEEF3" w:themeFill="accent5" w:themeFillTint="33"/>
        <w:jc w:val="both"/>
        <w:rPr>
          <w:rFonts w:ascii="Aptos Narrow" w:hAnsi="Aptos Narrow"/>
        </w:rPr>
      </w:pPr>
      <w:r>
        <w:rPr>
          <w:rFonts w:ascii="Aptos Narrow" w:hAnsi="Aptos Narrow"/>
        </w:rPr>
        <w:t>Gradient Boosting Decision Trees (G</w:t>
      </w:r>
      <w:r w:rsidR="00867433" w:rsidRPr="00387FCD">
        <w:rPr>
          <w:rFonts w:ascii="Aptos Narrow" w:hAnsi="Aptos Narrow"/>
        </w:rPr>
        <w:t>BDT</w:t>
      </w:r>
      <w:r>
        <w:rPr>
          <w:rFonts w:ascii="Aptos Narrow" w:hAnsi="Aptos Narrow"/>
        </w:rPr>
        <w:t>)</w:t>
      </w:r>
      <w:r w:rsidR="00867433" w:rsidRPr="00387FCD">
        <w:rPr>
          <w:rFonts w:ascii="Aptos Narrow" w:hAnsi="Aptos Narrow"/>
        </w:rPr>
        <w:t xml:space="preserve"> algorithms have a set of parameters, called hyper-parameters, that control the learning process</w:t>
      </w:r>
      <w:r w:rsidR="00867433">
        <w:rPr>
          <w:rFonts w:ascii="Aptos Narrow" w:hAnsi="Aptos Narrow"/>
        </w:rPr>
        <w:t xml:space="preserve"> </w:t>
      </w:r>
      <w:r w:rsidR="00867433" w:rsidRPr="00387FCD">
        <w:rPr>
          <w:rFonts w:ascii="Aptos Narrow" w:hAnsi="Aptos Narrow"/>
        </w:rPr>
        <w:t>and must be tested through a process called hyper-parameter tuning.</w:t>
      </w:r>
    </w:p>
    <w:p w14:paraId="67341CF8" w14:textId="26F0E481" w:rsidR="00867433" w:rsidRDefault="00867433" w:rsidP="00142194">
      <w:pPr>
        <w:shd w:val="clear" w:color="auto" w:fill="DAEEF3" w:themeFill="accent5" w:themeFillTint="33"/>
        <w:jc w:val="both"/>
        <w:rPr>
          <w:rFonts w:ascii="Aptos Narrow" w:hAnsi="Aptos Narrow"/>
        </w:rPr>
      </w:pPr>
      <w:r w:rsidRPr="00387FCD">
        <w:rPr>
          <w:rFonts w:ascii="Aptos Narrow" w:hAnsi="Aptos Narrow"/>
        </w:rPr>
        <w:t>Hyper-parameters control how the machine learning algorithm behaves. Each shallow decision tree of</w:t>
      </w:r>
      <w:r>
        <w:rPr>
          <w:rFonts w:ascii="Aptos Narrow" w:hAnsi="Aptos Narrow"/>
        </w:rPr>
        <w:t xml:space="preserve"> </w:t>
      </w:r>
      <w:r w:rsidRPr="00387FCD">
        <w:rPr>
          <w:rFonts w:ascii="Aptos Narrow" w:hAnsi="Aptos Narrow"/>
        </w:rPr>
        <w:t>the GBDT model introduces a split in the model that minimizes the cumulative error of the decision tree</w:t>
      </w:r>
      <w:r>
        <w:rPr>
          <w:rFonts w:ascii="Aptos Narrow" w:hAnsi="Aptos Narrow"/>
        </w:rPr>
        <w:t xml:space="preserve"> </w:t>
      </w:r>
      <w:r w:rsidRPr="00387FCD">
        <w:rPr>
          <w:rFonts w:ascii="Aptos Narrow" w:hAnsi="Aptos Narrow"/>
        </w:rPr>
        <w:t>ensemble. The hyper-parameters are the scoring coefficients in the model.</w:t>
      </w:r>
    </w:p>
    <w:p w14:paraId="5D3F2A7F" w14:textId="161D3F57" w:rsidR="001E343C" w:rsidRPr="00387FCD" w:rsidRDefault="001E343C" w:rsidP="00142194">
      <w:pPr>
        <w:shd w:val="clear" w:color="auto" w:fill="DAEEF3" w:themeFill="accent5" w:themeFillTint="33"/>
        <w:jc w:val="both"/>
        <w:rPr>
          <w:rFonts w:ascii="Aptos Narrow" w:hAnsi="Aptos Narrow"/>
        </w:rPr>
      </w:pPr>
      <w:r>
        <w:rPr>
          <w:rFonts w:ascii="Aptos Narrow" w:hAnsi="Aptos Narrow"/>
        </w:rPr>
        <w:t xml:space="preserve">The model development process did not involve any external or manual hyper-parameter tuning. Instead, the hyperparameters were set to default or pre-determined values optimized within the XGBoost framework.  </w:t>
      </w:r>
    </w:p>
    <w:p w14:paraId="30DAD187" w14:textId="77777777" w:rsidR="00867433" w:rsidRDefault="00867433" w:rsidP="00142194">
      <w:pPr>
        <w:shd w:val="clear" w:color="auto" w:fill="DAEEF3" w:themeFill="accent5" w:themeFillTint="33"/>
        <w:jc w:val="both"/>
        <w:rPr>
          <w:rFonts w:ascii="Aptos Narrow" w:hAnsi="Aptos Narrow"/>
        </w:rPr>
      </w:pPr>
    </w:p>
    <w:p w14:paraId="54D128DA" w14:textId="77777777" w:rsidR="00142194" w:rsidRDefault="00142194" w:rsidP="00EA6FE9">
      <w:pPr>
        <w:shd w:val="clear" w:color="auto" w:fill="DAEEF3" w:themeFill="accent5" w:themeFillTint="33"/>
        <w:rPr>
          <w:rFonts w:ascii="Aptos Narrow" w:hAnsi="Aptos Narrow"/>
        </w:rPr>
      </w:pPr>
    </w:p>
    <w:p w14:paraId="621ECE90" w14:textId="77777777" w:rsidR="00EA6FE9" w:rsidRDefault="00EA6FE9" w:rsidP="00EA6FE9"/>
    <w:p w14:paraId="51936903" w14:textId="681F9288" w:rsidR="00EA6FE9" w:rsidRDefault="00EA6FE9" w:rsidP="00EA6FE9">
      <w:pPr>
        <w:pStyle w:val="Heading3"/>
      </w:pPr>
      <w:bookmarkStart w:id="870" w:name="_Toc163230511"/>
      <w:r>
        <w:rPr>
          <w:rFonts w:hint="eastAsia"/>
        </w:rPr>
        <w:t>Feature / Variable Selection</w:t>
      </w:r>
      <w:bookmarkEnd w:id="870"/>
    </w:p>
    <w:p w14:paraId="7E04CC5F" w14:textId="77777777" w:rsidR="0052070D" w:rsidRDefault="0052070D" w:rsidP="0052070D">
      <w:pPr>
        <w:rPr>
          <w:rStyle w:val="SubtleEmphasis"/>
        </w:rPr>
      </w:pPr>
      <w:r>
        <w:rPr>
          <w:rStyle w:val="SubtleEmphasis"/>
        </w:rPr>
        <w:t xml:space="preserve">Describe in detail the approaches used to select candidate and final model variables/features, including the relevant criteria/thresholds for quantitative selection criteria, as well as any expert judgments. </w:t>
      </w:r>
    </w:p>
    <w:p w14:paraId="4BB1A030" w14:textId="77777777" w:rsidR="0052070D" w:rsidRDefault="0052070D" w:rsidP="0052070D">
      <w:pPr>
        <w:rPr>
          <w:rStyle w:val="SubtleEmphasis"/>
        </w:rPr>
      </w:pPr>
    </w:p>
    <w:p w14:paraId="19215977" w14:textId="182B2EDD" w:rsidR="0052070D" w:rsidRDefault="0052070D" w:rsidP="0052070D">
      <w:pPr>
        <w:rPr>
          <w:rStyle w:val="SubtleEmphasis"/>
        </w:rPr>
      </w:pPr>
      <w:r>
        <w:rPr>
          <w:rStyle w:val="SubtleEmphasis"/>
        </w:rPr>
        <w:t>Describe the process for involving subject matter specialists from the line of business to obtain their views on candidate variables, including the associated economic theory/business intuition behind each variable, as well as the expectation for the directional impact of each variable on the model output.</w:t>
      </w:r>
    </w:p>
    <w:p w14:paraId="5C9AF456" w14:textId="77777777" w:rsidR="0052070D" w:rsidRDefault="0052070D" w:rsidP="0052070D">
      <w:pPr>
        <w:rPr>
          <w:rStyle w:val="SubtleEmphasis"/>
        </w:rPr>
      </w:pPr>
    </w:p>
    <w:p w14:paraId="2F71F4EF" w14:textId="785B2B59" w:rsidR="0052070D" w:rsidRDefault="0052070D" w:rsidP="0052070D">
      <w:pPr>
        <w:rPr>
          <w:rStyle w:val="SubtleEmphasis"/>
        </w:rPr>
      </w:pPr>
      <w:r>
        <w:rPr>
          <w:rStyle w:val="SubtleEmphasis"/>
        </w:rPr>
        <w:t>Describe any algorithms or statistical procedures (such as correlation analysis, Information Value analysis, stepwise regression procedure, etc.) used as part of the process to select final model variables from the full set of candidate model variables.</w:t>
      </w:r>
    </w:p>
    <w:p w14:paraId="6660E6CF" w14:textId="77777777" w:rsidR="00EA6FE9" w:rsidRDefault="00EA6FE9" w:rsidP="00EA6FE9"/>
    <w:p w14:paraId="6CD49E7E" w14:textId="77777777" w:rsidR="00737A94" w:rsidRDefault="00737A94" w:rsidP="00737A94">
      <w:pPr>
        <w:shd w:val="clear" w:color="auto" w:fill="DAEEF3" w:themeFill="accent5" w:themeFillTint="33"/>
        <w:jc w:val="both"/>
        <w:rPr>
          <w:rFonts w:ascii="Aptos Narrow" w:hAnsi="Aptos Narrow"/>
        </w:rPr>
      </w:pPr>
      <w:r>
        <w:rPr>
          <w:rFonts w:ascii="Aptos Narrow" w:hAnsi="Aptos Narrow"/>
        </w:rPr>
        <w:t>Model Owner:</w:t>
      </w:r>
    </w:p>
    <w:p w14:paraId="68BC77F6" w14:textId="77777777" w:rsidR="00867433" w:rsidRPr="00DF6716" w:rsidRDefault="00867433" w:rsidP="00142194">
      <w:pPr>
        <w:shd w:val="clear" w:color="auto" w:fill="DAEEF3" w:themeFill="accent5" w:themeFillTint="33"/>
        <w:jc w:val="both"/>
        <w:rPr>
          <w:rFonts w:ascii="Aptos Narrow" w:hAnsi="Aptos Narrow"/>
          <w:b/>
          <w:bCs/>
        </w:rPr>
      </w:pPr>
      <w:r w:rsidRPr="00DF6716">
        <w:rPr>
          <w:rFonts w:ascii="Aptos Narrow" w:hAnsi="Aptos Narrow"/>
          <w:b/>
          <w:bCs/>
        </w:rPr>
        <w:t>Recursive Feature Elimination</w:t>
      </w:r>
    </w:p>
    <w:p w14:paraId="2153175F" w14:textId="77777777" w:rsidR="00867433" w:rsidRPr="00DF6716" w:rsidRDefault="00867433" w:rsidP="00142194">
      <w:pPr>
        <w:shd w:val="clear" w:color="auto" w:fill="DAEEF3" w:themeFill="accent5" w:themeFillTint="33"/>
        <w:jc w:val="both"/>
        <w:rPr>
          <w:rFonts w:ascii="Aptos Narrow" w:hAnsi="Aptos Narrow"/>
        </w:rPr>
      </w:pPr>
      <w:r w:rsidRPr="00DF6716">
        <w:rPr>
          <w:rFonts w:ascii="Aptos Narrow" w:hAnsi="Aptos Narrow"/>
        </w:rPr>
        <w:t>RFE (recursive feature elimination) is an iterative approach to variable reduction that builds successive</w:t>
      </w:r>
      <w:r>
        <w:rPr>
          <w:rFonts w:ascii="Aptos Narrow" w:hAnsi="Aptos Narrow"/>
        </w:rPr>
        <w:t xml:space="preserve"> </w:t>
      </w:r>
      <w:r w:rsidRPr="00DF6716">
        <w:rPr>
          <w:rFonts w:ascii="Aptos Narrow" w:hAnsi="Aptos Narrow"/>
        </w:rPr>
        <w:t>models each with fewer predictors than the last.</w:t>
      </w:r>
    </w:p>
    <w:p w14:paraId="47B4EDBF" w14:textId="79E9B35B" w:rsidR="004C726A" w:rsidRDefault="00867433" w:rsidP="00006617">
      <w:pPr>
        <w:shd w:val="clear" w:color="auto" w:fill="DAEEF3" w:themeFill="accent5" w:themeFillTint="33"/>
        <w:jc w:val="both"/>
        <w:rPr>
          <w:rFonts w:ascii="Aptos Narrow" w:hAnsi="Aptos Narrow"/>
        </w:rPr>
      </w:pPr>
      <w:r w:rsidRPr="00DF6716">
        <w:rPr>
          <w:rFonts w:ascii="Aptos Narrow" w:hAnsi="Aptos Narrow"/>
        </w:rPr>
        <w:t>At each stage, a fixed number of variables are removed from the candidate list, and a new model is</w:t>
      </w:r>
      <w:r>
        <w:rPr>
          <w:rFonts w:ascii="Aptos Narrow" w:hAnsi="Aptos Narrow"/>
        </w:rPr>
        <w:t xml:space="preserve"> </w:t>
      </w:r>
      <w:r w:rsidRPr="00DF6716">
        <w:rPr>
          <w:rFonts w:ascii="Aptos Narrow" w:hAnsi="Aptos Narrow"/>
        </w:rPr>
        <w:t>trained with a fixed set of parameters. The removed variables are chosen based on a feature-importance</w:t>
      </w:r>
      <w:r>
        <w:rPr>
          <w:rFonts w:ascii="Aptos Narrow" w:hAnsi="Aptos Narrow"/>
        </w:rPr>
        <w:t xml:space="preserve"> </w:t>
      </w:r>
      <w:r w:rsidRPr="00DF6716">
        <w:rPr>
          <w:rFonts w:ascii="Aptos Narrow" w:hAnsi="Aptos Narrow"/>
        </w:rPr>
        <w:t>metric that measures the contribution of each feature in a model. Each iteration records evaluation</w:t>
      </w:r>
      <w:r w:rsidRPr="00DF6716">
        <w:t xml:space="preserve"> </w:t>
      </w:r>
      <w:r w:rsidRPr="00DF6716">
        <w:rPr>
          <w:rFonts w:ascii="Aptos Narrow" w:hAnsi="Aptos Narrow"/>
        </w:rPr>
        <w:t>metrics on a validation sample. This process is repeated until the specified minimum number of features</w:t>
      </w:r>
      <w:r>
        <w:rPr>
          <w:rFonts w:ascii="Aptos Narrow" w:hAnsi="Aptos Narrow"/>
        </w:rPr>
        <w:t xml:space="preserve"> </w:t>
      </w:r>
      <w:r w:rsidRPr="00DF6716">
        <w:rPr>
          <w:rFonts w:ascii="Aptos Narrow" w:hAnsi="Aptos Narrow"/>
        </w:rPr>
        <w:t xml:space="preserve">remain, at which point the recorded evaluation </w:t>
      </w:r>
      <w:r w:rsidRPr="00DF6716">
        <w:rPr>
          <w:rFonts w:ascii="Aptos Narrow" w:hAnsi="Aptos Narrow"/>
        </w:rPr>
        <w:lastRenderedPageBreak/>
        <w:t>metrics can be used to determine the optimal subset of</w:t>
      </w:r>
      <w:r>
        <w:rPr>
          <w:rFonts w:ascii="Aptos Narrow" w:hAnsi="Aptos Narrow"/>
        </w:rPr>
        <w:t xml:space="preserve"> </w:t>
      </w:r>
      <w:r w:rsidRPr="00DF6716">
        <w:rPr>
          <w:rFonts w:ascii="Aptos Narrow" w:hAnsi="Aptos Narrow"/>
        </w:rPr>
        <w:t>features.</w:t>
      </w:r>
      <w:r w:rsidRPr="00DF6716">
        <w:rPr>
          <w:rFonts w:ascii="Aptos Narrow" w:hAnsi="Aptos Narrow"/>
        </w:rPr>
        <w:cr/>
      </w:r>
    </w:p>
    <w:p w14:paraId="4E58528F" w14:textId="77777777" w:rsidR="00FF4488" w:rsidRDefault="00FF4488" w:rsidP="00EA6FE9">
      <w:pPr>
        <w:shd w:val="clear" w:color="auto" w:fill="DAEEF3" w:themeFill="accent5" w:themeFillTint="33"/>
        <w:rPr>
          <w:rFonts w:ascii="Aptos Narrow" w:hAnsi="Aptos Narrow"/>
        </w:rPr>
      </w:pPr>
    </w:p>
    <w:p w14:paraId="1B08471D" w14:textId="77777777" w:rsidR="00EA6FE9" w:rsidRPr="00EA6FE9" w:rsidRDefault="00EA6FE9" w:rsidP="00EA6FE9"/>
    <w:p w14:paraId="03660E89" w14:textId="333CCACC" w:rsidR="000C258D" w:rsidRPr="00CC041D" w:rsidRDefault="000C258D" w:rsidP="00836691">
      <w:pPr>
        <w:pStyle w:val="Heading3"/>
      </w:pPr>
      <w:bookmarkStart w:id="871" w:name="_Toc163230512"/>
      <w:r>
        <w:t>Model Estimation</w:t>
      </w:r>
      <w:r w:rsidR="002D3F3A">
        <w:rPr>
          <w:rFonts w:hint="eastAsia"/>
        </w:rPr>
        <w:t xml:space="preserve"> / Training</w:t>
      </w:r>
      <w:r>
        <w:t xml:space="preserve"> Results</w:t>
      </w:r>
      <w:bookmarkEnd w:id="871"/>
    </w:p>
    <w:p w14:paraId="28E99BFE" w14:textId="30B84633" w:rsidR="003523FE" w:rsidRDefault="003523FE" w:rsidP="003523FE">
      <w:pPr>
        <w:rPr>
          <w:rStyle w:val="SubtleEmphasis"/>
        </w:rPr>
      </w:pPr>
      <w:r w:rsidRPr="003523FE">
        <w:rPr>
          <w:rStyle w:val="SubtleEmphasis"/>
          <w:b/>
          <w:bCs/>
        </w:rPr>
        <w:t>For statistical models,</w:t>
      </w:r>
      <w:r>
        <w:rPr>
          <w:rStyle w:val="SubtleEmphasis"/>
        </w:rPr>
        <w:t xml:space="preserve"> provide statistical estimation results for the final model, as well as other model structures that were considered to be strong candidates. Estimation results should include not only the estimated coefficients, but also the t-statistics and associated p-values, measures of model fit, and summary of results of the appropriate statistical diagnostic tests (detailed statistical testing should be documented in the Statistical Testing section).</w:t>
      </w:r>
    </w:p>
    <w:p w14:paraId="25123AFD" w14:textId="2869E061" w:rsidR="003523FE" w:rsidRDefault="003523FE" w:rsidP="003523FE">
      <w:pPr>
        <w:rPr>
          <w:rStyle w:val="SubtleEmphasis"/>
        </w:rPr>
      </w:pPr>
    </w:p>
    <w:p w14:paraId="476DBBF9" w14:textId="00D1B884" w:rsidR="003523FE" w:rsidRDefault="003523FE" w:rsidP="003523FE">
      <w:pPr>
        <w:rPr>
          <w:rStyle w:val="SubtleEmphasis"/>
        </w:rPr>
      </w:pPr>
      <w:r>
        <w:rPr>
          <w:rStyle w:val="SubtleEmphasis"/>
        </w:rPr>
        <w:t xml:space="preserve">In addition to providing the estimation results, explain why this model was selected (relative to other candidate models), including both quantitative and qualitative factors. </w:t>
      </w:r>
    </w:p>
    <w:p w14:paraId="57D124E9" w14:textId="08A05A2D" w:rsidR="003523FE" w:rsidRDefault="003523FE" w:rsidP="003523FE"/>
    <w:p w14:paraId="0C16B2DE" w14:textId="77777777" w:rsidR="003523FE" w:rsidRPr="003523FE" w:rsidRDefault="003523FE" w:rsidP="003523FE">
      <w:pPr>
        <w:spacing w:after="120"/>
        <w:rPr>
          <w:rStyle w:val="SubtleEmphasis"/>
          <w:b/>
          <w:bCs/>
        </w:rPr>
      </w:pPr>
      <w:r w:rsidRPr="003523FE">
        <w:rPr>
          <w:rStyle w:val="SubtleEmphasis"/>
          <w:b/>
          <w:bCs/>
        </w:rPr>
        <w:t xml:space="preserve">For machine learning models: </w:t>
      </w:r>
    </w:p>
    <w:p w14:paraId="5DD8989B" w14:textId="0628AEF8" w:rsidR="003523FE" w:rsidRDefault="003523FE" w:rsidP="00D2045A">
      <w:pPr>
        <w:pStyle w:val="ListParagraph"/>
        <w:numPr>
          <w:ilvl w:val="0"/>
          <w:numId w:val="26"/>
        </w:numPr>
        <w:spacing w:after="200"/>
        <w:rPr>
          <w:rStyle w:val="SubtleEmphasis"/>
        </w:rPr>
      </w:pPr>
      <w:r>
        <w:rPr>
          <w:rStyle w:val="SubtleEmphasis"/>
        </w:rPr>
        <w:t xml:space="preserve">Provide a listing of the full set of features included in the final model. </w:t>
      </w:r>
    </w:p>
    <w:p w14:paraId="596367B8" w14:textId="61CD1597" w:rsidR="003523FE" w:rsidRDefault="003523FE" w:rsidP="003523FE">
      <w:pPr>
        <w:pStyle w:val="ListParagraph"/>
        <w:numPr>
          <w:ilvl w:val="0"/>
          <w:numId w:val="26"/>
        </w:numPr>
        <w:spacing w:after="200"/>
        <w:rPr>
          <w:rStyle w:val="SubtleEmphasis"/>
        </w:rPr>
      </w:pPr>
      <w:r>
        <w:rPr>
          <w:rStyle w:val="SubtleEmphasis"/>
        </w:rPr>
        <w:t xml:space="preserve">Provide a feature importance chart showing the top X most important features in the final model. </w:t>
      </w:r>
    </w:p>
    <w:p w14:paraId="558EEFE2" w14:textId="77777777" w:rsidR="003523FE" w:rsidRDefault="003523FE" w:rsidP="003523FE">
      <w:pPr>
        <w:pStyle w:val="ListParagraph"/>
        <w:numPr>
          <w:ilvl w:val="0"/>
          <w:numId w:val="26"/>
        </w:numPr>
        <w:spacing w:after="200"/>
        <w:rPr>
          <w:rStyle w:val="SubtleEmphasis"/>
        </w:rPr>
      </w:pPr>
      <w:r>
        <w:rPr>
          <w:rStyle w:val="SubtleEmphasis"/>
        </w:rPr>
        <w:t>Provide information on the number of features that contribute 90%, 95%, and 99% of model fit. If the number of features providing the last 1-2% of model fit is significant, explain the rationale for their inclusion.</w:t>
      </w:r>
    </w:p>
    <w:p w14:paraId="67959C79" w14:textId="2E210628" w:rsidR="003523FE" w:rsidRDefault="003523FE" w:rsidP="003523FE">
      <w:pPr>
        <w:rPr>
          <w:rStyle w:val="SubtleEmphasis"/>
        </w:rPr>
      </w:pPr>
      <w:r w:rsidRPr="003523FE">
        <w:rPr>
          <w:rStyle w:val="SubtleEmphasis"/>
          <w:b/>
          <w:bCs/>
        </w:rPr>
        <w:t>For both statistical and machine learning models</w:t>
      </w:r>
      <w:r>
        <w:rPr>
          <w:rStyle w:val="SubtleEmphasis"/>
        </w:rPr>
        <w:t>, this section should contain for each feature an explanation of the economic theory/business intuition for the inclusion of this feature, as well as the assessment of the estimated directionality of the relationship between the feature and the target variable relative to the a priori expectations.  For simple statistical models this assessment can be accomplished through the evaluation of the estimated coefficient signs. For complex statistical and machine learning models, use of explainability testing techniques is required (refer to Section 3.</w:t>
      </w:r>
      <w:r w:rsidR="00837F41">
        <w:rPr>
          <w:rStyle w:val="SubtleEmphasis"/>
          <w:rFonts w:hint="eastAsia"/>
        </w:rPr>
        <w:t>3</w:t>
      </w:r>
      <w:r>
        <w:rPr>
          <w:rStyle w:val="SubtleEmphasis"/>
        </w:rPr>
        <w:t>.5</w:t>
      </w:r>
      <w:r w:rsidR="004B627D">
        <w:rPr>
          <w:rStyle w:val="SubtleEmphasis"/>
        </w:rPr>
        <w:t xml:space="preserve"> Model Explainability Testing</w:t>
      </w:r>
      <w:r>
        <w:rPr>
          <w:rStyle w:val="SubtleEmphasis"/>
        </w:rPr>
        <w:t>).</w:t>
      </w:r>
    </w:p>
    <w:p w14:paraId="6DB1908A" w14:textId="77777777" w:rsidR="000C258D" w:rsidRDefault="000C258D" w:rsidP="000C258D">
      <w:pPr>
        <w:rPr>
          <w:rStyle w:val="SubtleEmphasis"/>
        </w:rPr>
      </w:pPr>
    </w:p>
    <w:p w14:paraId="33F70007" w14:textId="77777777" w:rsidR="00737A94" w:rsidRDefault="00737A94" w:rsidP="00737A94">
      <w:pPr>
        <w:shd w:val="clear" w:color="auto" w:fill="DAEEF3" w:themeFill="accent5" w:themeFillTint="33"/>
        <w:jc w:val="both"/>
        <w:rPr>
          <w:rFonts w:ascii="Aptos Narrow" w:hAnsi="Aptos Narrow"/>
        </w:rPr>
      </w:pPr>
      <w:bookmarkStart w:id="872" w:name="OLE_LINK63"/>
      <w:bookmarkStart w:id="873" w:name="OLE_LINK61"/>
      <w:r>
        <w:rPr>
          <w:rFonts w:ascii="Aptos Narrow" w:hAnsi="Aptos Narrow"/>
        </w:rPr>
        <w:t>Model Owner:</w:t>
      </w:r>
    </w:p>
    <w:p w14:paraId="34D84B8D" w14:textId="422DB282" w:rsidR="00A81CBA" w:rsidRDefault="00A81CBA" w:rsidP="00142194">
      <w:pPr>
        <w:shd w:val="clear" w:color="auto" w:fill="DAEEF3" w:themeFill="accent5" w:themeFillTint="33"/>
        <w:jc w:val="both"/>
        <w:rPr>
          <w:rFonts w:ascii="Aptos Narrow" w:hAnsi="Aptos Narrow"/>
        </w:rPr>
      </w:pPr>
      <w:r w:rsidRPr="00A81CBA">
        <w:rPr>
          <w:rFonts w:ascii="Aptos Narrow" w:hAnsi="Aptos Narrow"/>
        </w:rPr>
        <w:t>Random samples of applications were used to select training, testing, and out-of-time validation</w:t>
      </w:r>
      <w:r>
        <w:rPr>
          <w:rFonts w:ascii="Aptos Narrow" w:hAnsi="Aptos Narrow"/>
        </w:rPr>
        <w:t xml:space="preserve"> </w:t>
      </w:r>
      <w:r w:rsidRPr="00A81CBA">
        <w:rPr>
          <w:rFonts w:ascii="Aptos Narrow" w:hAnsi="Aptos Narrow"/>
        </w:rPr>
        <w:t>datasets. The model is a collection of different clients, with each client down sampled by a different</w:t>
      </w:r>
      <w:r>
        <w:rPr>
          <w:rFonts w:ascii="Aptos Narrow" w:hAnsi="Aptos Narrow"/>
        </w:rPr>
        <w:t xml:space="preserve"> </w:t>
      </w:r>
      <w:r w:rsidRPr="00A81CBA">
        <w:rPr>
          <w:rFonts w:ascii="Aptos Narrow" w:hAnsi="Aptos Narrow"/>
        </w:rPr>
        <w:t>amount to approximately equalize the bad rate between clients.</w:t>
      </w:r>
    </w:p>
    <w:p w14:paraId="431E7C31" w14:textId="3F9A76D7" w:rsidR="00A81CBA" w:rsidRDefault="00A81CBA" w:rsidP="00142194">
      <w:pPr>
        <w:shd w:val="clear" w:color="auto" w:fill="DAEEF3" w:themeFill="accent5" w:themeFillTint="33"/>
        <w:jc w:val="both"/>
        <w:rPr>
          <w:rFonts w:ascii="Aptos Narrow" w:hAnsi="Aptos Narrow"/>
        </w:rPr>
      </w:pPr>
      <w:r w:rsidRPr="00A81CBA">
        <w:rPr>
          <w:rFonts w:ascii="Aptos Narrow" w:hAnsi="Aptos Narrow"/>
        </w:rPr>
        <w:t>The sampling method is designed to maximize predictive performance and stability over time. The</w:t>
      </w:r>
      <w:r>
        <w:rPr>
          <w:rFonts w:ascii="Aptos Narrow" w:hAnsi="Aptos Narrow"/>
        </w:rPr>
        <w:t xml:space="preserve"> </w:t>
      </w:r>
      <w:r w:rsidRPr="00A81CBA">
        <w:rPr>
          <w:rFonts w:ascii="Aptos Narrow" w:hAnsi="Aptos Narrow"/>
        </w:rPr>
        <w:t xml:space="preserve">approach takes into consideration </w:t>
      </w:r>
      <w:r w:rsidR="000937A6" w:rsidRPr="00A81CBA">
        <w:rPr>
          <w:rFonts w:ascii="Aptos Narrow" w:hAnsi="Aptos Narrow"/>
        </w:rPr>
        <w:t>weighing up maximizing</w:t>
      </w:r>
      <w:r w:rsidRPr="00A81CBA">
        <w:rPr>
          <w:rFonts w:ascii="Aptos Narrow" w:hAnsi="Aptos Narrow"/>
        </w:rPr>
        <w:t xml:space="preserve"> the bankcard contributors, performance data,</w:t>
      </w:r>
      <w:r>
        <w:rPr>
          <w:rFonts w:ascii="Aptos Narrow" w:hAnsi="Aptos Narrow"/>
        </w:rPr>
        <w:t xml:space="preserve"> </w:t>
      </w:r>
      <w:r w:rsidRPr="00A81CBA">
        <w:rPr>
          <w:rFonts w:ascii="Aptos Narrow" w:hAnsi="Aptos Narrow"/>
        </w:rPr>
        <w:t>data coverage, and on-going client usa</w:t>
      </w:r>
      <w:r w:rsidR="003536E1">
        <w:rPr>
          <w:rFonts w:ascii="Aptos Narrow" w:hAnsi="Aptos Narrow"/>
        </w:rPr>
        <w:t xml:space="preserve">ge. </w:t>
      </w:r>
    </w:p>
    <w:p w14:paraId="3E48D02A" w14:textId="77777777" w:rsidR="00A81CBA" w:rsidRDefault="00A81CBA" w:rsidP="00142194">
      <w:pPr>
        <w:shd w:val="clear" w:color="auto" w:fill="DAEEF3" w:themeFill="accent5" w:themeFillTint="33"/>
        <w:jc w:val="both"/>
        <w:rPr>
          <w:rFonts w:ascii="Aptos Narrow" w:hAnsi="Aptos Narrow"/>
        </w:rPr>
      </w:pPr>
      <w:r w:rsidRPr="00A81CBA">
        <w:rPr>
          <w:rFonts w:ascii="Aptos Narrow" w:hAnsi="Aptos Narrow"/>
        </w:rPr>
        <w:t>To measure the score’s ability to predict, the following common metrics are evaluated: the AUC (area</w:t>
      </w:r>
      <w:r>
        <w:rPr>
          <w:rFonts w:ascii="Aptos Narrow" w:hAnsi="Aptos Narrow"/>
        </w:rPr>
        <w:t xml:space="preserve"> </w:t>
      </w:r>
      <w:r w:rsidRPr="00A81CBA">
        <w:rPr>
          <w:rFonts w:ascii="Aptos Narrow" w:hAnsi="Aptos Narrow"/>
        </w:rPr>
        <w:t xml:space="preserve">under curve) and the FDR (fraud detection rate). </w:t>
      </w:r>
    </w:p>
    <w:p w14:paraId="1EB1CF1D" w14:textId="77777777" w:rsidR="00A81CBA" w:rsidRDefault="00A81CBA" w:rsidP="00142194">
      <w:pPr>
        <w:shd w:val="clear" w:color="auto" w:fill="DAEEF3" w:themeFill="accent5" w:themeFillTint="33"/>
        <w:jc w:val="both"/>
        <w:rPr>
          <w:rFonts w:ascii="Aptos Narrow" w:hAnsi="Aptos Narrow"/>
        </w:rPr>
      </w:pPr>
      <w:r w:rsidRPr="00A81CBA">
        <w:rPr>
          <w:rFonts w:ascii="Aptos Narrow" w:hAnsi="Aptos Narrow"/>
        </w:rPr>
        <w:t>The AUC score is the relationship between true</w:t>
      </w:r>
      <w:r>
        <w:rPr>
          <w:rFonts w:ascii="Aptos Narrow" w:hAnsi="Aptos Narrow"/>
        </w:rPr>
        <w:t xml:space="preserve"> </w:t>
      </w:r>
      <w:r w:rsidRPr="00A81CBA">
        <w:rPr>
          <w:rFonts w:ascii="Aptos Narrow" w:hAnsi="Aptos Narrow"/>
        </w:rPr>
        <w:t xml:space="preserve">positives and true negatives. The higher the AUC score, the higher the accuracy of the model. </w:t>
      </w:r>
    </w:p>
    <w:p w14:paraId="1DCD15C8" w14:textId="77777777" w:rsidR="00A81CBA" w:rsidRPr="00A81CBA" w:rsidRDefault="00A81CBA" w:rsidP="00142194">
      <w:pPr>
        <w:shd w:val="clear" w:color="auto" w:fill="DAEEF3" w:themeFill="accent5" w:themeFillTint="33"/>
        <w:jc w:val="both"/>
        <w:rPr>
          <w:rFonts w:ascii="Aptos Narrow" w:hAnsi="Aptos Narrow"/>
        </w:rPr>
      </w:pPr>
      <w:r w:rsidRPr="00A81CBA">
        <w:rPr>
          <w:rFonts w:ascii="Aptos Narrow" w:hAnsi="Aptos Narrow"/>
        </w:rPr>
        <w:t>Similarly, the FDR measures the percentage of fraud that is identified in the riskiest nth percentage depth</w:t>
      </w:r>
    </w:p>
    <w:p w14:paraId="5FC96A0D" w14:textId="67337BBA" w:rsidR="00A81CBA" w:rsidRPr="00A81CBA" w:rsidRDefault="00A81CBA" w:rsidP="00142194">
      <w:pPr>
        <w:shd w:val="clear" w:color="auto" w:fill="DAEEF3" w:themeFill="accent5" w:themeFillTint="33"/>
        <w:jc w:val="both"/>
        <w:rPr>
          <w:rFonts w:ascii="Aptos Narrow" w:hAnsi="Aptos Narrow"/>
        </w:rPr>
      </w:pPr>
      <w:r w:rsidRPr="00A81CBA">
        <w:rPr>
          <w:rFonts w:ascii="Aptos Narrow" w:hAnsi="Aptos Narrow"/>
        </w:rPr>
        <w:t>of file. FDR</w:t>
      </w:r>
      <w:r>
        <w:rPr>
          <w:rFonts w:ascii="Aptos Narrow" w:hAnsi="Aptos Narrow"/>
        </w:rPr>
        <w:t>1</w:t>
      </w:r>
      <w:r w:rsidRPr="00A81CBA">
        <w:rPr>
          <w:rFonts w:ascii="Aptos Narrow" w:hAnsi="Aptos Narrow"/>
        </w:rPr>
        <w:t xml:space="preserve"> reports the percentage of all fraud cases that are concentrated in the highest scoring </w:t>
      </w:r>
      <w:r>
        <w:rPr>
          <w:rFonts w:ascii="Aptos Narrow" w:hAnsi="Aptos Narrow"/>
        </w:rPr>
        <w:t>one</w:t>
      </w:r>
    </w:p>
    <w:p w14:paraId="3FE93A94" w14:textId="02C308A9" w:rsidR="00A81CBA" w:rsidRDefault="00A81CBA" w:rsidP="00142194">
      <w:pPr>
        <w:shd w:val="clear" w:color="auto" w:fill="DAEEF3" w:themeFill="accent5" w:themeFillTint="33"/>
        <w:jc w:val="both"/>
        <w:rPr>
          <w:rFonts w:ascii="Aptos Narrow" w:hAnsi="Aptos Narrow"/>
        </w:rPr>
      </w:pPr>
      <w:r w:rsidRPr="00A81CBA">
        <w:rPr>
          <w:rFonts w:ascii="Aptos Narrow" w:hAnsi="Aptos Narrow"/>
        </w:rPr>
        <w:lastRenderedPageBreak/>
        <w:t>percent of scores. FDR</w:t>
      </w:r>
      <w:r>
        <w:rPr>
          <w:rFonts w:ascii="Aptos Narrow" w:hAnsi="Aptos Narrow"/>
        </w:rPr>
        <w:t>3</w:t>
      </w:r>
      <w:r w:rsidRPr="00A81CBA">
        <w:rPr>
          <w:rFonts w:ascii="Aptos Narrow" w:hAnsi="Aptos Narrow"/>
        </w:rPr>
        <w:t xml:space="preserve"> reports fraud capture rate at </w:t>
      </w:r>
      <w:r>
        <w:rPr>
          <w:rFonts w:ascii="Aptos Narrow" w:hAnsi="Aptos Narrow"/>
        </w:rPr>
        <w:t>three</w:t>
      </w:r>
      <w:r w:rsidRPr="00A81CBA">
        <w:rPr>
          <w:rFonts w:ascii="Aptos Narrow" w:hAnsi="Aptos Narrow"/>
        </w:rPr>
        <w:t xml:space="preserve"> percent depth of file.</w:t>
      </w:r>
      <w:r>
        <w:rPr>
          <w:rFonts w:ascii="Aptos Narrow" w:hAnsi="Aptos Narrow"/>
        </w:rPr>
        <w:t xml:space="preserve"> </w:t>
      </w:r>
      <w:r w:rsidRPr="00A81CBA">
        <w:rPr>
          <w:rFonts w:ascii="Aptos Narrow" w:hAnsi="Aptos Narrow"/>
        </w:rPr>
        <w:t>FDR</w:t>
      </w:r>
      <w:r>
        <w:rPr>
          <w:rFonts w:ascii="Aptos Narrow" w:hAnsi="Aptos Narrow"/>
        </w:rPr>
        <w:t>5 &amp; FDR10</w:t>
      </w:r>
      <w:r w:rsidRPr="00A81CBA">
        <w:rPr>
          <w:rFonts w:ascii="Aptos Narrow" w:hAnsi="Aptos Narrow"/>
        </w:rPr>
        <w:t xml:space="preserve"> reports fraud capture rate at </w:t>
      </w:r>
      <w:r>
        <w:rPr>
          <w:rFonts w:ascii="Aptos Narrow" w:hAnsi="Aptos Narrow"/>
        </w:rPr>
        <w:t>five</w:t>
      </w:r>
      <w:r w:rsidRPr="00A81CBA">
        <w:rPr>
          <w:rFonts w:ascii="Aptos Narrow" w:hAnsi="Aptos Narrow"/>
        </w:rPr>
        <w:t xml:space="preserve"> percent </w:t>
      </w:r>
      <w:r>
        <w:rPr>
          <w:rFonts w:ascii="Aptos Narrow" w:hAnsi="Aptos Narrow"/>
        </w:rPr>
        <w:t xml:space="preserve">&amp; ten percent </w:t>
      </w:r>
      <w:r w:rsidRPr="00A81CBA">
        <w:rPr>
          <w:rFonts w:ascii="Aptos Narrow" w:hAnsi="Aptos Narrow"/>
        </w:rPr>
        <w:t>depth of file.</w:t>
      </w:r>
    </w:p>
    <w:p w14:paraId="264279A1" w14:textId="71791615" w:rsidR="00867433" w:rsidRDefault="00867433" w:rsidP="00142194">
      <w:pPr>
        <w:shd w:val="clear" w:color="auto" w:fill="DAEEF3" w:themeFill="accent5" w:themeFillTint="33"/>
        <w:jc w:val="both"/>
        <w:rPr>
          <w:rFonts w:ascii="Aptos Narrow" w:hAnsi="Aptos Narrow"/>
        </w:rPr>
      </w:pPr>
    </w:p>
    <w:p w14:paraId="70E9FAF9" w14:textId="1592B2A8" w:rsidR="004C726A" w:rsidRDefault="004C726A" w:rsidP="00142194">
      <w:pPr>
        <w:shd w:val="clear" w:color="auto" w:fill="DAEEF3" w:themeFill="accent5" w:themeFillTint="33"/>
        <w:jc w:val="both"/>
        <w:rPr>
          <w:rFonts w:ascii="Aptos Narrow" w:hAnsi="Aptos Narrow"/>
        </w:rPr>
      </w:pPr>
    </w:p>
    <w:p w14:paraId="48C0DE59" w14:textId="77777777" w:rsidR="00737A94" w:rsidRDefault="00737A94" w:rsidP="00142194">
      <w:pPr>
        <w:shd w:val="clear" w:color="auto" w:fill="DAEEF3" w:themeFill="accent5" w:themeFillTint="33"/>
        <w:jc w:val="both"/>
        <w:rPr>
          <w:rFonts w:ascii="Aptos Narrow" w:hAnsi="Aptos Narrow"/>
        </w:rPr>
      </w:pPr>
    </w:p>
    <w:bookmarkEnd w:id="872"/>
    <w:bookmarkEnd w:id="873"/>
    <w:p w14:paraId="148B8E32" w14:textId="77777777" w:rsidR="000C258D" w:rsidRDefault="000C258D" w:rsidP="000C258D"/>
    <w:p w14:paraId="6F3974FD" w14:textId="464F33D8" w:rsidR="000C258D" w:rsidRDefault="000C258D" w:rsidP="00A53660">
      <w:pPr>
        <w:pStyle w:val="Heading4"/>
        <w:numPr>
          <w:ilvl w:val="3"/>
          <w:numId w:val="1"/>
        </w:numPr>
      </w:pPr>
      <w:r>
        <w:t>Judgmental Adjustments</w:t>
      </w:r>
    </w:p>
    <w:p w14:paraId="4E929D88" w14:textId="163C7B19" w:rsidR="000C258D" w:rsidRDefault="000C258D" w:rsidP="000C258D">
      <w:r>
        <w:rPr>
          <w:rStyle w:val="SubtleEmphasis"/>
        </w:rPr>
        <w:t xml:space="preserve">Describe and justify any judgmental overlays/overrides of </w:t>
      </w:r>
      <w:r>
        <w:rPr>
          <w:rStyle w:val="SubtleEmphasis"/>
          <w:u w:val="single"/>
        </w:rPr>
        <w:t xml:space="preserve">statistically estimated </w:t>
      </w:r>
      <w:r w:rsidR="00101CC7">
        <w:rPr>
          <w:rStyle w:val="SubtleEmphasis"/>
          <w:u w:val="single"/>
        </w:rPr>
        <w:t xml:space="preserve">input </w:t>
      </w:r>
      <w:r>
        <w:rPr>
          <w:rStyle w:val="SubtleEmphasis"/>
          <w:u w:val="single"/>
        </w:rPr>
        <w:t>parameters</w:t>
      </w:r>
      <w:r>
        <w:rPr>
          <w:rStyle w:val="SubtleEmphasis"/>
        </w:rPr>
        <w:t xml:space="preserve">. If any such adjustments are intended to be conservative, explain in what way they are conservative. Note: this section </w:t>
      </w:r>
      <w:r w:rsidRPr="00701055">
        <w:rPr>
          <w:rStyle w:val="SubtleEmphasis"/>
          <w:u w:val="single"/>
        </w:rPr>
        <w:t>should not</w:t>
      </w:r>
      <w:r>
        <w:rPr>
          <w:rStyle w:val="SubtleEmphasis"/>
        </w:rPr>
        <w:t xml:space="preserve"> be used to detail any overlays/overrides to the </w:t>
      </w:r>
      <w:r w:rsidRPr="00270670">
        <w:rPr>
          <w:rStyle w:val="SubtleEmphasis"/>
          <w:u w:val="single"/>
        </w:rPr>
        <w:t xml:space="preserve">model </w:t>
      </w:r>
      <w:r w:rsidRPr="00101CC7">
        <w:rPr>
          <w:rStyle w:val="SubtleEmphasis"/>
          <w:u w:val="single"/>
        </w:rPr>
        <w:t>o</w:t>
      </w:r>
      <w:r>
        <w:rPr>
          <w:rStyle w:val="SubtleEmphasis"/>
          <w:u w:val="single"/>
        </w:rPr>
        <w:t>utputs</w:t>
      </w:r>
      <w:r w:rsidR="00F96AB5">
        <w:rPr>
          <w:rStyle w:val="SubtleEmphasis"/>
          <w:u w:val="single"/>
        </w:rPr>
        <w:t xml:space="preserve"> (described in Section 3.3.11. Need for Model Overlays)</w:t>
      </w:r>
      <w:r>
        <w:rPr>
          <w:rStyle w:val="SubtleEmphasis"/>
        </w:rPr>
        <w:t>.</w:t>
      </w:r>
    </w:p>
    <w:p w14:paraId="28023F3F" w14:textId="77777777" w:rsidR="000C258D" w:rsidRDefault="000C258D" w:rsidP="000C258D"/>
    <w:p w14:paraId="5F9747BC" w14:textId="77777777" w:rsidR="00737A94" w:rsidRDefault="00737A94" w:rsidP="00737A94">
      <w:pPr>
        <w:shd w:val="clear" w:color="auto" w:fill="DAEEF3" w:themeFill="accent5" w:themeFillTint="33"/>
        <w:jc w:val="both"/>
        <w:rPr>
          <w:rFonts w:ascii="Aptos Narrow" w:hAnsi="Aptos Narrow"/>
        </w:rPr>
      </w:pPr>
      <w:r>
        <w:rPr>
          <w:rFonts w:ascii="Aptos Narrow" w:hAnsi="Aptos Narrow"/>
        </w:rPr>
        <w:t>Model Owner:</w:t>
      </w:r>
    </w:p>
    <w:p w14:paraId="1F6B60A7" w14:textId="2864A018" w:rsidR="004C6F02" w:rsidRDefault="004C6F02" w:rsidP="00142194">
      <w:pPr>
        <w:shd w:val="clear" w:color="auto" w:fill="DAEEF3" w:themeFill="accent5" w:themeFillTint="33"/>
        <w:jc w:val="both"/>
        <w:rPr>
          <w:rFonts w:ascii="Aptos Narrow" w:hAnsi="Aptos Narrow"/>
        </w:rPr>
      </w:pPr>
      <w:r>
        <w:rPr>
          <w:rFonts w:ascii="Aptos Narrow" w:hAnsi="Aptos Narrow"/>
        </w:rPr>
        <w:t xml:space="preserve">The LexisNexis Fraud Intelligence model primarily uses a data-driven approach, relying on the training data and XGBoost algorithm to make predictions. There is no explicit mention of any judgmental adjustments or expert-driven modifications to the model’s output in the provided model reference guidelines document. </w:t>
      </w:r>
    </w:p>
    <w:p w14:paraId="1B568843" w14:textId="77777777" w:rsidR="004C6F02" w:rsidRDefault="004C6F02" w:rsidP="00142194">
      <w:pPr>
        <w:shd w:val="clear" w:color="auto" w:fill="DAEEF3" w:themeFill="accent5" w:themeFillTint="33"/>
        <w:jc w:val="both"/>
        <w:rPr>
          <w:rFonts w:ascii="Aptos Narrow" w:hAnsi="Aptos Narrow"/>
        </w:rPr>
      </w:pPr>
    </w:p>
    <w:p w14:paraId="2137C539" w14:textId="77777777" w:rsidR="00836C95" w:rsidRDefault="00836C95" w:rsidP="000C258D"/>
    <w:p w14:paraId="1CA446E3" w14:textId="21689DAB" w:rsidR="00836C95" w:rsidRDefault="00836C95" w:rsidP="00836691">
      <w:pPr>
        <w:pStyle w:val="Heading3"/>
      </w:pPr>
      <w:bookmarkStart w:id="874" w:name="_Toc163230513"/>
      <w:r>
        <w:t>Other Types of Model Estimation</w:t>
      </w:r>
      <w:bookmarkEnd w:id="874"/>
    </w:p>
    <w:p w14:paraId="6C66BAAB" w14:textId="77777777" w:rsidR="00836C95" w:rsidRDefault="00836C95" w:rsidP="00836C95"/>
    <w:p w14:paraId="162A023B" w14:textId="5B5E30CB" w:rsidR="00836C95" w:rsidRDefault="00836C95" w:rsidP="00A53660">
      <w:pPr>
        <w:pStyle w:val="Heading4"/>
        <w:numPr>
          <w:ilvl w:val="3"/>
          <w:numId w:val="1"/>
        </w:numPr>
      </w:pPr>
      <w:r>
        <w:t>Model Calibration</w:t>
      </w:r>
    </w:p>
    <w:p w14:paraId="2A2824AE" w14:textId="162FD813" w:rsidR="00836C95" w:rsidRDefault="00836C95" w:rsidP="00836C95">
      <w:pPr>
        <w:rPr>
          <w:rStyle w:val="SubtleEmphasis"/>
        </w:rPr>
      </w:pPr>
      <w:r>
        <w:rPr>
          <w:rStyle w:val="SubtleEmphasis"/>
        </w:rPr>
        <w:t>If applicable, describe the calibration process for models that are regularly fit to market data.</w:t>
      </w:r>
    </w:p>
    <w:p w14:paraId="6C003765" w14:textId="77777777" w:rsidR="00836C95" w:rsidRDefault="00836C95" w:rsidP="00836C95">
      <w:pPr>
        <w:rPr>
          <w:rStyle w:val="SubtleEmphasis"/>
        </w:rPr>
      </w:pPr>
    </w:p>
    <w:p w14:paraId="3380645E" w14:textId="77777777" w:rsidR="00737A94" w:rsidRDefault="00737A94" w:rsidP="00737A94">
      <w:pPr>
        <w:shd w:val="clear" w:color="auto" w:fill="DAEEF3" w:themeFill="accent5" w:themeFillTint="33"/>
        <w:jc w:val="both"/>
        <w:rPr>
          <w:rFonts w:ascii="Aptos Narrow" w:hAnsi="Aptos Narrow"/>
        </w:rPr>
      </w:pPr>
      <w:r>
        <w:rPr>
          <w:rFonts w:ascii="Aptos Narrow" w:hAnsi="Aptos Narrow"/>
        </w:rPr>
        <w:t>Model Owner:</w:t>
      </w:r>
    </w:p>
    <w:p w14:paraId="4484DA99" w14:textId="77777777" w:rsidR="00867433" w:rsidRPr="00142194" w:rsidRDefault="00867433" w:rsidP="00142194">
      <w:pPr>
        <w:shd w:val="clear" w:color="auto" w:fill="DAEEF3" w:themeFill="accent5" w:themeFillTint="33"/>
        <w:jc w:val="both"/>
        <w:rPr>
          <w:rFonts w:ascii="Aptos Narrow" w:hAnsi="Aptos Narrow"/>
        </w:rPr>
      </w:pPr>
      <w:r w:rsidRPr="00142194">
        <w:rPr>
          <w:rFonts w:ascii="Aptos Narrow" w:hAnsi="Aptos Narrow"/>
        </w:rPr>
        <w:t>LexisNexis Risk Solutions uses an odds-doubling methodology for model score calibration, where a score</w:t>
      </w:r>
    </w:p>
    <w:p w14:paraId="37C2E617" w14:textId="37B0A932" w:rsidR="00867433" w:rsidRPr="00142194" w:rsidRDefault="00867433" w:rsidP="00142194">
      <w:pPr>
        <w:shd w:val="clear" w:color="auto" w:fill="DAEEF3" w:themeFill="accent5" w:themeFillTint="33"/>
        <w:jc w:val="both"/>
        <w:rPr>
          <w:rFonts w:ascii="Aptos Narrow" w:hAnsi="Aptos Narrow"/>
        </w:rPr>
      </w:pPr>
      <w:r w:rsidRPr="00142194">
        <w:rPr>
          <w:rFonts w:ascii="Aptos Narrow" w:hAnsi="Aptos Narrow"/>
        </w:rPr>
        <w:t xml:space="preserve">of 525 corresponds to </w:t>
      </w:r>
      <w:r w:rsidR="00FD58B1" w:rsidRPr="00142194">
        <w:rPr>
          <w:rFonts w:ascii="Aptos Narrow" w:hAnsi="Aptos Narrow"/>
        </w:rPr>
        <w:t>the odds</w:t>
      </w:r>
      <w:r w:rsidRPr="00142194">
        <w:rPr>
          <w:rFonts w:ascii="Aptos Narrow" w:hAnsi="Aptos Narrow"/>
        </w:rPr>
        <w:t xml:space="preserve"> of a bad rate at </w:t>
      </w:r>
      <w:r w:rsidR="00615B55">
        <w:rPr>
          <w:rFonts w:ascii="Aptos Narrow" w:hAnsi="Aptos Narrow"/>
        </w:rPr>
        <w:t>0</w:t>
      </w:r>
      <w:r w:rsidRPr="00142194">
        <w:rPr>
          <w:rFonts w:ascii="Aptos Narrow" w:hAnsi="Aptos Narrow"/>
        </w:rPr>
        <w:t>.0004, with odds doubling every 45 points.</w:t>
      </w:r>
    </w:p>
    <w:p w14:paraId="4B01D746" w14:textId="77777777" w:rsidR="00867433" w:rsidRPr="00142194" w:rsidRDefault="00867433" w:rsidP="00142194">
      <w:pPr>
        <w:shd w:val="clear" w:color="auto" w:fill="DAEEF3" w:themeFill="accent5" w:themeFillTint="33"/>
        <w:jc w:val="both"/>
        <w:rPr>
          <w:rFonts w:ascii="Aptos Narrow" w:hAnsi="Aptos Narrow"/>
        </w:rPr>
      </w:pPr>
    </w:p>
    <w:p w14:paraId="20AC66E2" w14:textId="77777777" w:rsidR="00867433" w:rsidRPr="00142194" w:rsidRDefault="00867433" w:rsidP="00142194">
      <w:pPr>
        <w:shd w:val="clear" w:color="auto" w:fill="DAEEF3" w:themeFill="accent5" w:themeFillTint="33"/>
        <w:jc w:val="both"/>
        <w:rPr>
          <w:rFonts w:ascii="Aptos Narrow" w:hAnsi="Aptos Narrow"/>
        </w:rPr>
      </w:pPr>
      <w:r w:rsidRPr="00142194">
        <w:rPr>
          <w:rFonts w:ascii="Aptos Narrow" w:hAnsi="Aptos Narrow"/>
        </w:rPr>
        <w:t>For probability p (0 ≤ p ≤1), which indicates the bad rate in the sampled training data, the score is</w:t>
      </w:r>
    </w:p>
    <w:p w14:paraId="10F3A666" w14:textId="77777777" w:rsidR="00867433" w:rsidRPr="00142194" w:rsidRDefault="00867433" w:rsidP="00142194">
      <w:pPr>
        <w:shd w:val="clear" w:color="auto" w:fill="DAEEF3" w:themeFill="accent5" w:themeFillTint="33"/>
        <w:jc w:val="both"/>
        <w:rPr>
          <w:rFonts w:ascii="Aptos Narrow" w:hAnsi="Aptos Narrow"/>
        </w:rPr>
      </w:pPr>
      <w:r w:rsidRPr="00142194">
        <w:rPr>
          <w:rFonts w:ascii="Aptos Narrow" w:hAnsi="Aptos Narrow"/>
        </w:rPr>
        <w:t>calculated from x by the following equation:</w:t>
      </w:r>
    </w:p>
    <w:p w14:paraId="28E1F0A9" w14:textId="77777777" w:rsidR="00615B55" w:rsidRDefault="00615B55" w:rsidP="00615B55">
      <w:pPr>
        <w:shd w:val="clear" w:color="auto" w:fill="DAEEF3" w:themeFill="accent5" w:themeFillTint="33"/>
        <w:jc w:val="both"/>
        <w:rPr>
          <w:rFonts w:ascii="Aptos Narrow" w:hAnsi="Aptos Narrow"/>
        </w:rPr>
      </w:pPr>
    </w:p>
    <w:p w14:paraId="7EDA4FE5" w14:textId="77777777" w:rsidR="00615B55" w:rsidRPr="00E77918" w:rsidRDefault="00615B55" w:rsidP="00615B55">
      <w:pPr>
        <w:shd w:val="clear" w:color="auto" w:fill="DAEEF3" w:themeFill="accent5" w:themeFillTint="33"/>
        <w:jc w:val="both"/>
        <w:rPr>
          <w:ins w:id="875" w:author="Uttam Kumar Gupta-NE" w:date="2024-12-16T11:57:00Z" w16du:dateUtc="2024-12-16T11:57:35Z"/>
          <w:rFonts w:ascii="Aptos Narrow" w:hAnsi="Aptos Narrow"/>
        </w:rPr>
      </w:pPr>
      <w:r w:rsidRPr="3517A0B9">
        <w:rPr>
          <w:rFonts w:ascii="Aptos Narrow" w:hAnsi="Aptos Narrow"/>
        </w:rPr>
        <w:t xml:space="preserve"> </w:t>
      </w:r>
      <w:r>
        <w:rPr>
          <w:rFonts w:ascii="Aptos Narrow" w:hAnsi="Aptos Narrow"/>
        </w:rPr>
        <w:t xml:space="preserve"> </w:t>
      </w:r>
      <m:oMath>
        <m:r>
          <w:rPr>
            <w:rFonts w:ascii="Cambria Math" w:hAnsi="Cambria Math"/>
          </w:rPr>
          <m:t>Score = 525 + </m:t>
        </m:r>
        <m:d>
          <m:dPr>
            <m:ctrlPr>
              <w:rPr>
                <w:rFonts w:ascii="Cambria Math" w:hAnsi="Cambria Math"/>
              </w:rPr>
            </m:ctrlPr>
          </m:dPr>
          <m:e>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2 </m:t>
                    </m:r>
                  </m:sub>
                </m:sSub>
              </m:fName>
              <m:e>
                <m:d>
                  <m:dPr>
                    <m:ctrlPr>
                      <w:rPr>
                        <w:rFonts w:ascii="Cambria Math" w:hAnsi="Cambria Math"/>
                      </w:rPr>
                    </m:ctrlPr>
                  </m:dPr>
                  <m:e>
                    <m:f>
                      <m:fPr>
                        <m:ctrlPr>
                          <w:rPr>
                            <w:rFonts w:ascii="Cambria Math" w:hAnsi="Cambria Math"/>
                          </w:rPr>
                        </m:ctrlPr>
                      </m:fPr>
                      <m:num>
                        <m:r>
                          <w:rPr>
                            <w:rFonts w:ascii="Cambria Math" w:hAnsi="Cambria Math"/>
                          </w:rPr>
                          <m:t>xw</m:t>
                        </m:r>
                      </m:num>
                      <m:den>
                        <m:r>
                          <w:rPr>
                            <w:rFonts w:ascii="Cambria Math" w:hAnsi="Cambria Math"/>
                          </w:rPr>
                          <m:t>1 - xw</m:t>
                        </m:r>
                      </m:den>
                    </m:f>
                  </m:e>
                </m:d>
              </m:e>
            </m:func>
            <m:r>
              <w:rPr>
                <w:rFonts w:ascii="Cambria Math" w:hAnsi="Cambria Math"/>
              </w:rPr>
              <m:t> - </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rPr>
                    </m:ctrlPr>
                  </m:dPr>
                  <m:e>
                    <m:r>
                      <w:rPr>
                        <w:rFonts w:ascii="Cambria Math" w:hAnsi="Cambria Math"/>
                      </w:rPr>
                      <m:t>0.0004</m:t>
                    </m:r>
                  </m:e>
                </m:d>
              </m:e>
            </m:func>
          </m:e>
        </m:d>
        <m:r>
          <w:rPr>
            <w:rFonts w:ascii="Cambria Math" w:hAnsi="Cambria Math"/>
          </w:rPr>
          <m:t> × 45 </m:t>
        </m:r>
      </m:oMath>
    </w:p>
    <w:p w14:paraId="7221F397" w14:textId="77777777" w:rsidR="00615B55" w:rsidRDefault="00615B55" w:rsidP="00142194">
      <w:pPr>
        <w:shd w:val="clear" w:color="auto" w:fill="DAEEF3" w:themeFill="accent5" w:themeFillTint="33"/>
        <w:jc w:val="both"/>
        <w:rPr>
          <w:rFonts w:ascii="Aptos Narrow" w:hAnsi="Aptos Narrow"/>
        </w:rPr>
      </w:pPr>
    </w:p>
    <w:p w14:paraId="741AB11A" w14:textId="39914718" w:rsidR="00867433" w:rsidRPr="00142194" w:rsidRDefault="00867433" w:rsidP="00142194">
      <w:pPr>
        <w:shd w:val="clear" w:color="auto" w:fill="DAEEF3" w:themeFill="accent5" w:themeFillTint="33"/>
        <w:jc w:val="both"/>
        <w:rPr>
          <w:rFonts w:ascii="Aptos Narrow" w:hAnsi="Aptos Narrow"/>
        </w:rPr>
      </w:pPr>
      <w:r w:rsidRPr="00142194">
        <w:rPr>
          <w:rFonts w:ascii="Aptos Narrow" w:hAnsi="Aptos Narrow"/>
        </w:rPr>
        <w:t>Where the weighted probability</w:t>
      </w:r>
      <w:r w:rsidR="00615B55">
        <w:rPr>
          <w:rFonts w:ascii="Aptos Narrow" w:hAnsi="Aptos Narrow"/>
        </w:rPr>
        <w:t xml:space="preserve"> </w:t>
      </w:r>
      <m:oMath>
        <m:r>
          <w:rPr>
            <w:rFonts w:ascii="Cambria Math" w:hAnsi="Cambria Math"/>
          </w:rPr>
          <m:t>xw=</m:t>
        </m:r>
        <m:f>
          <m:fPr>
            <m:ctrlPr>
              <w:rPr>
                <w:rFonts w:ascii="Cambria Math" w:hAnsi="Cambria Math"/>
              </w:rPr>
            </m:ctrlPr>
          </m:fPr>
          <m:num>
            <m:r>
              <w:rPr>
                <w:rFonts w:ascii="Cambria Math" w:hAnsi="Cambria Math"/>
              </w:rPr>
              <m:t>0.01p</m:t>
            </m:r>
          </m:num>
          <m:den>
            <m:r>
              <w:rPr>
                <w:rFonts w:ascii="Cambria Math" w:hAnsi="Cambria Math"/>
              </w:rPr>
              <m:t>1 + p</m:t>
            </m:r>
            <m:d>
              <m:dPr>
                <m:ctrlPr>
                  <w:rPr>
                    <w:rFonts w:ascii="Cambria Math" w:hAnsi="Cambria Math"/>
                  </w:rPr>
                </m:ctrlPr>
              </m:dPr>
              <m:e>
                <m:r>
                  <w:rPr>
                    <w:rFonts w:ascii="Cambria Math" w:hAnsi="Cambria Math"/>
                  </w:rPr>
                  <m:t>0.01-1</m:t>
                </m:r>
              </m:e>
            </m:d>
          </m:den>
        </m:f>
      </m:oMath>
      <w:r w:rsidRPr="00142194">
        <w:rPr>
          <w:rFonts w:ascii="Aptos Narrow" w:hAnsi="Aptos Narrow"/>
        </w:rPr>
        <w:t xml:space="preserve"> when the odds</w:t>
      </w:r>
      <w:r w:rsidR="00FD58B1">
        <w:rPr>
          <w:rFonts w:ascii="Aptos Narrow" w:eastAsia="Aptos Narrow" w:hAnsi="Aptos Narrow" w:cs="Aptos Narrow"/>
        </w:rPr>
        <w:t xml:space="preserve"> </w:t>
      </w:r>
      <m:oMath>
        <m:d>
          <m:dPr>
            <m:ctrlPr>
              <w:rPr>
                <w:rFonts w:ascii="Cambria Math" w:hAnsi="Cambria Math"/>
              </w:rPr>
            </m:ctrlPr>
          </m:dPr>
          <m:e>
            <m:f>
              <m:fPr>
                <m:ctrlPr>
                  <w:rPr>
                    <w:rFonts w:ascii="Cambria Math" w:hAnsi="Cambria Math"/>
                  </w:rPr>
                </m:ctrlPr>
              </m:fPr>
              <m:num>
                <m:r>
                  <w:rPr>
                    <w:rFonts w:ascii="Cambria Math" w:hAnsi="Cambria Math"/>
                  </w:rPr>
                  <m:t>xw</m:t>
                </m:r>
              </m:num>
              <m:den>
                <m:r>
                  <w:rPr>
                    <w:rFonts w:ascii="Cambria Math" w:hAnsi="Cambria Math"/>
                  </w:rPr>
                  <m:t>1-xw</m:t>
                </m:r>
              </m:den>
            </m:f>
          </m:e>
        </m:d>
        <m:r>
          <w:rPr>
            <w:rFonts w:ascii="Cambria Math" w:hAnsi="Cambria Math"/>
          </w:rPr>
          <m:t xml:space="preserve"> </m:t>
        </m:r>
      </m:oMath>
      <w:r w:rsidRPr="00142194">
        <w:rPr>
          <w:rFonts w:ascii="Aptos Narrow" w:hAnsi="Aptos Narrow"/>
        </w:rPr>
        <w:t>are 0.0004, the</w:t>
      </w:r>
      <w:r w:rsidR="00615B55">
        <w:rPr>
          <w:rFonts w:ascii="Aptos Narrow" w:hAnsi="Aptos Narrow"/>
        </w:rPr>
        <w:t xml:space="preserve"> </w:t>
      </w:r>
      <w:r w:rsidRPr="00142194">
        <w:rPr>
          <w:rFonts w:ascii="Aptos Narrow" w:hAnsi="Aptos Narrow"/>
        </w:rPr>
        <w:t>log term becomes 0 and the score is 525. Log terms calculate how great the odds are compared to the</w:t>
      </w:r>
      <w:r w:rsidR="00615B55">
        <w:rPr>
          <w:rFonts w:ascii="Aptos Narrow" w:hAnsi="Aptos Narrow"/>
        </w:rPr>
        <w:t xml:space="preserve"> </w:t>
      </w:r>
      <w:r w:rsidRPr="00142194">
        <w:rPr>
          <w:rFonts w:ascii="Aptos Narrow" w:hAnsi="Aptos Narrow"/>
        </w:rPr>
        <w:t xml:space="preserve">midrate odds </w:t>
      </w:r>
      <w:r w:rsidR="000937A6" w:rsidRPr="00142194">
        <w:rPr>
          <w:rFonts w:ascii="Aptos Narrow" w:hAnsi="Aptos Narrow"/>
        </w:rPr>
        <w:t>0.0004 and</w:t>
      </w:r>
      <w:r w:rsidRPr="00142194">
        <w:rPr>
          <w:rFonts w:ascii="Aptos Narrow" w:hAnsi="Aptos Narrow"/>
        </w:rPr>
        <w:t xml:space="preserve"> create </w:t>
      </w:r>
      <w:r w:rsidR="00615B55" w:rsidRPr="00142194">
        <w:rPr>
          <w:rFonts w:ascii="Aptos Narrow" w:hAnsi="Aptos Narrow"/>
        </w:rPr>
        <w:t>odds</w:t>
      </w:r>
      <w:r w:rsidRPr="00142194">
        <w:rPr>
          <w:rFonts w:ascii="Aptos Narrow" w:hAnsi="Aptos Narrow"/>
        </w:rPr>
        <w:t xml:space="preserve"> doubling every 45 points.</w:t>
      </w:r>
    </w:p>
    <w:p w14:paraId="3F092982" w14:textId="77777777" w:rsidR="00867433" w:rsidRDefault="00867433" w:rsidP="00142194">
      <w:pPr>
        <w:shd w:val="clear" w:color="auto" w:fill="DAEEF3" w:themeFill="accent5" w:themeFillTint="33"/>
        <w:jc w:val="both"/>
        <w:rPr>
          <w:rFonts w:ascii="Aptos Narrow" w:hAnsi="Aptos Narrow"/>
        </w:rPr>
      </w:pPr>
    </w:p>
    <w:p w14:paraId="25071084" w14:textId="37DC8F9A" w:rsidR="004C726A" w:rsidRDefault="004C726A" w:rsidP="00142194">
      <w:pPr>
        <w:shd w:val="clear" w:color="auto" w:fill="DAEEF3" w:themeFill="accent5" w:themeFillTint="33"/>
        <w:jc w:val="both"/>
        <w:rPr>
          <w:rFonts w:ascii="Aptos Narrow" w:hAnsi="Aptos Narrow"/>
        </w:rPr>
      </w:pPr>
    </w:p>
    <w:p w14:paraId="01DDC2A2" w14:textId="77777777" w:rsidR="00737A94" w:rsidRPr="00142194" w:rsidRDefault="00737A94" w:rsidP="00142194">
      <w:pPr>
        <w:shd w:val="clear" w:color="auto" w:fill="DAEEF3" w:themeFill="accent5" w:themeFillTint="33"/>
        <w:jc w:val="both"/>
        <w:rPr>
          <w:rFonts w:ascii="Aptos Narrow" w:hAnsi="Aptos Narrow"/>
        </w:rPr>
      </w:pPr>
    </w:p>
    <w:p w14:paraId="601E561A" w14:textId="77777777" w:rsidR="00836C95" w:rsidRDefault="00836C95" w:rsidP="00836C95"/>
    <w:p w14:paraId="6276BB74" w14:textId="46B6F9F5" w:rsidR="00836C95" w:rsidRDefault="00836C95" w:rsidP="00A53660">
      <w:pPr>
        <w:pStyle w:val="Heading4"/>
        <w:numPr>
          <w:ilvl w:val="3"/>
          <w:numId w:val="1"/>
        </w:numPr>
      </w:pPr>
      <w:r>
        <w:lastRenderedPageBreak/>
        <w:t>Vendor Model Tuning</w:t>
      </w:r>
    </w:p>
    <w:p w14:paraId="67042EDE" w14:textId="7FD119A6" w:rsidR="00836C95" w:rsidRDefault="00836C95" w:rsidP="00836C95">
      <w:pPr>
        <w:rPr>
          <w:rStyle w:val="SubtleEmphasis"/>
        </w:rPr>
      </w:pPr>
      <w:r>
        <w:rPr>
          <w:rStyle w:val="SubtleEmphasis"/>
        </w:rPr>
        <w:t xml:space="preserve">If applicable, describe the process and results for any customization of vendor models (e.g., tuning of vendor model behavioral model parameters to Bank portfolio credit or prepayment experience) that is </w:t>
      </w:r>
      <w:bookmarkStart w:id="876" w:name="OLE_LINK47"/>
      <w:r>
        <w:rPr>
          <w:rStyle w:val="SubtleEmphasis"/>
        </w:rPr>
        <w:t>analogous</w:t>
      </w:r>
      <w:bookmarkEnd w:id="876"/>
      <w:r>
        <w:rPr>
          <w:rStyle w:val="SubtleEmphasis"/>
        </w:rPr>
        <w:t xml:space="preserve"> to a statistical estimation.</w:t>
      </w:r>
    </w:p>
    <w:p w14:paraId="7A34E6B6" w14:textId="77777777" w:rsidR="00836C95" w:rsidRDefault="00836C95" w:rsidP="00836C95">
      <w:pPr>
        <w:rPr>
          <w:rStyle w:val="SubtleEmphasis"/>
        </w:rPr>
      </w:pPr>
    </w:p>
    <w:p w14:paraId="718F5F2D" w14:textId="77777777" w:rsidR="00737A94" w:rsidRDefault="00737A94" w:rsidP="00737A94">
      <w:pPr>
        <w:shd w:val="clear" w:color="auto" w:fill="DAEEF3" w:themeFill="accent5" w:themeFillTint="33"/>
        <w:jc w:val="both"/>
        <w:rPr>
          <w:rFonts w:ascii="Aptos Narrow" w:hAnsi="Aptos Narrow"/>
        </w:rPr>
      </w:pPr>
      <w:r>
        <w:rPr>
          <w:rFonts w:ascii="Aptos Narrow" w:hAnsi="Aptos Narrow"/>
        </w:rPr>
        <w:t>Model Owner:</w:t>
      </w:r>
    </w:p>
    <w:p w14:paraId="5514F3F9" w14:textId="77777777" w:rsidR="00867433" w:rsidRPr="00705102" w:rsidRDefault="00867433" w:rsidP="00142194">
      <w:pPr>
        <w:shd w:val="clear" w:color="auto" w:fill="DAEEF3" w:themeFill="accent5" w:themeFillTint="33"/>
        <w:jc w:val="both"/>
        <w:rPr>
          <w:rFonts w:ascii="Aptos Narrow" w:hAnsi="Aptos Narrow"/>
          <w:b/>
          <w:bCs/>
        </w:rPr>
      </w:pPr>
      <w:r w:rsidRPr="00705102">
        <w:rPr>
          <w:rFonts w:ascii="Aptos Narrow" w:hAnsi="Aptos Narrow"/>
          <w:b/>
          <w:bCs/>
        </w:rPr>
        <w:t>Warning Codes</w:t>
      </w:r>
    </w:p>
    <w:p w14:paraId="1FE06E9A" w14:textId="77777777" w:rsidR="00867433" w:rsidRPr="00705102" w:rsidRDefault="00867433" w:rsidP="00142194">
      <w:pPr>
        <w:shd w:val="clear" w:color="auto" w:fill="DAEEF3" w:themeFill="accent5" w:themeFillTint="33"/>
        <w:jc w:val="both"/>
        <w:rPr>
          <w:rFonts w:ascii="Aptos Narrow" w:hAnsi="Aptos Narrow"/>
        </w:rPr>
      </w:pPr>
      <w:r w:rsidRPr="00705102">
        <w:rPr>
          <w:rFonts w:ascii="Aptos Narrow" w:hAnsi="Aptos Narrow"/>
        </w:rPr>
        <w:t>The model is augmented with warning codes.</w:t>
      </w:r>
    </w:p>
    <w:p w14:paraId="7FFFC6EF" w14:textId="77777777" w:rsidR="00867433" w:rsidRDefault="00867433" w:rsidP="00142194">
      <w:pPr>
        <w:shd w:val="clear" w:color="auto" w:fill="DAEEF3" w:themeFill="accent5" w:themeFillTint="33"/>
        <w:jc w:val="both"/>
        <w:rPr>
          <w:rFonts w:ascii="Aptos Narrow" w:hAnsi="Aptos Narrow"/>
        </w:rPr>
      </w:pPr>
      <w:r w:rsidRPr="00705102">
        <w:rPr>
          <w:rFonts w:ascii="Aptos Narrow" w:hAnsi="Aptos Narrow"/>
        </w:rPr>
        <w:t>In production, every application has particular variable values that contribute to increasing the score</w:t>
      </w:r>
      <w:r>
        <w:rPr>
          <w:rFonts w:ascii="Aptos Narrow" w:hAnsi="Aptos Narrow"/>
        </w:rPr>
        <w:t xml:space="preserve"> </w:t>
      </w:r>
      <w:r w:rsidRPr="00705102">
        <w:rPr>
          <w:rFonts w:ascii="Aptos Narrow" w:hAnsi="Aptos Narrow"/>
        </w:rPr>
        <w:t>value. LexisNexis Risk Solutions provides a common set of warning codes that are sufficiently descriptive</w:t>
      </w:r>
      <w:r>
        <w:rPr>
          <w:rFonts w:ascii="Aptos Narrow" w:hAnsi="Aptos Narrow"/>
        </w:rPr>
        <w:t xml:space="preserve"> </w:t>
      </w:r>
      <w:r w:rsidRPr="00705102">
        <w:rPr>
          <w:rFonts w:ascii="Aptos Narrow" w:hAnsi="Aptos Narrow"/>
        </w:rPr>
        <w:t>to handle all types of score influences but are also beneficial to determining correct courses of remedial</w:t>
      </w:r>
      <w:r>
        <w:rPr>
          <w:rFonts w:ascii="Aptos Narrow" w:hAnsi="Aptos Narrow"/>
        </w:rPr>
        <w:t xml:space="preserve"> </w:t>
      </w:r>
      <w:r w:rsidRPr="00705102">
        <w:rPr>
          <w:rFonts w:ascii="Aptos Narrow" w:hAnsi="Aptos Narrow"/>
        </w:rPr>
        <w:t>action. By tracking all of the intermediate score changes that are caused by each variable value of an</w:t>
      </w:r>
      <w:r>
        <w:rPr>
          <w:rFonts w:ascii="Aptos Narrow" w:hAnsi="Aptos Narrow"/>
        </w:rPr>
        <w:t xml:space="preserve"> </w:t>
      </w:r>
      <w:r w:rsidRPr="00705102">
        <w:rPr>
          <w:rFonts w:ascii="Aptos Narrow" w:hAnsi="Aptos Narrow"/>
        </w:rPr>
        <w:t>application, the most important warning codes are identified and presented in the warning code output.</w:t>
      </w:r>
    </w:p>
    <w:p w14:paraId="127FB97C" w14:textId="77777777" w:rsidR="00867433" w:rsidRDefault="00867433" w:rsidP="00142194">
      <w:pPr>
        <w:shd w:val="clear" w:color="auto" w:fill="DAEEF3" w:themeFill="accent5" w:themeFillTint="33"/>
        <w:jc w:val="both"/>
        <w:rPr>
          <w:rFonts w:ascii="Aptos Narrow" w:hAnsi="Aptos Narrow"/>
        </w:rPr>
      </w:pPr>
    </w:p>
    <w:p w14:paraId="48FB8ADC" w14:textId="77777777" w:rsidR="00867433" w:rsidRPr="00D6088D" w:rsidRDefault="00867433" w:rsidP="00142194">
      <w:pPr>
        <w:shd w:val="clear" w:color="auto" w:fill="DAEEF3" w:themeFill="accent5" w:themeFillTint="33"/>
        <w:jc w:val="both"/>
        <w:rPr>
          <w:rFonts w:ascii="Aptos Narrow" w:hAnsi="Aptos Narrow"/>
          <w:b/>
          <w:bCs/>
        </w:rPr>
      </w:pPr>
      <w:r w:rsidRPr="00D6088D">
        <w:rPr>
          <w:rFonts w:ascii="Aptos Narrow" w:hAnsi="Aptos Narrow"/>
          <w:b/>
          <w:bCs/>
        </w:rPr>
        <w:t>Overwrites</w:t>
      </w:r>
    </w:p>
    <w:p w14:paraId="750AF854" w14:textId="77777777" w:rsidR="00867433" w:rsidRPr="00D6088D" w:rsidRDefault="00867433" w:rsidP="00142194">
      <w:pPr>
        <w:shd w:val="clear" w:color="auto" w:fill="DAEEF3" w:themeFill="accent5" w:themeFillTint="33"/>
        <w:jc w:val="both"/>
        <w:rPr>
          <w:rFonts w:ascii="Aptos Narrow" w:hAnsi="Aptos Narrow"/>
        </w:rPr>
      </w:pPr>
      <w:r w:rsidRPr="00D6088D">
        <w:rPr>
          <w:rFonts w:ascii="Aptos Narrow" w:hAnsi="Aptos Narrow"/>
        </w:rPr>
        <w:t>In addition to the model-generated warning codes, there are several special circumstances where</w:t>
      </w:r>
      <w:r>
        <w:rPr>
          <w:rFonts w:ascii="Aptos Narrow" w:hAnsi="Aptos Narrow"/>
        </w:rPr>
        <w:t xml:space="preserve"> </w:t>
      </w:r>
      <w:r w:rsidRPr="00D6088D">
        <w:rPr>
          <w:rFonts w:ascii="Aptos Narrow" w:hAnsi="Aptos Narrow"/>
        </w:rPr>
        <w:t>anomalies in the input data are communicated through a warning code, referred to as overwrites.</w:t>
      </w:r>
    </w:p>
    <w:p w14:paraId="40E5A9A0" w14:textId="77777777" w:rsidR="00867433" w:rsidRDefault="00867433" w:rsidP="00142194">
      <w:pPr>
        <w:shd w:val="clear" w:color="auto" w:fill="DAEEF3" w:themeFill="accent5" w:themeFillTint="33"/>
        <w:jc w:val="both"/>
        <w:rPr>
          <w:rFonts w:ascii="Aptos Narrow" w:hAnsi="Aptos Narrow"/>
        </w:rPr>
      </w:pPr>
      <w:r w:rsidRPr="00D6088D">
        <w:rPr>
          <w:rFonts w:ascii="Aptos Narrow" w:hAnsi="Aptos Narrow"/>
        </w:rPr>
        <w:t>Overwrites take priority over warning codes that are generated by the model based on specific criteria.</w:t>
      </w:r>
    </w:p>
    <w:p w14:paraId="45A92362" w14:textId="77777777" w:rsidR="00867433" w:rsidRDefault="00867433" w:rsidP="00142194">
      <w:pPr>
        <w:shd w:val="clear" w:color="auto" w:fill="DAEEF3" w:themeFill="accent5" w:themeFillTint="33"/>
        <w:jc w:val="both"/>
        <w:rPr>
          <w:rFonts w:ascii="Aptos Narrow" w:hAnsi="Aptos Narrow"/>
        </w:rPr>
      </w:pPr>
    </w:p>
    <w:p w14:paraId="04BF52A7" w14:textId="77777777" w:rsidR="00867433" w:rsidRPr="00C91990" w:rsidRDefault="00867433" w:rsidP="00142194">
      <w:pPr>
        <w:shd w:val="clear" w:color="auto" w:fill="DAEEF3" w:themeFill="accent5" w:themeFillTint="33"/>
        <w:jc w:val="both"/>
        <w:rPr>
          <w:rFonts w:ascii="Aptos Narrow" w:hAnsi="Aptos Narrow"/>
          <w:b/>
          <w:bCs/>
        </w:rPr>
      </w:pPr>
      <w:r w:rsidRPr="00C91990">
        <w:rPr>
          <w:rFonts w:ascii="Aptos Narrow" w:hAnsi="Aptos Narrow"/>
          <w:b/>
          <w:bCs/>
        </w:rPr>
        <w:t>Deceased SSN</w:t>
      </w:r>
    </w:p>
    <w:p w14:paraId="3AD2814C" w14:textId="77777777" w:rsidR="00867433" w:rsidRPr="00C91990" w:rsidRDefault="00867433" w:rsidP="00142194">
      <w:pPr>
        <w:shd w:val="clear" w:color="auto" w:fill="DAEEF3" w:themeFill="accent5" w:themeFillTint="33"/>
        <w:jc w:val="both"/>
        <w:rPr>
          <w:rFonts w:ascii="Aptos Narrow" w:hAnsi="Aptos Narrow"/>
        </w:rPr>
      </w:pPr>
      <w:r w:rsidRPr="00C91990">
        <w:rPr>
          <w:rFonts w:ascii="Aptos Narrow" w:hAnsi="Aptos Narrow"/>
        </w:rPr>
        <w:t>If the SSN that is provided for the consumer is reported by the SSA (Social Security Administration) DMF</w:t>
      </w:r>
      <w:r>
        <w:rPr>
          <w:rFonts w:ascii="Aptos Narrow" w:hAnsi="Aptos Narrow"/>
        </w:rPr>
        <w:t xml:space="preserve"> </w:t>
      </w:r>
      <w:r w:rsidRPr="00C91990">
        <w:rPr>
          <w:rFonts w:ascii="Aptos Narrow" w:hAnsi="Aptos Narrow"/>
        </w:rPr>
        <w:t>(Death Master File) or by other LexisNexis Risk Solutions proprietary data sources as deceased, then the</w:t>
      </w:r>
      <w:r>
        <w:rPr>
          <w:rFonts w:ascii="Aptos Narrow" w:hAnsi="Aptos Narrow"/>
        </w:rPr>
        <w:t xml:space="preserve"> </w:t>
      </w:r>
      <w:r w:rsidRPr="00C91990">
        <w:rPr>
          <w:rFonts w:ascii="Aptos Narrow" w:hAnsi="Aptos Narrow"/>
        </w:rPr>
        <w:t>model returns a score value of 999.</w:t>
      </w:r>
    </w:p>
    <w:p w14:paraId="38B71607" w14:textId="77777777" w:rsidR="00867433" w:rsidRDefault="00867433" w:rsidP="00142194">
      <w:pPr>
        <w:shd w:val="clear" w:color="auto" w:fill="DAEEF3" w:themeFill="accent5" w:themeFillTint="33"/>
        <w:jc w:val="both"/>
        <w:rPr>
          <w:rFonts w:ascii="Aptos Narrow" w:hAnsi="Aptos Narrow"/>
        </w:rPr>
      </w:pPr>
      <w:r w:rsidRPr="00C91990">
        <w:rPr>
          <w:rFonts w:ascii="Aptos Narrow" w:hAnsi="Aptos Narrow"/>
        </w:rPr>
        <w:t>Under this circumstance, all six warning codes contain a value of either 248 (Identity reported as</w:t>
      </w:r>
      <w:r>
        <w:rPr>
          <w:rFonts w:ascii="Aptos Narrow" w:hAnsi="Aptos Narrow"/>
        </w:rPr>
        <w:t xml:space="preserve"> </w:t>
      </w:r>
      <w:r w:rsidRPr="00C91990">
        <w:rPr>
          <w:rFonts w:ascii="Aptos Narrow" w:hAnsi="Aptos Narrow"/>
        </w:rPr>
        <w:t>Deceased) or 232 (SSN reported as Deceased), based on the type of match.</w:t>
      </w:r>
      <w:r>
        <w:rPr>
          <w:rFonts w:ascii="Aptos Narrow" w:hAnsi="Aptos Narrow"/>
        </w:rPr>
        <w:t xml:space="preserve"> </w:t>
      </w:r>
      <w:r w:rsidRPr="00C91990">
        <w:rPr>
          <w:rFonts w:ascii="Aptos Narrow" w:hAnsi="Aptos Narrow"/>
        </w:rPr>
        <w:t>When other types of anomalies are detected in the score request, the model overwrites the first model</w:t>
      </w:r>
      <w:r>
        <w:rPr>
          <w:rFonts w:ascii="Aptos Narrow" w:hAnsi="Aptos Narrow"/>
        </w:rPr>
        <w:t>-</w:t>
      </w:r>
      <w:r w:rsidRPr="00C91990">
        <w:rPr>
          <w:rFonts w:ascii="Aptos Narrow" w:hAnsi="Aptos Narrow"/>
        </w:rPr>
        <w:t>generated warning code and shifts the model-generated warning codes to the subsequent warning code</w:t>
      </w:r>
      <w:r>
        <w:rPr>
          <w:rFonts w:ascii="Aptos Narrow" w:hAnsi="Aptos Narrow"/>
        </w:rPr>
        <w:t xml:space="preserve"> </w:t>
      </w:r>
      <w:r w:rsidRPr="00C91990">
        <w:rPr>
          <w:rFonts w:ascii="Aptos Narrow" w:hAnsi="Aptos Narrow"/>
        </w:rPr>
        <w:t>positions.</w:t>
      </w:r>
    </w:p>
    <w:p w14:paraId="62D4E714" w14:textId="0102FEB4" w:rsidR="00867433" w:rsidRDefault="00867433" w:rsidP="00142194">
      <w:pPr>
        <w:shd w:val="clear" w:color="auto" w:fill="DAEEF3" w:themeFill="accent5" w:themeFillTint="33"/>
        <w:jc w:val="both"/>
        <w:rPr>
          <w:rFonts w:ascii="Aptos Narrow" w:hAnsi="Aptos Narrow"/>
        </w:rPr>
      </w:pPr>
      <w:r>
        <w:rPr>
          <w:rFonts w:ascii="Aptos Narrow" w:hAnsi="Aptos Narrow"/>
        </w:rPr>
        <w:t>*I</w:t>
      </w:r>
      <w:r w:rsidRPr="00C91990">
        <w:rPr>
          <w:rFonts w:ascii="Aptos Narrow" w:hAnsi="Aptos Narrow"/>
        </w:rPr>
        <w:t xml:space="preserve">f more than one </w:t>
      </w:r>
      <w:r w:rsidR="000937A6" w:rsidRPr="00C91990">
        <w:rPr>
          <w:rFonts w:ascii="Aptos Narrow" w:hAnsi="Aptos Narrow"/>
        </w:rPr>
        <w:t>overwrites</w:t>
      </w:r>
      <w:r w:rsidRPr="00C91990">
        <w:rPr>
          <w:rFonts w:ascii="Aptos Narrow" w:hAnsi="Aptos Narrow"/>
        </w:rPr>
        <w:t xml:space="preserve"> applies, then the model-generated warning codes could be</w:t>
      </w:r>
      <w:r>
        <w:rPr>
          <w:rFonts w:ascii="Aptos Narrow" w:hAnsi="Aptos Narrow"/>
        </w:rPr>
        <w:t xml:space="preserve"> </w:t>
      </w:r>
      <w:r w:rsidRPr="00C91990">
        <w:rPr>
          <w:rFonts w:ascii="Aptos Narrow" w:hAnsi="Aptos Narrow"/>
        </w:rPr>
        <w:t>overwritten entirely.</w:t>
      </w:r>
      <w:r w:rsidRPr="00C91990">
        <w:rPr>
          <w:rFonts w:ascii="Aptos Narrow" w:hAnsi="Aptos Narrow"/>
        </w:rPr>
        <w:cr/>
      </w:r>
    </w:p>
    <w:p w14:paraId="3C2B217C" w14:textId="77777777" w:rsidR="00283B99" w:rsidRDefault="00283B99" w:rsidP="00836C95">
      <w:pPr>
        <w:shd w:val="clear" w:color="auto" w:fill="DAEEF3" w:themeFill="accent5" w:themeFillTint="33"/>
        <w:rPr>
          <w:rFonts w:ascii="Aptos Narrow" w:hAnsi="Aptos Narrow"/>
        </w:rPr>
      </w:pPr>
    </w:p>
    <w:p w14:paraId="783340B6" w14:textId="05B5D10C" w:rsidR="003523FE" w:rsidRDefault="003523FE">
      <w:pPr>
        <w:spacing w:after="200"/>
        <w:rPr>
          <w:rFonts w:ascii="Arial" w:eastAsiaTheme="majorEastAsia" w:hAnsi="Arial" w:cs="Arial"/>
          <w:b/>
          <w:bCs/>
          <w:sz w:val="24"/>
          <w:szCs w:val="24"/>
        </w:rPr>
      </w:pPr>
    </w:p>
    <w:p w14:paraId="7D6F7350" w14:textId="6CC5B810" w:rsidR="000C258D" w:rsidRPr="002C57A9" w:rsidRDefault="00714E4C" w:rsidP="00A53660">
      <w:pPr>
        <w:pStyle w:val="Heading2"/>
        <w:numPr>
          <w:ilvl w:val="1"/>
          <w:numId w:val="1"/>
        </w:numPr>
        <w:pBdr>
          <w:bottom w:val="single" w:sz="6" w:space="1" w:color="auto"/>
        </w:pBdr>
        <w:shd w:val="clear" w:color="auto" w:fill="C6D9F1" w:themeFill="text2" w:themeFillTint="33"/>
        <w:spacing w:before="0"/>
        <w:ind w:left="720" w:hanging="720"/>
        <w:rPr>
          <w:rFonts w:cs="Arial"/>
          <w:szCs w:val="24"/>
        </w:rPr>
      </w:pPr>
      <w:bookmarkStart w:id="877" w:name="_Toc163230514"/>
      <w:r w:rsidRPr="006C506F">
        <w:rPr>
          <w:rFonts w:cs="Arial"/>
          <w:szCs w:val="24"/>
        </w:rPr>
        <w:t>Model Development Testing</w:t>
      </w:r>
      <w:bookmarkEnd w:id="877"/>
    </w:p>
    <w:p w14:paraId="74C9BC4F" w14:textId="1CA6DF8F" w:rsidR="003523FE" w:rsidRDefault="003523FE" w:rsidP="003523FE">
      <w:pPr>
        <w:rPr>
          <w:rStyle w:val="SubtleEmphasis"/>
        </w:rPr>
      </w:pPr>
      <w:r>
        <w:rPr>
          <w:rStyle w:val="SubtleEmphasis"/>
        </w:rPr>
        <w:t xml:space="preserve">For each test discussed in the following subsections, include the purpose of the test, the testing methodology, the criteria used to evaluate test results (that is, the applicable metrics and thresholds), and a summary of the results with commentary and conclusions. For any </w:t>
      </w:r>
      <w:bookmarkStart w:id="878" w:name="OLE_LINK55"/>
      <w:r>
        <w:rPr>
          <w:rStyle w:val="SubtleEmphasis"/>
        </w:rPr>
        <w:t>anomalous</w:t>
      </w:r>
      <w:bookmarkEnd w:id="878"/>
      <w:r>
        <w:rPr>
          <w:rStyle w:val="SubtleEmphasis"/>
        </w:rPr>
        <w:t xml:space="preserve"> results, the conclusions should include information on the impact of these results on the model outputs and business use, and whether they require any specific risk mitigant. </w:t>
      </w:r>
    </w:p>
    <w:p w14:paraId="0136D9F0" w14:textId="77777777" w:rsidR="00D72B4C" w:rsidRDefault="00D72B4C" w:rsidP="003523FE">
      <w:pPr>
        <w:rPr>
          <w:rStyle w:val="SubtleEmphasis"/>
        </w:rPr>
      </w:pPr>
    </w:p>
    <w:p w14:paraId="3FB46663" w14:textId="19D7BDDC" w:rsidR="003523FE" w:rsidRDefault="003523FE" w:rsidP="003523FE">
      <w:r>
        <w:rPr>
          <w:rStyle w:val="SubtleEmphasis"/>
        </w:rPr>
        <w:t>The level of detail for the testing documentation should be sufficient to provide a clear and definitive basis for the model owner’s conclusions about model’s performance and robustness</w:t>
      </w:r>
      <w:r w:rsidR="00D72B4C">
        <w:rPr>
          <w:rStyle w:val="SubtleEmphasis"/>
          <w:rFonts w:hint="eastAsia"/>
        </w:rPr>
        <w:t>.</w:t>
      </w:r>
    </w:p>
    <w:p w14:paraId="34938138" w14:textId="26615251" w:rsidR="00971E12" w:rsidRDefault="00971E12" w:rsidP="00701055">
      <w:pPr>
        <w:rPr>
          <w:rFonts w:ascii="Arial" w:eastAsia="SimSun" w:hAnsi="Arial" w:cs="Arial"/>
          <w:b/>
          <w:bCs/>
          <w:color w:val="0070C0"/>
        </w:rPr>
      </w:pPr>
      <w:r w:rsidRPr="00701055">
        <w:rPr>
          <w:rFonts w:ascii="Arial" w:eastAsia="SimSun" w:hAnsi="Arial" w:cs="Arial"/>
          <w:b/>
          <w:bCs/>
          <w:color w:val="0070C0"/>
        </w:rPr>
        <w:t>Reference Document List</w:t>
      </w:r>
    </w:p>
    <w:p w14:paraId="051856BE" w14:textId="2C8903B8" w:rsidR="00971E12" w:rsidRDefault="00971E12" w:rsidP="00971E12">
      <w:pPr>
        <w:rPr>
          <w:rStyle w:val="SubtleEmphasis"/>
        </w:rPr>
      </w:pPr>
      <w:r w:rsidRPr="00701055">
        <w:rPr>
          <w:rStyle w:val="SubtleEmphasis"/>
        </w:rPr>
        <w:lastRenderedPageBreak/>
        <w:t>Please list all the documents referred to in this section.</w:t>
      </w:r>
    </w:p>
    <w:p w14:paraId="11C46F13" w14:textId="77777777" w:rsidR="00971E12" w:rsidRDefault="00971E12" w:rsidP="00971E12">
      <w:pPr>
        <w:rPr>
          <w:rFonts w:ascii="Arial Narrow" w:hAnsi="Arial Narrow"/>
          <w:color w:val="00B0F0"/>
        </w:rPr>
      </w:pPr>
    </w:p>
    <w:tbl>
      <w:tblPr>
        <w:tblStyle w:val="TableGrid"/>
        <w:tblW w:w="0" w:type="auto"/>
        <w:tblLook w:val="04A0" w:firstRow="1" w:lastRow="0" w:firstColumn="1" w:lastColumn="0" w:noHBand="0" w:noVBand="1"/>
      </w:tblPr>
      <w:tblGrid>
        <w:gridCol w:w="721"/>
        <w:gridCol w:w="5531"/>
        <w:gridCol w:w="3818"/>
      </w:tblGrid>
      <w:tr w:rsidR="00971E12" w14:paraId="4CDC12B5" w14:textId="77777777" w:rsidTr="00BC4DB8">
        <w:tc>
          <w:tcPr>
            <w:tcW w:w="721"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37E5DA49" w14:textId="77777777" w:rsidR="00971E12" w:rsidRDefault="00971E12">
            <w:pPr>
              <w:rPr>
                <w:rFonts w:ascii="Aptos Narrow" w:hAnsi="Aptos Narrow"/>
                <w:b/>
                <w:bCs/>
              </w:rPr>
            </w:pPr>
            <w:r>
              <w:rPr>
                <w:rFonts w:ascii="Aptos Narrow" w:hAnsi="Aptos Narrow"/>
                <w:b/>
                <w:bCs/>
              </w:rPr>
              <w:t>#</w:t>
            </w:r>
          </w:p>
        </w:tc>
        <w:tc>
          <w:tcPr>
            <w:tcW w:w="5531"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07F3E6B5" w14:textId="77777777" w:rsidR="00971E12" w:rsidRDefault="00971E12">
            <w:pPr>
              <w:rPr>
                <w:rFonts w:ascii="Aptos Narrow" w:hAnsi="Aptos Narrow"/>
                <w:b/>
                <w:bCs/>
              </w:rPr>
            </w:pPr>
            <w:r>
              <w:rPr>
                <w:rFonts w:ascii="Aptos Narrow" w:hAnsi="Aptos Narrow"/>
                <w:b/>
                <w:bCs/>
              </w:rPr>
              <w:t>Reference Document Name</w:t>
            </w:r>
          </w:p>
        </w:tc>
        <w:tc>
          <w:tcPr>
            <w:tcW w:w="3818"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32E66C78" w14:textId="77777777" w:rsidR="00971E12" w:rsidRDefault="00971E12">
            <w:pPr>
              <w:rPr>
                <w:rFonts w:ascii="Aptos Narrow" w:hAnsi="Aptos Narrow"/>
                <w:b/>
                <w:bCs/>
              </w:rPr>
            </w:pPr>
            <w:r>
              <w:rPr>
                <w:rFonts w:ascii="Aptos Narrow" w:hAnsi="Aptos Narrow"/>
                <w:b/>
                <w:bCs/>
              </w:rPr>
              <w:t>High Level Description and purpose of the Document</w:t>
            </w:r>
          </w:p>
        </w:tc>
      </w:tr>
      <w:tr w:rsidR="00B97B8C" w14:paraId="29108098" w14:textId="77777777" w:rsidTr="00BC4DB8">
        <w:tc>
          <w:tcPr>
            <w:tcW w:w="721" w:type="dxa"/>
            <w:tcBorders>
              <w:top w:val="single" w:sz="4" w:space="0" w:color="auto"/>
              <w:left w:val="single" w:sz="4" w:space="0" w:color="auto"/>
              <w:bottom w:val="single" w:sz="4" w:space="0" w:color="auto"/>
              <w:right w:val="single" w:sz="4" w:space="0" w:color="auto"/>
            </w:tcBorders>
            <w:vAlign w:val="center"/>
            <w:hideMark/>
          </w:tcPr>
          <w:p w14:paraId="31C67ECC" w14:textId="5C169C5C" w:rsidR="00B97B8C" w:rsidRPr="00F478E4" w:rsidRDefault="00B97B8C" w:rsidP="00B97B8C">
            <w:pPr>
              <w:rPr>
                <w:rFonts w:ascii="Aptos Narrow" w:hAnsi="Aptos Narrow"/>
                <w:sz w:val="20"/>
                <w:szCs w:val="20"/>
              </w:rPr>
            </w:pPr>
            <w:r w:rsidRPr="0016673F">
              <w:rPr>
                <w:rFonts w:ascii="Aptos Narrow" w:hAnsi="Aptos Narrow"/>
                <w:iCs/>
                <w:sz w:val="20"/>
              </w:rPr>
              <w:t>1</w:t>
            </w:r>
          </w:p>
        </w:tc>
        <w:tc>
          <w:tcPr>
            <w:tcW w:w="5531" w:type="dxa"/>
            <w:tcBorders>
              <w:top w:val="single" w:sz="4" w:space="0" w:color="auto"/>
              <w:left w:val="single" w:sz="4" w:space="0" w:color="auto"/>
              <w:bottom w:val="single" w:sz="4" w:space="0" w:color="auto"/>
              <w:right w:val="single" w:sz="4" w:space="0" w:color="auto"/>
            </w:tcBorders>
            <w:vAlign w:val="center"/>
          </w:tcPr>
          <w:p w14:paraId="26FB382B" w14:textId="018CF5A7" w:rsidR="00B97B8C" w:rsidRPr="00F478E4" w:rsidRDefault="00B97B8C" w:rsidP="00B97B8C">
            <w:pPr>
              <w:rPr>
                <w:rFonts w:ascii="Aptos Narrow" w:hAnsi="Aptos Narrow"/>
                <w:sz w:val="20"/>
                <w:szCs w:val="20"/>
              </w:rPr>
            </w:pPr>
            <w:r w:rsidRPr="00F478E4">
              <w:rPr>
                <w:rFonts w:ascii="Aptos Narrow" w:hAnsi="Aptos Narrow"/>
                <w:sz w:val="20"/>
                <w:szCs w:val="20"/>
              </w:rPr>
              <w:t>FraudIntelligence_1.0_BankcardModel_ReferenceGuide.pdf</w:t>
            </w:r>
          </w:p>
        </w:tc>
        <w:tc>
          <w:tcPr>
            <w:tcW w:w="3818" w:type="dxa"/>
            <w:tcBorders>
              <w:top w:val="single" w:sz="4" w:space="0" w:color="auto"/>
              <w:left w:val="single" w:sz="4" w:space="0" w:color="auto"/>
              <w:bottom w:val="single" w:sz="4" w:space="0" w:color="auto"/>
              <w:right w:val="single" w:sz="4" w:space="0" w:color="auto"/>
            </w:tcBorders>
            <w:vAlign w:val="center"/>
          </w:tcPr>
          <w:p w14:paraId="0EA69E38" w14:textId="17B8B1A1" w:rsidR="00B97B8C" w:rsidRPr="00F478E4" w:rsidRDefault="00B97B8C" w:rsidP="00B97B8C">
            <w:pPr>
              <w:rPr>
                <w:rFonts w:ascii="Aptos Narrow" w:hAnsi="Aptos Narrow"/>
                <w:sz w:val="20"/>
                <w:szCs w:val="20"/>
              </w:rPr>
            </w:pPr>
            <w:r w:rsidRPr="00F478E4">
              <w:rPr>
                <w:rFonts w:ascii="Aptos Narrow" w:hAnsi="Aptos Narrow"/>
                <w:sz w:val="20"/>
                <w:szCs w:val="20"/>
              </w:rPr>
              <w:t>It is the model reference guide.</w:t>
            </w:r>
          </w:p>
        </w:tc>
      </w:tr>
      <w:tr w:rsidR="00B97B8C" w14:paraId="6DCED1D3" w14:textId="77777777" w:rsidTr="00BC4DB8">
        <w:tc>
          <w:tcPr>
            <w:tcW w:w="721" w:type="dxa"/>
            <w:tcBorders>
              <w:top w:val="single" w:sz="4" w:space="0" w:color="auto"/>
              <w:left w:val="single" w:sz="4" w:space="0" w:color="auto"/>
              <w:bottom w:val="single" w:sz="4" w:space="0" w:color="auto"/>
              <w:right w:val="single" w:sz="4" w:space="0" w:color="auto"/>
            </w:tcBorders>
            <w:vAlign w:val="center"/>
            <w:hideMark/>
          </w:tcPr>
          <w:p w14:paraId="281727BD" w14:textId="4B1EEC4C" w:rsidR="00B97B8C" w:rsidRPr="00F478E4" w:rsidRDefault="00B97B8C" w:rsidP="00B97B8C">
            <w:pPr>
              <w:rPr>
                <w:rFonts w:ascii="Aptos Narrow" w:hAnsi="Aptos Narrow"/>
                <w:sz w:val="20"/>
                <w:szCs w:val="20"/>
              </w:rPr>
            </w:pPr>
            <w:r>
              <w:rPr>
                <w:rFonts w:ascii="Aptos Narrow" w:hAnsi="Aptos Narrow"/>
                <w:iCs/>
                <w:sz w:val="20"/>
              </w:rPr>
              <w:t>2</w:t>
            </w:r>
          </w:p>
        </w:tc>
        <w:tc>
          <w:tcPr>
            <w:tcW w:w="5531" w:type="dxa"/>
            <w:tcBorders>
              <w:top w:val="single" w:sz="4" w:space="0" w:color="auto"/>
              <w:left w:val="single" w:sz="4" w:space="0" w:color="auto"/>
              <w:bottom w:val="single" w:sz="4" w:space="0" w:color="auto"/>
              <w:right w:val="single" w:sz="4" w:space="0" w:color="auto"/>
            </w:tcBorders>
            <w:vAlign w:val="center"/>
          </w:tcPr>
          <w:p w14:paraId="1B5C57E0" w14:textId="795A3DB7" w:rsidR="00B97B8C" w:rsidRPr="00F478E4" w:rsidRDefault="00B97B8C" w:rsidP="00B97B8C">
            <w:pPr>
              <w:rPr>
                <w:rFonts w:ascii="Aptos Narrow" w:hAnsi="Aptos Narrow"/>
                <w:sz w:val="20"/>
                <w:szCs w:val="20"/>
              </w:rPr>
            </w:pPr>
            <w:r w:rsidRPr="00F478E4">
              <w:rPr>
                <w:rFonts w:ascii="Aptos Narrow" w:hAnsi="Aptos Narrow"/>
                <w:sz w:val="20"/>
                <w:szCs w:val="20"/>
              </w:rPr>
              <w:t xml:space="preserve">MRM-CONTROL01 - </w:t>
            </w:r>
            <w:proofErr w:type="spellStart"/>
            <w:r w:rsidRPr="00F478E4">
              <w:rPr>
                <w:rFonts w:ascii="Aptos Narrow" w:hAnsi="Aptos Narrow"/>
                <w:sz w:val="20"/>
                <w:szCs w:val="20"/>
              </w:rPr>
              <w:t>y&amp;n</w:t>
            </w:r>
            <w:proofErr w:type="spellEnd"/>
            <w:r w:rsidRPr="00F478E4">
              <w:rPr>
                <w:rFonts w:ascii="Aptos Narrow" w:hAnsi="Aptos Narrow"/>
                <w:sz w:val="20"/>
                <w:szCs w:val="20"/>
              </w:rPr>
              <w:t xml:space="preserve"> Model </w:t>
            </w:r>
            <w:proofErr w:type="spellStart"/>
            <w:r w:rsidRPr="00F478E4">
              <w:rPr>
                <w:rFonts w:ascii="Aptos Narrow" w:hAnsi="Aptos Narrow"/>
                <w:sz w:val="20"/>
                <w:szCs w:val="20"/>
              </w:rPr>
              <w:t>Assmt</w:t>
            </w:r>
            <w:proofErr w:type="spellEnd"/>
            <w:r w:rsidRPr="00F478E4">
              <w:rPr>
                <w:rFonts w:ascii="Aptos Narrow" w:hAnsi="Aptos Narrow"/>
                <w:sz w:val="20"/>
                <w:szCs w:val="20"/>
              </w:rPr>
              <w:t xml:space="preserve"> 048 - Albert </w:t>
            </w:r>
            <w:proofErr w:type="spellStart"/>
            <w:r w:rsidRPr="00F478E4">
              <w:rPr>
                <w:rFonts w:ascii="Aptos Narrow" w:hAnsi="Aptos Narrow"/>
                <w:sz w:val="20"/>
                <w:szCs w:val="20"/>
              </w:rPr>
              <w:t>YesM</w:t>
            </w:r>
            <w:proofErr w:type="spellEnd"/>
            <w:r w:rsidRPr="00F478E4">
              <w:rPr>
                <w:rFonts w:ascii="Aptos Narrow" w:hAnsi="Aptos Narrow"/>
                <w:sz w:val="20"/>
                <w:szCs w:val="20"/>
              </w:rPr>
              <w:t xml:space="preserve"> - LexisNexis LNFI.docx</w:t>
            </w:r>
          </w:p>
        </w:tc>
        <w:tc>
          <w:tcPr>
            <w:tcW w:w="3818" w:type="dxa"/>
            <w:tcBorders>
              <w:top w:val="single" w:sz="4" w:space="0" w:color="auto"/>
              <w:left w:val="single" w:sz="4" w:space="0" w:color="auto"/>
              <w:bottom w:val="single" w:sz="4" w:space="0" w:color="auto"/>
              <w:right w:val="single" w:sz="4" w:space="0" w:color="auto"/>
            </w:tcBorders>
            <w:vAlign w:val="center"/>
          </w:tcPr>
          <w:p w14:paraId="40A3FA87" w14:textId="15FEA160" w:rsidR="00B97B8C" w:rsidRPr="00F478E4" w:rsidRDefault="00B97B8C" w:rsidP="00B97B8C">
            <w:pPr>
              <w:rPr>
                <w:rFonts w:ascii="Aptos Narrow" w:hAnsi="Aptos Narrow"/>
                <w:sz w:val="20"/>
                <w:szCs w:val="20"/>
              </w:rPr>
            </w:pPr>
            <w:r w:rsidRPr="00F478E4">
              <w:rPr>
                <w:rFonts w:ascii="Aptos Narrow" w:hAnsi="Aptos Narrow"/>
                <w:sz w:val="20"/>
                <w:szCs w:val="20"/>
              </w:rPr>
              <w:t>Enterprise risk management and Model risk classification procedures.</w:t>
            </w:r>
          </w:p>
        </w:tc>
      </w:tr>
      <w:tr w:rsidR="00B97B8C" w14:paraId="46D4F366" w14:textId="77777777" w:rsidTr="00BC4DB8">
        <w:tc>
          <w:tcPr>
            <w:tcW w:w="721" w:type="dxa"/>
            <w:tcBorders>
              <w:top w:val="single" w:sz="4" w:space="0" w:color="auto"/>
              <w:left w:val="single" w:sz="4" w:space="0" w:color="auto"/>
              <w:bottom w:val="single" w:sz="4" w:space="0" w:color="auto"/>
              <w:right w:val="single" w:sz="4" w:space="0" w:color="auto"/>
            </w:tcBorders>
            <w:vAlign w:val="center"/>
          </w:tcPr>
          <w:p w14:paraId="7A241951" w14:textId="6DF3B42A" w:rsidR="00B97B8C" w:rsidRPr="00F478E4" w:rsidRDefault="00B97B8C" w:rsidP="00B97B8C">
            <w:pPr>
              <w:rPr>
                <w:rFonts w:ascii="Aptos Narrow" w:hAnsi="Aptos Narrow"/>
                <w:sz w:val="20"/>
                <w:szCs w:val="20"/>
              </w:rPr>
            </w:pPr>
            <w:r>
              <w:rPr>
                <w:rFonts w:ascii="Aptos Narrow" w:hAnsi="Aptos Narrow"/>
                <w:iCs/>
                <w:sz w:val="20"/>
              </w:rPr>
              <w:t>3</w:t>
            </w:r>
          </w:p>
        </w:tc>
        <w:tc>
          <w:tcPr>
            <w:tcW w:w="5531" w:type="dxa"/>
            <w:tcBorders>
              <w:top w:val="single" w:sz="4" w:space="0" w:color="auto"/>
              <w:left w:val="single" w:sz="4" w:space="0" w:color="auto"/>
              <w:bottom w:val="single" w:sz="4" w:space="0" w:color="auto"/>
              <w:right w:val="single" w:sz="4" w:space="0" w:color="auto"/>
            </w:tcBorders>
            <w:vAlign w:val="center"/>
          </w:tcPr>
          <w:p w14:paraId="55EC2B71" w14:textId="64819825" w:rsidR="00B97B8C" w:rsidRPr="00F478E4" w:rsidRDefault="00B97B8C" w:rsidP="00B97B8C">
            <w:pPr>
              <w:rPr>
                <w:rFonts w:ascii="Aptos Narrow" w:hAnsi="Aptos Narrow"/>
                <w:sz w:val="20"/>
                <w:szCs w:val="20"/>
              </w:rPr>
            </w:pPr>
            <w:r w:rsidRPr="00F478E4">
              <w:rPr>
                <w:rFonts w:ascii="Aptos Narrow" w:hAnsi="Aptos Narrow"/>
                <w:sz w:val="20"/>
                <w:szCs w:val="20"/>
              </w:rPr>
              <w:t xml:space="preserve">MRM-CONTROL02 - Model-IRR </w:t>
            </w:r>
            <w:proofErr w:type="spellStart"/>
            <w:r w:rsidRPr="00F478E4">
              <w:rPr>
                <w:rFonts w:ascii="Aptos Narrow" w:hAnsi="Aptos Narrow"/>
                <w:sz w:val="20"/>
                <w:szCs w:val="20"/>
              </w:rPr>
              <w:t>Assmt</w:t>
            </w:r>
            <w:proofErr w:type="spellEnd"/>
            <w:r w:rsidRPr="00F478E4">
              <w:rPr>
                <w:rFonts w:ascii="Aptos Narrow" w:hAnsi="Aptos Narrow"/>
                <w:sz w:val="20"/>
                <w:szCs w:val="20"/>
              </w:rPr>
              <w:t xml:space="preserve"> 048 -L- Albert LNFI_FINAL.docx</w:t>
            </w:r>
          </w:p>
        </w:tc>
        <w:tc>
          <w:tcPr>
            <w:tcW w:w="3818" w:type="dxa"/>
            <w:tcBorders>
              <w:top w:val="single" w:sz="4" w:space="0" w:color="auto"/>
              <w:left w:val="single" w:sz="4" w:space="0" w:color="auto"/>
              <w:bottom w:val="single" w:sz="4" w:space="0" w:color="auto"/>
              <w:right w:val="single" w:sz="4" w:space="0" w:color="auto"/>
            </w:tcBorders>
            <w:vAlign w:val="center"/>
          </w:tcPr>
          <w:p w14:paraId="604B60FF" w14:textId="5AB6AD17" w:rsidR="00B97B8C" w:rsidRPr="00F478E4" w:rsidRDefault="00B97B8C" w:rsidP="00B97B8C">
            <w:pPr>
              <w:rPr>
                <w:rFonts w:ascii="Aptos Narrow" w:hAnsi="Aptos Narrow"/>
                <w:sz w:val="20"/>
                <w:szCs w:val="20"/>
              </w:rPr>
            </w:pPr>
            <w:r w:rsidRPr="00F478E4">
              <w:rPr>
                <w:rFonts w:ascii="Aptos Narrow" w:hAnsi="Aptos Narrow"/>
                <w:sz w:val="20"/>
                <w:szCs w:val="20"/>
              </w:rPr>
              <w:t>Model inherent risk rating assessment form.</w:t>
            </w:r>
          </w:p>
        </w:tc>
      </w:tr>
      <w:tr w:rsidR="00B97B8C" w14:paraId="60D04651" w14:textId="77777777" w:rsidTr="00BC4DB8">
        <w:tc>
          <w:tcPr>
            <w:tcW w:w="721" w:type="dxa"/>
            <w:tcBorders>
              <w:top w:val="single" w:sz="4" w:space="0" w:color="auto"/>
              <w:left w:val="single" w:sz="4" w:space="0" w:color="auto"/>
              <w:bottom w:val="single" w:sz="4" w:space="0" w:color="auto"/>
              <w:right w:val="single" w:sz="4" w:space="0" w:color="auto"/>
            </w:tcBorders>
            <w:vAlign w:val="center"/>
          </w:tcPr>
          <w:p w14:paraId="2DACC048" w14:textId="58CFE703" w:rsidR="00B97B8C" w:rsidRPr="00F478E4" w:rsidRDefault="00B97B8C" w:rsidP="00B97B8C">
            <w:pPr>
              <w:rPr>
                <w:rFonts w:ascii="Aptos Narrow" w:hAnsi="Aptos Narrow"/>
                <w:sz w:val="20"/>
                <w:szCs w:val="20"/>
              </w:rPr>
            </w:pPr>
            <w:r>
              <w:rPr>
                <w:rFonts w:ascii="Aptos Narrow" w:hAnsi="Aptos Narrow"/>
                <w:iCs/>
                <w:sz w:val="20"/>
              </w:rPr>
              <w:t>4</w:t>
            </w:r>
          </w:p>
        </w:tc>
        <w:tc>
          <w:tcPr>
            <w:tcW w:w="5531" w:type="dxa"/>
            <w:tcBorders>
              <w:top w:val="single" w:sz="4" w:space="0" w:color="auto"/>
              <w:left w:val="single" w:sz="4" w:space="0" w:color="auto"/>
              <w:bottom w:val="single" w:sz="4" w:space="0" w:color="auto"/>
              <w:right w:val="single" w:sz="4" w:space="0" w:color="auto"/>
            </w:tcBorders>
            <w:vAlign w:val="center"/>
          </w:tcPr>
          <w:p w14:paraId="57595AEE" w14:textId="0EBFAAF5" w:rsidR="00B97B8C" w:rsidRPr="00F478E4" w:rsidRDefault="00B97B8C" w:rsidP="00B97B8C">
            <w:pPr>
              <w:rPr>
                <w:rFonts w:ascii="Aptos Narrow" w:hAnsi="Aptos Narrow"/>
                <w:sz w:val="20"/>
                <w:szCs w:val="20"/>
              </w:rPr>
            </w:pPr>
            <w:r w:rsidRPr="00F478E4">
              <w:rPr>
                <w:rFonts w:ascii="Aptos Narrow" w:hAnsi="Aptos Narrow"/>
                <w:sz w:val="20"/>
                <w:szCs w:val="20"/>
              </w:rPr>
              <w:t>2023_LNRS_BCOverview_Tech_Resilience_IT.pdf</w:t>
            </w:r>
          </w:p>
        </w:tc>
        <w:tc>
          <w:tcPr>
            <w:tcW w:w="3818" w:type="dxa"/>
            <w:tcBorders>
              <w:top w:val="single" w:sz="4" w:space="0" w:color="auto"/>
              <w:left w:val="single" w:sz="4" w:space="0" w:color="auto"/>
              <w:bottom w:val="single" w:sz="4" w:space="0" w:color="auto"/>
              <w:right w:val="single" w:sz="4" w:space="0" w:color="auto"/>
            </w:tcBorders>
            <w:vAlign w:val="center"/>
          </w:tcPr>
          <w:p w14:paraId="1A022EF6" w14:textId="6A0E3BFD" w:rsidR="00B97B8C" w:rsidRPr="00F478E4" w:rsidRDefault="00B97B8C" w:rsidP="00B97B8C">
            <w:pPr>
              <w:rPr>
                <w:rFonts w:ascii="Aptos Narrow" w:hAnsi="Aptos Narrow"/>
                <w:sz w:val="20"/>
                <w:szCs w:val="20"/>
              </w:rPr>
            </w:pPr>
            <w:r w:rsidRPr="00F478E4">
              <w:rPr>
                <w:rFonts w:ascii="Aptos Narrow" w:hAnsi="Aptos Narrow"/>
                <w:sz w:val="20"/>
                <w:szCs w:val="20"/>
              </w:rPr>
              <w:t>It is the overview of business continuity technical resilience - IT</w:t>
            </w:r>
          </w:p>
        </w:tc>
      </w:tr>
      <w:tr w:rsidR="00B97B8C" w14:paraId="13BD4CAC" w14:textId="77777777" w:rsidTr="00BC4DB8">
        <w:tc>
          <w:tcPr>
            <w:tcW w:w="721" w:type="dxa"/>
            <w:tcBorders>
              <w:top w:val="single" w:sz="4" w:space="0" w:color="auto"/>
              <w:left w:val="single" w:sz="4" w:space="0" w:color="auto"/>
              <w:bottom w:val="single" w:sz="4" w:space="0" w:color="auto"/>
              <w:right w:val="single" w:sz="4" w:space="0" w:color="auto"/>
            </w:tcBorders>
            <w:vAlign w:val="center"/>
          </w:tcPr>
          <w:p w14:paraId="4A607F9E" w14:textId="7BB54461" w:rsidR="00B97B8C" w:rsidRPr="00F478E4" w:rsidRDefault="00B97B8C" w:rsidP="00B97B8C">
            <w:pPr>
              <w:rPr>
                <w:rFonts w:ascii="Aptos Narrow" w:hAnsi="Aptos Narrow"/>
                <w:sz w:val="20"/>
                <w:szCs w:val="20"/>
              </w:rPr>
            </w:pPr>
            <w:r>
              <w:rPr>
                <w:rFonts w:ascii="Aptos Narrow" w:hAnsi="Aptos Narrow"/>
                <w:iCs/>
                <w:sz w:val="20"/>
              </w:rPr>
              <w:t>5</w:t>
            </w:r>
          </w:p>
        </w:tc>
        <w:tc>
          <w:tcPr>
            <w:tcW w:w="5531" w:type="dxa"/>
            <w:tcBorders>
              <w:top w:val="single" w:sz="4" w:space="0" w:color="auto"/>
              <w:left w:val="single" w:sz="4" w:space="0" w:color="auto"/>
              <w:bottom w:val="single" w:sz="4" w:space="0" w:color="auto"/>
              <w:right w:val="single" w:sz="4" w:space="0" w:color="auto"/>
            </w:tcBorders>
            <w:vAlign w:val="center"/>
          </w:tcPr>
          <w:p w14:paraId="5380E7D0" w14:textId="77777777" w:rsidR="00B97B8C" w:rsidRPr="00F478E4" w:rsidRDefault="00B97B8C" w:rsidP="00B97B8C">
            <w:pPr>
              <w:rPr>
                <w:rFonts w:ascii="Aptos Narrow" w:hAnsi="Aptos Narrow"/>
                <w:sz w:val="20"/>
                <w:szCs w:val="20"/>
              </w:rPr>
            </w:pPr>
            <w:proofErr w:type="spellStart"/>
            <w:r w:rsidRPr="00F478E4">
              <w:rPr>
                <w:rFonts w:ascii="Aptos Narrow" w:hAnsi="Aptos Narrow"/>
                <w:sz w:val="20"/>
                <w:szCs w:val="20"/>
              </w:rPr>
              <w:t>LexisNexis_Business_Continuity_Disaster_Recovery</w:t>
            </w:r>
            <w:proofErr w:type="spellEnd"/>
            <w:r w:rsidRPr="00F478E4">
              <w:rPr>
                <w:rFonts w:ascii="Aptos Narrow" w:hAnsi="Aptos Narrow"/>
                <w:sz w:val="20"/>
                <w:szCs w:val="20"/>
              </w:rPr>
              <w:t>_</w:t>
            </w:r>
          </w:p>
          <w:p w14:paraId="730CA2D1" w14:textId="134A0BFA" w:rsidR="00B97B8C" w:rsidRPr="00F478E4" w:rsidRDefault="00B97B8C" w:rsidP="00B97B8C">
            <w:pPr>
              <w:rPr>
                <w:rFonts w:ascii="Aptos Narrow" w:hAnsi="Aptos Narrow"/>
                <w:sz w:val="20"/>
                <w:szCs w:val="20"/>
              </w:rPr>
            </w:pPr>
            <w:r w:rsidRPr="00F478E4">
              <w:rPr>
                <w:rFonts w:ascii="Aptos Narrow" w:hAnsi="Aptos Narrow"/>
                <w:sz w:val="20"/>
                <w:szCs w:val="20"/>
              </w:rPr>
              <w:t>Assessment_Dec_18_2023_13_23 (1).pdf</w:t>
            </w:r>
            <w:r w:rsidRPr="00F478E4">
              <w:rPr>
                <w:rFonts w:ascii="Aptos Narrow" w:hAnsi="Aptos Narrow"/>
                <w:sz w:val="20"/>
                <w:szCs w:val="20"/>
              </w:rPr>
              <w:tab/>
            </w:r>
          </w:p>
        </w:tc>
        <w:tc>
          <w:tcPr>
            <w:tcW w:w="3818" w:type="dxa"/>
            <w:tcBorders>
              <w:top w:val="single" w:sz="4" w:space="0" w:color="auto"/>
              <w:left w:val="single" w:sz="4" w:space="0" w:color="auto"/>
              <w:bottom w:val="single" w:sz="4" w:space="0" w:color="auto"/>
              <w:right w:val="single" w:sz="4" w:space="0" w:color="auto"/>
            </w:tcBorders>
            <w:vAlign w:val="center"/>
          </w:tcPr>
          <w:p w14:paraId="46CF24A3" w14:textId="1ABA4180" w:rsidR="00B97B8C" w:rsidRPr="00F478E4" w:rsidRDefault="00B97B8C" w:rsidP="00B97B8C">
            <w:pPr>
              <w:rPr>
                <w:rFonts w:ascii="Aptos Narrow" w:hAnsi="Aptos Narrow"/>
                <w:sz w:val="20"/>
                <w:szCs w:val="20"/>
              </w:rPr>
            </w:pPr>
            <w:r w:rsidRPr="00F478E4">
              <w:rPr>
                <w:rFonts w:ascii="Aptos Narrow" w:hAnsi="Aptos Narrow"/>
                <w:sz w:val="20"/>
                <w:szCs w:val="20"/>
              </w:rPr>
              <w:t>It is the LexisNexis Business Continuity/Disaster Recovery Assessment Report.</w:t>
            </w:r>
          </w:p>
        </w:tc>
      </w:tr>
    </w:tbl>
    <w:p w14:paraId="4FFB1135" w14:textId="77777777" w:rsidR="00971E12" w:rsidRDefault="00971E12" w:rsidP="000C258D"/>
    <w:p w14:paraId="03448221" w14:textId="72D0CB68" w:rsidR="008F4BCB" w:rsidRDefault="008F4BCB" w:rsidP="00D72B4C">
      <w:pPr>
        <w:pStyle w:val="Heading3"/>
      </w:pPr>
      <w:bookmarkStart w:id="879" w:name="_Toc163230515"/>
      <w:r w:rsidRPr="00D72B4C">
        <w:t>Statistical</w:t>
      </w:r>
      <w:r>
        <w:t xml:space="preserve"> </w:t>
      </w:r>
      <w:r w:rsidR="00D72B4C" w:rsidRPr="00D72B4C">
        <w:t xml:space="preserve">and Technical Assumptions </w:t>
      </w:r>
      <w:r>
        <w:t>Testing</w:t>
      </w:r>
      <w:bookmarkEnd w:id="879"/>
    </w:p>
    <w:p w14:paraId="3A6647B0" w14:textId="3902F365" w:rsidR="00D72B4C" w:rsidRDefault="00D72B4C" w:rsidP="00D72B4C">
      <w:pPr>
        <w:rPr>
          <w:rStyle w:val="SubtleEmphasis"/>
        </w:rPr>
      </w:pPr>
      <w:r>
        <w:rPr>
          <w:rStyle w:val="SubtleEmphasis"/>
        </w:rPr>
        <w:t>For statistical and any other models that include statistical and other technical assumptions, provide testing of all assumptions associated with the selected estimation technique (e.g., for Ordinary Least Squares models on time series data this includes testing for multicollinearity, heteroscedasticity, non-normality of errors, autocorrelation, non-stationarity, seasonality, etc.).</w:t>
      </w:r>
    </w:p>
    <w:p w14:paraId="00D8FD83" w14:textId="414036B8" w:rsidR="00D72B4C" w:rsidRDefault="00D72B4C" w:rsidP="00D72B4C"/>
    <w:p w14:paraId="6A407351" w14:textId="77777777" w:rsidR="00D72B4C" w:rsidRDefault="00D72B4C" w:rsidP="00D72B4C">
      <w:pPr>
        <w:rPr>
          <w:rStyle w:val="SubtleEmphasis"/>
        </w:rPr>
      </w:pPr>
      <w:r>
        <w:rPr>
          <w:rStyle w:val="SubtleEmphasis"/>
          <w:u w:val="single"/>
        </w:rPr>
        <w:t>For vendor models</w:t>
      </w:r>
      <w:r>
        <w:rPr>
          <w:rStyle w:val="SubtleEmphasis"/>
        </w:rPr>
        <w:t>, to the extent that the assumptions testing information is available from the vendor, include the model owner’s assessment of the testing results and any associated risks.</w:t>
      </w:r>
    </w:p>
    <w:p w14:paraId="05E15B51" w14:textId="77777777" w:rsidR="000C258D" w:rsidRDefault="000C258D" w:rsidP="000C258D"/>
    <w:p w14:paraId="68286AA0" w14:textId="77777777" w:rsidR="00737A94" w:rsidRDefault="00737A94" w:rsidP="00737A94">
      <w:pPr>
        <w:shd w:val="clear" w:color="auto" w:fill="DAEEF3" w:themeFill="accent5" w:themeFillTint="33"/>
        <w:jc w:val="both"/>
        <w:rPr>
          <w:rFonts w:ascii="Aptos Narrow" w:hAnsi="Aptos Narrow"/>
        </w:rPr>
      </w:pPr>
      <w:bookmarkStart w:id="880" w:name="OLE_LINK71"/>
      <w:r>
        <w:rPr>
          <w:rFonts w:ascii="Aptos Narrow" w:hAnsi="Aptos Narrow"/>
        </w:rPr>
        <w:t>Model Owner:</w:t>
      </w:r>
    </w:p>
    <w:p w14:paraId="152F0F56" w14:textId="77777777" w:rsidR="00867433" w:rsidRPr="008218DB" w:rsidRDefault="00867433" w:rsidP="00142194">
      <w:pPr>
        <w:shd w:val="clear" w:color="auto" w:fill="DAEEF3" w:themeFill="accent5" w:themeFillTint="33"/>
        <w:jc w:val="both"/>
        <w:rPr>
          <w:rFonts w:ascii="Aptos Narrow" w:hAnsi="Aptos Narrow"/>
        </w:rPr>
      </w:pPr>
      <w:r w:rsidRPr="008218DB">
        <w:rPr>
          <w:rFonts w:ascii="Aptos Narrow" w:hAnsi="Aptos Narrow"/>
        </w:rPr>
        <w:t>The Fraud Intelligence model is designed to provide predictive insights about the identity fraud risk that</w:t>
      </w:r>
      <w:r>
        <w:rPr>
          <w:rFonts w:ascii="Aptos Narrow" w:hAnsi="Aptos Narrow"/>
        </w:rPr>
        <w:t xml:space="preserve"> </w:t>
      </w:r>
      <w:r w:rsidRPr="008218DB">
        <w:rPr>
          <w:rFonts w:ascii="Aptos Narrow" w:hAnsi="Aptos Narrow"/>
        </w:rPr>
        <w:t>is associated with new applications for products or services.</w:t>
      </w:r>
    </w:p>
    <w:p w14:paraId="496C2080" w14:textId="77777777" w:rsidR="00867433" w:rsidRDefault="00867433" w:rsidP="00142194">
      <w:pPr>
        <w:shd w:val="clear" w:color="auto" w:fill="DAEEF3" w:themeFill="accent5" w:themeFillTint="33"/>
        <w:jc w:val="both"/>
        <w:rPr>
          <w:rFonts w:ascii="Aptos Narrow" w:hAnsi="Aptos Narrow"/>
        </w:rPr>
      </w:pPr>
      <w:r w:rsidRPr="008218DB">
        <w:rPr>
          <w:rFonts w:ascii="Aptos Narrow" w:hAnsi="Aptos Narrow"/>
        </w:rPr>
        <w:t>The model was developed and validated using industry-standard principles and methodologies</w:t>
      </w:r>
      <w:r>
        <w:rPr>
          <w:rFonts w:ascii="Aptos Narrow" w:hAnsi="Aptos Narrow"/>
        </w:rPr>
        <w:t>.</w:t>
      </w:r>
    </w:p>
    <w:p w14:paraId="54279934" w14:textId="77777777" w:rsidR="00867433" w:rsidRPr="008218DB" w:rsidRDefault="00867433" w:rsidP="00142194">
      <w:pPr>
        <w:shd w:val="clear" w:color="auto" w:fill="DAEEF3" w:themeFill="accent5" w:themeFillTint="33"/>
        <w:jc w:val="both"/>
        <w:rPr>
          <w:rFonts w:ascii="Aptos Narrow" w:hAnsi="Aptos Narrow"/>
          <w:b/>
          <w:bCs/>
        </w:rPr>
      </w:pPr>
      <w:r w:rsidRPr="008218DB">
        <w:rPr>
          <w:rFonts w:ascii="Aptos Narrow" w:hAnsi="Aptos Narrow"/>
          <w:b/>
          <w:bCs/>
        </w:rPr>
        <w:t>Framework</w:t>
      </w:r>
    </w:p>
    <w:p w14:paraId="0E2D3D68" w14:textId="77777777" w:rsidR="00867433" w:rsidRPr="008218DB" w:rsidRDefault="00867433" w:rsidP="00142194">
      <w:pPr>
        <w:shd w:val="clear" w:color="auto" w:fill="DAEEF3" w:themeFill="accent5" w:themeFillTint="33"/>
        <w:jc w:val="both"/>
        <w:rPr>
          <w:rFonts w:ascii="Aptos Narrow" w:hAnsi="Aptos Narrow"/>
        </w:rPr>
      </w:pPr>
      <w:r w:rsidRPr="008218DB">
        <w:rPr>
          <w:rFonts w:ascii="Aptos Narrow" w:hAnsi="Aptos Narrow"/>
        </w:rPr>
        <w:t>The modeling framework is chosen to balance two primary concerns: interpretability and predictiveness.</w:t>
      </w:r>
      <w:r>
        <w:rPr>
          <w:rFonts w:ascii="Aptos Narrow" w:hAnsi="Aptos Narrow"/>
        </w:rPr>
        <w:t xml:space="preserve"> </w:t>
      </w:r>
      <w:r w:rsidRPr="008218DB">
        <w:rPr>
          <w:rFonts w:ascii="Aptos Narrow" w:hAnsi="Aptos Narrow"/>
        </w:rPr>
        <w:t>The model use case often dictates which algorithms may be employed. In this case, the model is not</w:t>
      </w:r>
      <w:r>
        <w:rPr>
          <w:rFonts w:ascii="Aptos Narrow" w:hAnsi="Aptos Narrow"/>
        </w:rPr>
        <w:t xml:space="preserve"> </w:t>
      </w:r>
      <w:r w:rsidRPr="008218DB">
        <w:rPr>
          <w:rFonts w:ascii="Aptos Narrow" w:hAnsi="Aptos Narrow"/>
        </w:rPr>
        <w:t>used for adverse action and uses boosted ensembles of decision trees.</w:t>
      </w:r>
    </w:p>
    <w:p w14:paraId="78996644" w14:textId="77777777" w:rsidR="00867433" w:rsidRPr="008218DB" w:rsidRDefault="00867433" w:rsidP="00142194">
      <w:pPr>
        <w:shd w:val="clear" w:color="auto" w:fill="DAEEF3" w:themeFill="accent5" w:themeFillTint="33"/>
        <w:jc w:val="both"/>
        <w:rPr>
          <w:rFonts w:ascii="Aptos Narrow" w:hAnsi="Aptos Narrow"/>
        </w:rPr>
      </w:pPr>
      <w:r w:rsidRPr="008218DB">
        <w:rPr>
          <w:rFonts w:ascii="Aptos Narrow" w:hAnsi="Aptos Narrow"/>
        </w:rPr>
        <w:t>The data that is used to build the model includes applications for products and services and the</w:t>
      </w:r>
      <w:r>
        <w:rPr>
          <w:rFonts w:ascii="Aptos Narrow" w:hAnsi="Aptos Narrow"/>
        </w:rPr>
        <w:t xml:space="preserve"> </w:t>
      </w:r>
      <w:r w:rsidRPr="008218DB">
        <w:rPr>
          <w:rFonts w:ascii="Aptos Narrow" w:hAnsi="Aptos Narrow"/>
        </w:rPr>
        <w:t>eventual status of each application and account regarding performance (for example, “fraud” or “not</w:t>
      </w:r>
      <w:r>
        <w:rPr>
          <w:rFonts w:ascii="Aptos Narrow" w:hAnsi="Aptos Narrow"/>
        </w:rPr>
        <w:t xml:space="preserve"> </w:t>
      </w:r>
      <w:r w:rsidRPr="008218DB">
        <w:rPr>
          <w:rFonts w:ascii="Aptos Narrow" w:hAnsi="Aptos Narrow"/>
        </w:rPr>
        <w:t>fraud”). Random samples of applications were used to select training, testing, and out-of-time validation</w:t>
      </w:r>
      <w:r>
        <w:rPr>
          <w:rFonts w:ascii="Aptos Narrow" w:hAnsi="Aptos Narrow"/>
        </w:rPr>
        <w:t xml:space="preserve"> </w:t>
      </w:r>
      <w:r w:rsidRPr="008218DB">
        <w:rPr>
          <w:rFonts w:ascii="Aptos Narrow" w:hAnsi="Aptos Narrow"/>
        </w:rPr>
        <w:t>samples.</w:t>
      </w:r>
    </w:p>
    <w:p w14:paraId="2FF53458" w14:textId="77777777" w:rsidR="00867433" w:rsidRPr="008218DB" w:rsidRDefault="00867433" w:rsidP="00142194">
      <w:pPr>
        <w:shd w:val="clear" w:color="auto" w:fill="DAEEF3" w:themeFill="accent5" w:themeFillTint="33"/>
        <w:jc w:val="both"/>
        <w:rPr>
          <w:rFonts w:ascii="Aptos Narrow" w:hAnsi="Aptos Narrow"/>
        </w:rPr>
      </w:pPr>
      <w:r w:rsidRPr="008218DB">
        <w:rPr>
          <w:rFonts w:ascii="Aptos Narrow" w:hAnsi="Aptos Narrow"/>
        </w:rPr>
        <w:t>The boosted tree modeling technique</w:t>
      </w:r>
      <w:r>
        <w:rPr>
          <w:rFonts w:ascii="Aptos Narrow" w:hAnsi="Aptos Narrow"/>
        </w:rPr>
        <w:t xml:space="preserve"> </w:t>
      </w:r>
      <w:r w:rsidRPr="008218DB">
        <w:rPr>
          <w:rFonts w:ascii="Aptos Narrow" w:hAnsi="Aptos Narrow"/>
        </w:rPr>
        <w:t>produces a robust</w:t>
      </w:r>
      <w:r>
        <w:rPr>
          <w:rFonts w:ascii="Aptos Narrow" w:hAnsi="Aptos Narrow"/>
        </w:rPr>
        <w:t xml:space="preserve"> </w:t>
      </w:r>
      <w:r w:rsidRPr="008218DB">
        <w:rPr>
          <w:rFonts w:ascii="Aptos Narrow" w:hAnsi="Aptos Narrow"/>
        </w:rPr>
        <w:t>non-linear model. The training population is representative of identity fraud behavior as reported by</w:t>
      </w:r>
      <w:r>
        <w:rPr>
          <w:rFonts w:ascii="Aptos Narrow" w:hAnsi="Aptos Narrow"/>
        </w:rPr>
        <w:t xml:space="preserve"> </w:t>
      </w:r>
      <w:r w:rsidRPr="008218DB">
        <w:rPr>
          <w:rFonts w:ascii="Aptos Narrow" w:hAnsi="Aptos Narrow"/>
        </w:rPr>
        <w:t>bankcard consortium members, and the model generalizes well to all populations.</w:t>
      </w:r>
    </w:p>
    <w:p w14:paraId="6CE5CE56" w14:textId="6ECAF4F1" w:rsidR="00867433" w:rsidRPr="008218DB" w:rsidRDefault="00867433" w:rsidP="00142194">
      <w:pPr>
        <w:shd w:val="clear" w:color="auto" w:fill="DAEEF3" w:themeFill="accent5" w:themeFillTint="33"/>
        <w:jc w:val="both"/>
        <w:rPr>
          <w:rFonts w:ascii="Aptos Narrow" w:hAnsi="Aptos Narrow"/>
        </w:rPr>
      </w:pPr>
      <w:r w:rsidRPr="008218DB">
        <w:rPr>
          <w:rFonts w:ascii="Aptos Narrow" w:hAnsi="Aptos Narrow"/>
        </w:rPr>
        <w:t>Standard analytic modeling techniques were used to build the model. This process included the use of</w:t>
      </w:r>
      <w:r>
        <w:rPr>
          <w:rFonts w:ascii="Aptos Narrow" w:hAnsi="Aptos Narrow"/>
        </w:rPr>
        <w:t xml:space="preserve"> </w:t>
      </w:r>
      <w:r w:rsidRPr="008218DB">
        <w:rPr>
          <w:rFonts w:ascii="Aptos Narrow" w:hAnsi="Aptos Narrow"/>
        </w:rPr>
        <w:t>testing and validation datasets that are separate from a training dataset. The training data is sampled for</w:t>
      </w:r>
      <w:r>
        <w:rPr>
          <w:rFonts w:ascii="Aptos Narrow" w:hAnsi="Aptos Narrow"/>
        </w:rPr>
        <w:t xml:space="preserve"> </w:t>
      </w:r>
      <w:r w:rsidRPr="008218DB">
        <w:rPr>
          <w:rFonts w:ascii="Aptos Narrow" w:hAnsi="Aptos Narrow"/>
        </w:rPr>
        <w:t>the purpose of training to effectively differentiate the two populations using an empirical comparison</w:t>
      </w:r>
      <w:r>
        <w:rPr>
          <w:rFonts w:ascii="Aptos Narrow" w:hAnsi="Aptos Narrow"/>
        </w:rPr>
        <w:t xml:space="preserve"> </w:t>
      </w:r>
      <w:r w:rsidRPr="008218DB">
        <w:rPr>
          <w:rFonts w:ascii="Aptos Narrow" w:hAnsi="Aptos Narrow"/>
        </w:rPr>
        <w:t>of the characteristics present in each population. Test-validation data is typically an out-of-time sample,</w:t>
      </w:r>
      <w:r>
        <w:rPr>
          <w:rFonts w:ascii="Aptos Narrow" w:hAnsi="Aptos Narrow"/>
        </w:rPr>
        <w:t xml:space="preserve"> </w:t>
      </w:r>
      <w:r w:rsidRPr="008218DB">
        <w:rPr>
          <w:rFonts w:ascii="Aptos Narrow" w:hAnsi="Aptos Narrow"/>
        </w:rPr>
        <w:t>which is constructed so that the data represents a time period in the future of the training data. Test</w:t>
      </w:r>
      <w:r>
        <w:rPr>
          <w:rFonts w:ascii="Aptos Narrow" w:hAnsi="Aptos Narrow"/>
        </w:rPr>
        <w:t xml:space="preserve"> </w:t>
      </w:r>
      <w:r w:rsidRPr="008218DB">
        <w:rPr>
          <w:rFonts w:ascii="Aptos Narrow" w:hAnsi="Aptos Narrow"/>
        </w:rPr>
        <w:t xml:space="preserve">data may also be an out-of-time sample that occurs in the future </w:t>
      </w:r>
      <w:r w:rsidRPr="008218DB">
        <w:rPr>
          <w:rFonts w:ascii="Aptos Narrow" w:hAnsi="Aptos Narrow"/>
        </w:rPr>
        <w:lastRenderedPageBreak/>
        <w:t>of the training data. The outcome</w:t>
      </w:r>
      <w:r>
        <w:rPr>
          <w:rFonts w:ascii="Aptos Narrow" w:hAnsi="Aptos Narrow"/>
        </w:rPr>
        <w:t xml:space="preserve"> </w:t>
      </w:r>
      <w:r w:rsidRPr="008218DB">
        <w:rPr>
          <w:rFonts w:ascii="Aptos Narrow" w:hAnsi="Aptos Narrow"/>
        </w:rPr>
        <w:t>data from the training data is used to adjust the model to optimize the prediction of fraud risk while</w:t>
      </w:r>
      <w:r>
        <w:rPr>
          <w:rFonts w:ascii="Aptos Narrow" w:hAnsi="Aptos Narrow"/>
        </w:rPr>
        <w:t xml:space="preserve"> </w:t>
      </w:r>
      <w:r w:rsidRPr="008218DB">
        <w:rPr>
          <w:rFonts w:ascii="Aptos Narrow" w:hAnsi="Aptos Narrow"/>
        </w:rPr>
        <w:t>minimizing error. The testing and validation data are used to validate the performance of the model by</w:t>
      </w:r>
      <w:r>
        <w:rPr>
          <w:rFonts w:ascii="Aptos Narrow" w:hAnsi="Aptos Narrow"/>
        </w:rPr>
        <w:t xml:space="preserve"> </w:t>
      </w:r>
      <w:r w:rsidRPr="008218DB">
        <w:rPr>
          <w:rFonts w:ascii="Aptos Narrow" w:hAnsi="Aptos Narrow"/>
        </w:rPr>
        <w:t>comparing the prediction made by the model with the known outcome on data that was never exposed</w:t>
      </w:r>
      <w:r>
        <w:rPr>
          <w:rFonts w:ascii="Aptos Narrow" w:hAnsi="Aptos Narrow"/>
        </w:rPr>
        <w:t xml:space="preserve"> </w:t>
      </w:r>
      <w:r w:rsidRPr="008218DB">
        <w:rPr>
          <w:rFonts w:ascii="Aptos Narrow" w:hAnsi="Aptos Narrow"/>
        </w:rPr>
        <w:t>to the model training process.</w:t>
      </w:r>
    </w:p>
    <w:p w14:paraId="4729A630" w14:textId="77777777" w:rsidR="00867433" w:rsidRPr="008218DB" w:rsidRDefault="00867433" w:rsidP="00142194">
      <w:pPr>
        <w:shd w:val="clear" w:color="auto" w:fill="DAEEF3" w:themeFill="accent5" w:themeFillTint="33"/>
        <w:jc w:val="both"/>
        <w:rPr>
          <w:rFonts w:ascii="Aptos Narrow" w:hAnsi="Aptos Narrow"/>
        </w:rPr>
      </w:pPr>
      <w:r w:rsidRPr="008218DB">
        <w:rPr>
          <w:rFonts w:ascii="Aptos Narrow" w:hAnsi="Aptos Narrow"/>
        </w:rPr>
        <w:t>The model is trained on a blended dataset that consists of applications from a variety of members within</w:t>
      </w:r>
    </w:p>
    <w:p w14:paraId="23D95D79" w14:textId="77777777" w:rsidR="00867433" w:rsidRDefault="00867433" w:rsidP="00142194">
      <w:pPr>
        <w:shd w:val="clear" w:color="auto" w:fill="DAEEF3" w:themeFill="accent5" w:themeFillTint="33"/>
        <w:jc w:val="both"/>
        <w:rPr>
          <w:rFonts w:ascii="Aptos Narrow" w:hAnsi="Aptos Narrow"/>
        </w:rPr>
      </w:pPr>
      <w:r w:rsidRPr="008218DB">
        <w:rPr>
          <w:rFonts w:ascii="Aptos Narrow" w:hAnsi="Aptos Narrow"/>
        </w:rPr>
        <w:t>the Inquiry Identity Network and historical bankcard applications</w:t>
      </w:r>
    </w:p>
    <w:p w14:paraId="64E3C338" w14:textId="77777777" w:rsidR="00867433" w:rsidRDefault="00867433" w:rsidP="00142194">
      <w:pPr>
        <w:shd w:val="clear" w:color="auto" w:fill="DAEEF3" w:themeFill="accent5" w:themeFillTint="33"/>
        <w:jc w:val="both"/>
        <w:rPr>
          <w:rFonts w:ascii="Aptos Narrow" w:hAnsi="Aptos Narrow"/>
        </w:rPr>
      </w:pPr>
    </w:p>
    <w:p w14:paraId="10C53A80" w14:textId="77777777" w:rsidR="00867433" w:rsidRPr="00AF4D93" w:rsidRDefault="00867433" w:rsidP="00142194">
      <w:pPr>
        <w:shd w:val="clear" w:color="auto" w:fill="DAEEF3" w:themeFill="accent5" w:themeFillTint="33"/>
        <w:jc w:val="both"/>
        <w:rPr>
          <w:rFonts w:ascii="Aptos Narrow" w:hAnsi="Aptos Narrow"/>
          <w:b/>
          <w:bCs/>
        </w:rPr>
      </w:pPr>
      <w:r w:rsidRPr="00AF4D93">
        <w:rPr>
          <w:rFonts w:ascii="Aptos Narrow" w:hAnsi="Aptos Narrow"/>
          <w:b/>
          <w:bCs/>
        </w:rPr>
        <w:t>Modeling Algorithm</w:t>
      </w:r>
    </w:p>
    <w:p w14:paraId="7961FD57" w14:textId="77777777" w:rsidR="00867433" w:rsidRPr="00AF4D93" w:rsidRDefault="00867433" w:rsidP="00142194">
      <w:pPr>
        <w:shd w:val="clear" w:color="auto" w:fill="DAEEF3" w:themeFill="accent5" w:themeFillTint="33"/>
        <w:jc w:val="both"/>
        <w:rPr>
          <w:rFonts w:ascii="Aptos Narrow" w:hAnsi="Aptos Narrow"/>
        </w:rPr>
      </w:pPr>
      <w:r w:rsidRPr="00AF4D93">
        <w:rPr>
          <w:rFonts w:ascii="Aptos Narrow" w:hAnsi="Aptos Narrow"/>
        </w:rPr>
        <w:t>The GBDT (gradient boosted decision trees) algorithm is a stage-wise ensemble learning technique that</w:t>
      </w:r>
      <w:r>
        <w:rPr>
          <w:rFonts w:ascii="Aptos Narrow" w:hAnsi="Aptos Narrow"/>
        </w:rPr>
        <w:t xml:space="preserve"> </w:t>
      </w:r>
      <w:r w:rsidRPr="00AF4D93">
        <w:rPr>
          <w:rFonts w:ascii="Aptos Narrow" w:hAnsi="Aptos Narrow"/>
        </w:rPr>
        <w:t>aims to produce a strong predictor from a successive series of weak learners.</w:t>
      </w:r>
    </w:p>
    <w:p w14:paraId="3F40DF54" w14:textId="77777777" w:rsidR="00867433" w:rsidRPr="00AF4D93" w:rsidRDefault="00867433" w:rsidP="00142194">
      <w:pPr>
        <w:shd w:val="clear" w:color="auto" w:fill="DAEEF3" w:themeFill="accent5" w:themeFillTint="33"/>
        <w:jc w:val="both"/>
        <w:rPr>
          <w:rFonts w:ascii="Aptos Narrow" w:hAnsi="Aptos Narrow"/>
        </w:rPr>
      </w:pPr>
      <w:r w:rsidRPr="00AF4D93">
        <w:rPr>
          <w:rFonts w:ascii="Aptos Narrow" w:hAnsi="Aptos Narrow"/>
        </w:rPr>
        <w:t>A weak learner is an estimator that produces a prediction better than a random guess. GBDT uses</w:t>
      </w:r>
      <w:r>
        <w:rPr>
          <w:rFonts w:ascii="Aptos Narrow" w:hAnsi="Aptos Narrow"/>
        </w:rPr>
        <w:t xml:space="preserve"> </w:t>
      </w:r>
      <w:r w:rsidRPr="00AF4D93">
        <w:rPr>
          <w:rFonts w:ascii="Aptos Narrow" w:hAnsi="Aptos Narrow"/>
        </w:rPr>
        <w:t>shallow decision trees as weak learners. At each stage of the algorithm, a shallow classification tree is</w:t>
      </w:r>
      <w:r>
        <w:rPr>
          <w:rFonts w:ascii="Aptos Narrow" w:hAnsi="Aptos Narrow"/>
        </w:rPr>
        <w:t xml:space="preserve"> </w:t>
      </w:r>
      <w:r w:rsidRPr="00AF4D93">
        <w:rPr>
          <w:rFonts w:ascii="Aptos Narrow" w:hAnsi="Aptos Narrow"/>
        </w:rPr>
        <w:t>built using the candidate feature set and outcome variable to predict the residuals of the entire prior</w:t>
      </w:r>
      <w:r>
        <w:rPr>
          <w:rFonts w:ascii="Aptos Narrow" w:hAnsi="Aptos Narrow"/>
        </w:rPr>
        <w:t xml:space="preserve"> </w:t>
      </w:r>
      <w:r w:rsidRPr="00AF4D93">
        <w:rPr>
          <w:rFonts w:ascii="Aptos Narrow" w:hAnsi="Aptos Narrow"/>
        </w:rPr>
        <w:t>ensemble. The final output of the model is the sum of all weak learner outputs in the ensemble.</w:t>
      </w:r>
    </w:p>
    <w:p w14:paraId="3985A6D1" w14:textId="17F504AC" w:rsidR="00867433" w:rsidRDefault="00867433" w:rsidP="00142194">
      <w:pPr>
        <w:shd w:val="clear" w:color="auto" w:fill="DAEEF3" w:themeFill="accent5" w:themeFillTint="33"/>
        <w:jc w:val="both"/>
        <w:rPr>
          <w:rFonts w:ascii="Aptos Narrow" w:hAnsi="Aptos Narrow"/>
        </w:rPr>
      </w:pPr>
      <w:r w:rsidRPr="00AF4D93">
        <w:rPr>
          <w:rFonts w:ascii="Aptos Narrow" w:hAnsi="Aptos Narrow"/>
        </w:rPr>
        <w:t>LexisNexis Risk Solutions used regression trees as the base learner and minimized the binomial deviance</w:t>
      </w:r>
      <w:r>
        <w:rPr>
          <w:rFonts w:ascii="Aptos Narrow" w:hAnsi="Aptos Narrow"/>
        </w:rPr>
        <w:t xml:space="preserve"> </w:t>
      </w:r>
      <w:r w:rsidRPr="00AF4D93">
        <w:rPr>
          <w:rFonts w:ascii="Aptos Narrow" w:hAnsi="Aptos Narrow"/>
        </w:rPr>
        <w:t>using the additive boosting process. The specific implementation used was</w:t>
      </w:r>
      <w:r>
        <w:rPr>
          <w:rFonts w:ascii="Aptos Narrow" w:hAnsi="Aptos Narrow"/>
        </w:rPr>
        <w:t xml:space="preserve"> </w:t>
      </w:r>
      <w:proofErr w:type="spellStart"/>
      <w:r w:rsidRPr="00AF4D93">
        <w:rPr>
          <w:rFonts w:ascii="Aptos Narrow" w:hAnsi="Aptos Narrow"/>
        </w:rPr>
        <w:t>xgboost</w:t>
      </w:r>
      <w:proofErr w:type="spellEnd"/>
      <w:r w:rsidRPr="00AF4D93">
        <w:rPr>
          <w:rFonts w:ascii="Aptos Narrow" w:hAnsi="Aptos Narrow"/>
        </w:rPr>
        <w:t>.</w:t>
      </w:r>
    </w:p>
    <w:p w14:paraId="575D66F5" w14:textId="77777777" w:rsidR="00867433" w:rsidRDefault="00867433" w:rsidP="00142194">
      <w:pPr>
        <w:shd w:val="clear" w:color="auto" w:fill="DAEEF3" w:themeFill="accent5" w:themeFillTint="33"/>
        <w:jc w:val="both"/>
        <w:rPr>
          <w:rFonts w:ascii="Aptos Narrow" w:hAnsi="Aptos Narrow"/>
        </w:rPr>
      </w:pPr>
    </w:p>
    <w:p w14:paraId="2BF61270" w14:textId="77777777" w:rsidR="00737A94" w:rsidRDefault="00737A94" w:rsidP="00142194">
      <w:pPr>
        <w:shd w:val="clear" w:color="auto" w:fill="DAEEF3" w:themeFill="accent5" w:themeFillTint="33"/>
        <w:jc w:val="both"/>
        <w:rPr>
          <w:rFonts w:ascii="Aptos Narrow" w:hAnsi="Aptos Narrow"/>
        </w:rPr>
      </w:pPr>
    </w:p>
    <w:bookmarkEnd w:id="880"/>
    <w:p w14:paraId="291812C6" w14:textId="77777777" w:rsidR="008F4BCB" w:rsidRDefault="008F4BCB" w:rsidP="008F4BCB"/>
    <w:p w14:paraId="46AFFC73" w14:textId="34E1DD75" w:rsidR="000C258D" w:rsidRDefault="008F4BCB" w:rsidP="00D72B4C">
      <w:pPr>
        <w:pStyle w:val="Heading3"/>
      </w:pPr>
      <w:bookmarkStart w:id="881" w:name="_Toc163230516"/>
      <w:r>
        <w:t xml:space="preserve">Model </w:t>
      </w:r>
      <w:r w:rsidR="00B47A26">
        <w:rPr>
          <w:rFonts w:hint="eastAsia"/>
        </w:rPr>
        <w:t xml:space="preserve">Performance / </w:t>
      </w:r>
      <w:r>
        <w:t>Fit Testing</w:t>
      </w:r>
      <w:bookmarkEnd w:id="881"/>
    </w:p>
    <w:p w14:paraId="77B75E5A" w14:textId="2819D715" w:rsidR="008F4BCB" w:rsidRDefault="008F4BCB" w:rsidP="008F4BCB">
      <w:pPr>
        <w:rPr>
          <w:rStyle w:val="SubtleEmphasis"/>
        </w:rPr>
      </w:pPr>
      <w:r>
        <w:rPr>
          <w:rStyle w:val="SubtleEmphasis"/>
        </w:rPr>
        <w:t xml:space="preserve">Provide testing of model </w:t>
      </w:r>
      <w:r w:rsidR="001234DC">
        <w:rPr>
          <w:rStyle w:val="SubtleEmphasis"/>
        </w:rPr>
        <w:t xml:space="preserve">performance </w:t>
      </w:r>
      <w:r w:rsidR="001234DC">
        <w:rPr>
          <w:rStyle w:val="SubtleEmphasis"/>
          <w:rFonts w:hint="eastAsia"/>
        </w:rPr>
        <w:t xml:space="preserve">/ </w:t>
      </w:r>
      <w:r>
        <w:rPr>
          <w:rStyle w:val="SubtleEmphasis"/>
        </w:rPr>
        <w:t xml:space="preserve">fit on the estimation and hold-out samples, including calculations of relative and absolute model errors for different population/product/portfolio risk segments and time periods. For some models, their fit can be evaluated using various additional statistical metrics and analytical techniques. This includes, for example: the K-S test, ROC curves (and AUC/Gini coefficient and similar measures of discriminatory power), lift charts, </w:t>
      </w:r>
      <w:r w:rsidR="001234DC">
        <w:rPr>
          <w:rStyle w:val="SubtleEmphasis"/>
        </w:rPr>
        <w:t xml:space="preserve">Precision/Recall, F1 score, </w:t>
      </w:r>
      <w:r>
        <w:rPr>
          <w:rStyle w:val="SubtleEmphasis"/>
        </w:rPr>
        <w:t>risk profiling, etc.</w:t>
      </w:r>
    </w:p>
    <w:p w14:paraId="7D83BDC8" w14:textId="77777777" w:rsidR="008F4BCB" w:rsidRDefault="008F4BCB" w:rsidP="008F4BCB">
      <w:pPr>
        <w:rPr>
          <w:rStyle w:val="IntenseEmphasis"/>
        </w:rPr>
      </w:pPr>
    </w:p>
    <w:p w14:paraId="1268197E" w14:textId="77777777" w:rsidR="001234DC" w:rsidRDefault="001234DC" w:rsidP="001234DC">
      <w:pPr>
        <w:rPr>
          <w:rStyle w:val="SubtleEmphasis"/>
        </w:rPr>
      </w:pPr>
      <w:r>
        <w:rPr>
          <w:rStyle w:val="SubtleEmphasis"/>
          <w:u w:val="single"/>
        </w:rPr>
        <w:t>For vendor models</w:t>
      </w:r>
      <w:r>
        <w:rPr>
          <w:rStyle w:val="SubtleEmphasis"/>
        </w:rPr>
        <w:t xml:space="preserve">, include the model owner’s assessment of the model performance/fit testing results provided by vendor (based on vendor’s data) and any associated risks. In addition, include testing results on the Company’s internal data (or explain why it is not feasible). </w:t>
      </w:r>
    </w:p>
    <w:p w14:paraId="14E811F3" w14:textId="77777777" w:rsidR="001234DC" w:rsidRDefault="001234DC" w:rsidP="008F4BCB">
      <w:pPr>
        <w:rPr>
          <w:rStyle w:val="IntenseEmphasis"/>
        </w:rPr>
      </w:pPr>
    </w:p>
    <w:p w14:paraId="0CA0EC57" w14:textId="77777777" w:rsidR="001234DC" w:rsidRPr="001234DC" w:rsidRDefault="001234DC" w:rsidP="001234DC">
      <w:pPr>
        <w:pStyle w:val="ListParagraph"/>
        <w:keepNext/>
        <w:keepLines/>
        <w:numPr>
          <w:ilvl w:val="0"/>
          <w:numId w:val="5"/>
        </w:numPr>
        <w:spacing w:before="480"/>
        <w:contextualSpacing w:val="0"/>
        <w:outlineLvl w:val="0"/>
        <w:rPr>
          <w:rStyle w:val="IntenseEmphasis"/>
          <w:rFonts w:asciiTheme="majorHAnsi" w:eastAsiaTheme="majorEastAsia" w:hAnsiTheme="majorHAnsi" w:cstheme="majorBidi"/>
          <w:b w:val="0"/>
          <w:bCs w:val="0"/>
          <w:vanish/>
          <w:sz w:val="28"/>
          <w:szCs w:val="28"/>
        </w:rPr>
      </w:pPr>
      <w:bookmarkStart w:id="882" w:name="_Toc163134446"/>
      <w:bookmarkStart w:id="883" w:name="_Toc163136750"/>
      <w:bookmarkStart w:id="884" w:name="_Toc163230517"/>
      <w:bookmarkEnd w:id="882"/>
      <w:bookmarkEnd w:id="883"/>
      <w:bookmarkEnd w:id="884"/>
    </w:p>
    <w:p w14:paraId="286420F9" w14:textId="77777777" w:rsidR="001234DC" w:rsidRPr="001234DC" w:rsidRDefault="001234DC" w:rsidP="001234DC">
      <w:pPr>
        <w:pStyle w:val="ListParagraph"/>
        <w:keepNext/>
        <w:keepLines/>
        <w:numPr>
          <w:ilvl w:val="1"/>
          <w:numId w:val="5"/>
        </w:numPr>
        <w:shd w:val="clear" w:color="auto" w:fill="B8CCE4" w:themeFill="accent1" w:themeFillTint="66"/>
        <w:spacing w:before="200" w:after="120"/>
        <w:contextualSpacing w:val="0"/>
        <w:outlineLvl w:val="1"/>
        <w:rPr>
          <w:rStyle w:val="IntenseEmphasis"/>
          <w:rFonts w:ascii="Arial" w:eastAsiaTheme="majorEastAsia" w:hAnsi="Arial" w:cstheme="majorBidi"/>
          <w:b w:val="0"/>
          <w:bCs w:val="0"/>
          <w:vanish/>
          <w:sz w:val="24"/>
          <w:szCs w:val="26"/>
        </w:rPr>
      </w:pPr>
      <w:bookmarkStart w:id="885" w:name="_Toc163134447"/>
      <w:bookmarkStart w:id="886" w:name="_Toc163136751"/>
      <w:bookmarkStart w:id="887" w:name="_Toc163230518"/>
      <w:bookmarkEnd w:id="885"/>
      <w:bookmarkEnd w:id="886"/>
      <w:bookmarkEnd w:id="887"/>
    </w:p>
    <w:p w14:paraId="6EB9AF13" w14:textId="77777777" w:rsidR="001234DC" w:rsidRPr="001234DC" w:rsidRDefault="001234DC" w:rsidP="001234DC">
      <w:pPr>
        <w:pStyle w:val="ListParagraph"/>
        <w:keepNext/>
        <w:keepLines/>
        <w:numPr>
          <w:ilvl w:val="1"/>
          <w:numId w:val="5"/>
        </w:numPr>
        <w:shd w:val="clear" w:color="auto" w:fill="B8CCE4" w:themeFill="accent1" w:themeFillTint="66"/>
        <w:spacing w:before="200" w:after="120"/>
        <w:contextualSpacing w:val="0"/>
        <w:outlineLvl w:val="1"/>
        <w:rPr>
          <w:rStyle w:val="IntenseEmphasis"/>
          <w:rFonts w:ascii="Arial" w:eastAsiaTheme="majorEastAsia" w:hAnsi="Arial" w:cstheme="majorBidi"/>
          <w:b w:val="0"/>
          <w:bCs w:val="0"/>
          <w:vanish/>
          <w:sz w:val="24"/>
          <w:szCs w:val="26"/>
        </w:rPr>
      </w:pPr>
      <w:bookmarkStart w:id="888" w:name="_Toc163134448"/>
      <w:bookmarkStart w:id="889" w:name="_Toc163136752"/>
      <w:bookmarkStart w:id="890" w:name="_Toc163230519"/>
      <w:bookmarkEnd w:id="888"/>
      <w:bookmarkEnd w:id="889"/>
      <w:bookmarkEnd w:id="890"/>
    </w:p>
    <w:p w14:paraId="5F9BE9D9" w14:textId="77777777" w:rsidR="001234DC" w:rsidRPr="001234DC" w:rsidRDefault="001234DC" w:rsidP="001234DC">
      <w:pPr>
        <w:pStyle w:val="ListParagraph"/>
        <w:keepNext/>
        <w:keepLines/>
        <w:numPr>
          <w:ilvl w:val="1"/>
          <w:numId w:val="5"/>
        </w:numPr>
        <w:shd w:val="clear" w:color="auto" w:fill="B8CCE4" w:themeFill="accent1" w:themeFillTint="66"/>
        <w:spacing w:before="200" w:after="120"/>
        <w:contextualSpacing w:val="0"/>
        <w:outlineLvl w:val="1"/>
        <w:rPr>
          <w:rStyle w:val="IntenseEmphasis"/>
          <w:rFonts w:ascii="Arial" w:eastAsiaTheme="majorEastAsia" w:hAnsi="Arial" w:cstheme="majorBidi"/>
          <w:b w:val="0"/>
          <w:bCs w:val="0"/>
          <w:vanish/>
          <w:sz w:val="24"/>
          <w:szCs w:val="26"/>
        </w:rPr>
      </w:pPr>
      <w:bookmarkStart w:id="891" w:name="_Toc163134449"/>
      <w:bookmarkStart w:id="892" w:name="_Toc163136753"/>
      <w:bookmarkStart w:id="893" w:name="_Toc163230520"/>
      <w:bookmarkEnd w:id="891"/>
      <w:bookmarkEnd w:id="892"/>
      <w:bookmarkEnd w:id="893"/>
    </w:p>
    <w:p w14:paraId="3E126078" w14:textId="77777777" w:rsidR="001234DC" w:rsidRPr="001234DC" w:rsidRDefault="001234DC" w:rsidP="001234DC">
      <w:pPr>
        <w:pStyle w:val="ListParagraph"/>
        <w:keepNext/>
        <w:keepLines/>
        <w:numPr>
          <w:ilvl w:val="2"/>
          <w:numId w:val="5"/>
        </w:numPr>
        <w:shd w:val="clear" w:color="auto" w:fill="B8CCE4" w:themeFill="accent1" w:themeFillTint="66"/>
        <w:spacing w:before="200" w:after="120"/>
        <w:contextualSpacing w:val="0"/>
        <w:outlineLvl w:val="1"/>
        <w:rPr>
          <w:rStyle w:val="IntenseEmphasis"/>
          <w:rFonts w:ascii="Arial" w:eastAsiaTheme="majorEastAsia" w:hAnsi="Arial" w:cstheme="majorBidi"/>
          <w:b w:val="0"/>
          <w:bCs w:val="0"/>
          <w:vanish/>
          <w:sz w:val="24"/>
          <w:szCs w:val="26"/>
        </w:rPr>
      </w:pPr>
      <w:bookmarkStart w:id="894" w:name="_Toc163134450"/>
      <w:bookmarkStart w:id="895" w:name="_Toc163136754"/>
      <w:bookmarkStart w:id="896" w:name="_Toc163230521"/>
      <w:bookmarkEnd w:id="894"/>
      <w:bookmarkEnd w:id="895"/>
      <w:bookmarkEnd w:id="896"/>
    </w:p>
    <w:p w14:paraId="7772A707" w14:textId="77777777" w:rsidR="001234DC" w:rsidRPr="001234DC" w:rsidRDefault="001234DC" w:rsidP="001234DC">
      <w:pPr>
        <w:pStyle w:val="ListParagraph"/>
        <w:keepNext/>
        <w:keepLines/>
        <w:numPr>
          <w:ilvl w:val="2"/>
          <w:numId w:val="5"/>
        </w:numPr>
        <w:shd w:val="clear" w:color="auto" w:fill="B8CCE4" w:themeFill="accent1" w:themeFillTint="66"/>
        <w:spacing w:before="200" w:after="120"/>
        <w:contextualSpacing w:val="0"/>
        <w:outlineLvl w:val="1"/>
        <w:rPr>
          <w:rStyle w:val="IntenseEmphasis"/>
          <w:rFonts w:ascii="Arial" w:eastAsiaTheme="majorEastAsia" w:hAnsi="Arial" w:cstheme="majorBidi"/>
          <w:b w:val="0"/>
          <w:bCs w:val="0"/>
          <w:vanish/>
          <w:sz w:val="24"/>
          <w:szCs w:val="26"/>
        </w:rPr>
      </w:pPr>
      <w:bookmarkStart w:id="897" w:name="_Toc163134451"/>
      <w:bookmarkStart w:id="898" w:name="_Toc163136755"/>
      <w:bookmarkStart w:id="899" w:name="_Toc163230522"/>
      <w:bookmarkEnd w:id="897"/>
      <w:bookmarkEnd w:id="898"/>
      <w:bookmarkEnd w:id="899"/>
    </w:p>
    <w:p w14:paraId="50AB9EED" w14:textId="620BBD86" w:rsidR="008F4BCB" w:rsidRPr="001234DC" w:rsidRDefault="008F4BCB" w:rsidP="001234DC">
      <w:pPr>
        <w:pStyle w:val="Heading4"/>
        <w:rPr>
          <w:rStyle w:val="IntenseEmphasis"/>
          <w:b/>
          <w:bCs/>
          <w:i w:val="0"/>
          <w:iCs/>
          <w:color w:val="4F81BD" w:themeColor="accent1"/>
        </w:rPr>
      </w:pPr>
      <w:r w:rsidRPr="001234DC">
        <w:rPr>
          <w:rStyle w:val="IntenseEmphasis"/>
          <w:b/>
          <w:bCs/>
          <w:i w:val="0"/>
          <w:iCs/>
          <w:color w:val="4F81BD" w:themeColor="accent1"/>
        </w:rPr>
        <w:t>In-sample</w:t>
      </w:r>
      <w:r w:rsidR="001234DC" w:rsidRPr="001234DC">
        <w:rPr>
          <w:rStyle w:val="IntenseEmphasis"/>
          <w:rFonts w:hint="eastAsia"/>
          <w:b/>
          <w:bCs/>
          <w:i w:val="0"/>
          <w:iCs/>
          <w:color w:val="4F81BD" w:themeColor="accent1"/>
        </w:rPr>
        <w:t xml:space="preserve"> </w:t>
      </w:r>
      <w:r w:rsidR="001234DC" w:rsidRPr="001234DC">
        <w:rPr>
          <w:rStyle w:val="IntenseEmphasis"/>
          <w:b/>
          <w:bCs/>
          <w:i w:val="0"/>
          <w:iCs/>
          <w:color w:val="4F81BD" w:themeColor="accent1"/>
        </w:rPr>
        <w:t>Performance/Fit</w:t>
      </w:r>
    </w:p>
    <w:p w14:paraId="62FCCA3B" w14:textId="6165069D" w:rsidR="008F4BCB" w:rsidRDefault="001234DC" w:rsidP="008F4BCB">
      <w:r>
        <w:rPr>
          <w:rStyle w:val="SubtleEmphasis"/>
        </w:rPr>
        <w:t>Use this section for the testing of model performance/fit on the data on which the model was estimated/trained.</w:t>
      </w:r>
    </w:p>
    <w:p w14:paraId="7E87BC54" w14:textId="77777777" w:rsidR="008F4BCB" w:rsidRDefault="008F4BCB" w:rsidP="008F4BCB"/>
    <w:p w14:paraId="2EEE91A4" w14:textId="77777777" w:rsidR="00737A94" w:rsidRDefault="00737A94" w:rsidP="00737A94">
      <w:pPr>
        <w:shd w:val="clear" w:color="auto" w:fill="DAEEF3" w:themeFill="accent5" w:themeFillTint="33"/>
        <w:jc w:val="both"/>
        <w:rPr>
          <w:rFonts w:ascii="Aptos Narrow" w:hAnsi="Aptos Narrow"/>
        </w:rPr>
      </w:pPr>
      <w:r>
        <w:rPr>
          <w:rFonts w:ascii="Aptos Narrow" w:hAnsi="Aptos Narrow"/>
        </w:rPr>
        <w:t>Model Owner:</w:t>
      </w:r>
    </w:p>
    <w:p w14:paraId="02E1BC4F" w14:textId="77777777" w:rsidR="004778FC" w:rsidRDefault="004778FC" w:rsidP="00142194">
      <w:pPr>
        <w:shd w:val="clear" w:color="auto" w:fill="DAEEF3" w:themeFill="accent5" w:themeFillTint="33"/>
        <w:jc w:val="both"/>
        <w:rPr>
          <w:rFonts w:ascii="Aptos Narrow" w:hAnsi="Aptos Narrow"/>
        </w:rPr>
      </w:pPr>
      <w:r w:rsidRPr="00DC7573">
        <w:rPr>
          <w:rFonts w:ascii="Aptos Narrow" w:hAnsi="Aptos Narrow"/>
        </w:rPr>
        <w:t>LexisNexis Risk Solutions deploys a sampling routine that carefully considers a multitude of factors.</w:t>
      </w:r>
    </w:p>
    <w:p w14:paraId="2901D43B" w14:textId="77777777" w:rsidR="004778FC" w:rsidRPr="00DC7573" w:rsidRDefault="004778FC" w:rsidP="00142194">
      <w:pPr>
        <w:shd w:val="clear" w:color="auto" w:fill="DAEEF3" w:themeFill="accent5" w:themeFillTint="33"/>
        <w:jc w:val="both"/>
        <w:rPr>
          <w:rFonts w:ascii="Aptos Narrow" w:hAnsi="Aptos Narrow"/>
        </w:rPr>
      </w:pPr>
    </w:p>
    <w:p w14:paraId="5CD1450D" w14:textId="0A6F3D7D" w:rsidR="004778FC" w:rsidRDefault="004778FC" w:rsidP="00142194">
      <w:pPr>
        <w:shd w:val="clear" w:color="auto" w:fill="DAEEF3" w:themeFill="accent5" w:themeFillTint="33"/>
        <w:jc w:val="both"/>
        <w:rPr>
          <w:rFonts w:ascii="Aptos Narrow" w:hAnsi="Aptos Narrow"/>
        </w:rPr>
      </w:pPr>
      <w:r w:rsidRPr="00DC7573">
        <w:rPr>
          <w:rFonts w:ascii="Aptos Narrow" w:hAnsi="Aptos Narrow"/>
        </w:rPr>
        <w:t>The sampling method is designed to maximize predictive performance and stability over time. The</w:t>
      </w:r>
      <w:r>
        <w:rPr>
          <w:rFonts w:ascii="Aptos Narrow" w:hAnsi="Aptos Narrow"/>
        </w:rPr>
        <w:t xml:space="preserve"> </w:t>
      </w:r>
      <w:r w:rsidRPr="00DC7573">
        <w:rPr>
          <w:rFonts w:ascii="Aptos Narrow" w:hAnsi="Aptos Narrow"/>
        </w:rPr>
        <w:t>approach takes into consideration weighting to maximize the bankcard contributors, performance data</w:t>
      </w:r>
      <w:r>
        <w:rPr>
          <w:rFonts w:ascii="Aptos Narrow" w:hAnsi="Aptos Narrow"/>
        </w:rPr>
        <w:t xml:space="preserve"> </w:t>
      </w:r>
      <w:r w:rsidRPr="00DC7573">
        <w:rPr>
          <w:rFonts w:ascii="Aptos Narrow" w:hAnsi="Aptos Narrow"/>
        </w:rPr>
        <w:t xml:space="preserve">(for the fraud tags that were used to identify the </w:t>
      </w:r>
      <w:r>
        <w:rPr>
          <w:rFonts w:ascii="Aptos Narrow" w:hAnsi="Aptos Narrow"/>
        </w:rPr>
        <w:t>“</w:t>
      </w:r>
      <w:r w:rsidRPr="00DC7573">
        <w:rPr>
          <w:rFonts w:ascii="Aptos Narrow" w:hAnsi="Aptos Narrow"/>
        </w:rPr>
        <w:t xml:space="preserve">target </w:t>
      </w:r>
      <w:r>
        <w:rPr>
          <w:rFonts w:ascii="Aptos Narrow" w:hAnsi="Aptos Narrow"/>
        </w:rPr>
        <w:t>population”)</w:t>
      </w:r>
      <w:r w:rsidRPr="00DC7573">
        <w:rPr>
          <w:rFonts w:ascii="Aptos Narrow" w:hAnsi="Aptos Narrow"/>
        </w:rPr>
        <w:t>,</w:t>
      </w:r>
      <w:r>
        <w:rPr>
          <w:rFonts w:ascii="Aptos Narrow" w:hAnsi="Aptos Narrow"/>
        </w:rPr>
        <w:t xml:space="preserve"> </w:t>
      </w:r>
      <w:r w:rsidRPr="00DC7573">
        <w:rPr>
          <w:rFonts w:ascii="Aptos Narrow" w:hAnsi="Aptos Narrow"/>
        </w:rPr>
        <w:t>data coverage, and on-going client usage. Fraud behaviors commonly shift in a very short period of time.</w:t>
      </w:r>
      <w:r>
        <w:rPr>
          <w:rFonts w:ascii="Aptos Narrow" w:hAnsi="Aptos Narrow"/>
        </w:rPr>
        <w:t xml:space="preserve"> </w:t>
      </w:r>
      <w:r w:rsidRPr="00DC7573">
        <w:rPr>
          <w:rFonts w:ascii="Aptos Narrow" w:hAnsi="Aptos Narrow"/>
        </w:rPr>
        <w:t>To account for a vast spectrum of behavioral insights, multiple time periods were used.</w:t>
      </w:r>
    </w:p>
    <w:p w14:paraId="3F2D44FB" w14:textId="77777777" w:rsidR="004778FC" w:rsidRPr="00A764F7" w:rsidRDefault="004778FC" w:rsidP="004778FC">
      <w:pPr>
        <w:shd w:val="clear" w:color="auto" w:fill="DAEEF3" w:themeFill="accent5" w:themeFillTint="33"/>
        <w:rPr>
          <w:rFonts w:ascii="Aptos Narrow" w:hAnsi="Aptos Narrow"/>
          <w:b/>
          <w:bCs/>
        </w:rPr>
      </w:pPr>
    </w:p>
    <w:p w14:paraId="2AC177BC" w14:textId="214C2ECC" w:rsidR="0019499A" w:rsidRPr="00AF4D93" w:rsidRDefault="0019499A" w:rsidP="00142194">
      <w:pPr>
        <w:shd w:val="clear" w:color="auto" w:fill="DAEEF3" w:themeFill="accent5" w:themeFillTint="33"/>
        <w:jc w:val="both"/>
        <w:rPr>
          <w:rFonts w:ascii="Aptos Narrow" w:hAnsi="Aptos Narrow"/>
        </w:rPr>
      </w:pPr>
      <w:r w:rsidRPr="00AF4D93">
        <w:rPr>
          <w:rFonts w:ascii="Aptos Narrow" w:hAnsi="Aptos Narrow"/>
        </w:rPr>
        <w:t>All samples included some down sampling of goods and higher fraud rates than are seen in the general</w:t>
      </w:r>
      <w:r>
        <w:rPr>
          <w:rFonts w:ascii="Aptos Narrow" w:hAnsi="Aptos Narrow"/>
        </w:rPr>
        <w:t xml:space="preserve"> </w:t>
      </w:r>
      <w:r w:rsidRPr="00AF4D93">
        <w:rPr>
          <w:rFonts w:ascii="Aptos Narrow" w:hAnsi="Aptos Narrow"/>
        </w:rPr>
        <w:t xml:space="preserve">population, so </w:t>
      </w:r>
      <w:r w:rsidR="00123629" w:rsidRPr="00AF4D93">
        <w:rPr>
          <w:rFonts w:ascii="Aptos Narrow" w:hAnsi="Aptos Narrow"/>
        </w:rPr>
        <w:t>all</w:t>
      </w:r>
      <w:r w:rsidRPr="00AF4D93">
        <w:rPr>
          <w:rFonts w:ascii="Aptos Narrow" w:hAnsi="Aptos Narrow"/>
        </w:rPr>
        <w:t xml:space="preserve"> the performance calculations display results in which the fraud rate is normalized to</w:t>
      </w:r>
      <w:r>
        <w:rPr>
          <w:rFonts w:ascii="Aptos Narrow" w:hAnsi="Aptos Narrow"/>
        </w:rPr>
        <w:t xml:space="preserve"> </w:t>
      </w:r>
      <w:r w:rsidRPr="00AF4D93">
        <w:rPr>
          <w:rFonts w:ascii="Aptos Narrow" w:hAnsi="Aptos Narrow"/>
        </w:rPr>
        <w:t>the underlying population bad rate.</w:t>
      </w:r>
    </w:p>
    <w:p w14:paraId="5B1B2DE1" w14:textId="77777777" w:rsidR="0019499A" w:rsidRDefault="0019499A" w:rsidP="00142194">
      <w:pPr>
        <w:shd w:val="clear" w:color="auto" w:fill="DAEEF3" w:themeFill="accent5" w:themeFillTint="33"/>
        <w:jc w:val="both"/>
        <w:rPr>
          <w:rFonts w:ascii="Aptos Narrow" w:hAnsi="Aptos Narrow"/>
        </w:rPr>
      </w:pPr>
    </w:p>
    <w:p w14:paraId="6CD5552C" w14:textId="77777777" w:rsidR="0019499A" w:rsidRDefault="0019499A" w:rsidP="00142194">
      <w:pPr>
        <w:shd w:val="clear" w:color="auto" w:fill="DAEEF3" w:themeFill="accent5" w:themeFillTint="33"/>
        <w:jc w:val="both"/>
        <w:rPr>
          <w:rFonts w:ascii="Aptos Narrow" w:hAnsi="Aptos Narrow"/>
        </w:rPr>
      </w:pPr>
      <w:r w:rsidRPr="00AF4D93">
        <w:rPr>
          <w:rFonts w:ascii="Aptos Narrow" w:hAnsi="Aptos Narrow"/>
        </w:rPr>
        <w:t>To measure the score’s ability to predict, the following common metrics are evaluated: the AUC (area</w:t>
      </w:r>
      <w:r>
        <w:rPr>
          <w:rFonts w:ascii="Aptos Narrow" w:hAnsi="Aptos Narrow"/>
        </w:rPr>
        <w:t xml:space="preserve"> </w:t>
      </w:r>
      <w:r w:rsidRPr="00AF4D93">
        <w:rPr>
          <w:rFonts w:ascii="Aptos Narrow" w:hAnsi="Aptos Narrow"/>
        </w:rPr>
        <w:t>under curve) and the FDR (fraud detection rate). The AUC score is the relationship between true</w:t>
      </w:r>
      <w:r>
        <w:rPr>
          <w:rFonts w:ascii="Aptos Narrow" w:hAnsi="Aptos Narrow"/>
        </w:rPr>
        <w:t xml:space="preserve"> </w:t>
      </w:r>
      <w:r w:rsidRPr="00AF4D93">
        <w:rPr>
          <w:rFonts w:ascii="Aptos Narrow" w:hAnsi="Aptos Narrow"/>
        </w:rPr>
        <w:t>positives and true negatives. The higher the AUC score, the higher the accuracy of the model. Similarly,</w:t>
      </w:r>
      <w:r>
        <w:rPr>
          <w:rFonts w:ascii="Aptos Narrow" w:hAnsi="Aptos Narrow"/>
        </w:rPr>
        <w:t xml:space="preserve"> </w:t>
      </w:r>
      <w:r w:rsidRPr="00AF4D93">
        <w:rPr>
          <w:rFonts w:ascii="Aptos Narrow" w:hAnsi="Aptos Narrow"/>
        </w:rPr>
        <w:t>the FDR measures the percentage of fraud that is identified in the bottom nth percent depth of file.</w:t>
      </w:r>
    </w:p>
    <w:p w14:paraId="397A1117" w14:textId="237DE61B" w:rsidR="004C726A" w:rsidRDefault="004C726A" w:rsidP="0019499A">
      <w:pPr>
        <w:shd w:val="clear" w:color="auto" w:fill="DAEEF3" w:themeFill="accent5" w:themeFillTint="33"/>
        <w:rPr>
          <w:rFonts w:ascii="Aptos Narrow" w:hAnsi="Aptos Narrow"/>
        </w:rPr>
      </w:pPr>
    </w:p>
    <w:p w14:paraId="52788889" w14:textId="77777777" w:rsidR="00283B99" w:rsidRDefault="00283B99" w:rsidP="0019499A">
      <w:pPr>
        <w:shd w:val="clear" w:color="auto" w:fill="DAEEF3" w:themeFill="accent5" w:themeFillTint="33"/>
        <w:rPr>
          <w:rFonts w:ascii="Aptos Narrow" w:hAnsi="Aptos Narrow"/>
        </w:rPr>
      </w:pPr>
    </w:p>
    <w:p w14:paraId="756E2DC6" w14:textId="77777777" w:rsidR="008F4BCB" w:rsidRDefault="008F4BCB" w:rsidP="008F4BCB"/>
    <w:p w14:paraId="3A1D5321" w14:textId="5FE1D325" w:rsidR="008F4BCB" w:rsidRPr="001234DC" w:rsidRDefault="008F4BCB" w:rsidP="001234DC">
      <w:pPr>
        <w:pStyle w:val="Heading4"/>
        <w:rPr>
          <w:rStyle w:val="IntenseEmphasis"/>
          <w:b/>
          <w:bCs/>
          <w:i w:val="0"/>
          <w:iCs/>
          <w:color w:val="4F81BD" w:themeColor="accent1"/>
        </w:rPr>
      </w:pPr>
      <w:r w:rsidRPr="001234DC">
        <w:rPr>
          <w:rStyle w:val="IntenseEmphasis"/>
          <w:b/>
          <w:bCs/>
          <w:i w:val="0"/>
          <w:iCs/>
          <w:color w:val="4F81BD" w:themeColor="accent1"/>
        </w:rPr>
        <w:t>Out-of-sample (but not out-of-time)</w:t>
      </w:r>
    </w:p>
    <w:p w14:paraId="7BF95AE6" w14:textId="069FFC2B" w:rsidR="008F4BCB" w:rsidRDefault="001234DC" w:rsidP="008F4BCB">
      <w:pPr>
        <w:rPr>
          <w:rStyle w:val="SubtleEmphasis"/>
        </w:rPr>
      </w:pPr>
      <w:r>
        <w:rPr>
          <w:rStyle w:val="SubtleEmphasis"/>
        </w:rPr>
        <w:t xml:space="preserve">Use this section for the testing of model performance/fit on data from the same time period as the in-sample estimation/training </w:t>
      </w:r>
      <w:r w:rsidR="009F30F3">
        <w:rPr>
          <w:rStyle w:val="SubtleEmphasis"/>
        </w:rPr>
        <w:t>data but</w:t>
      </w:r>
      <w:r>
        <w:rPr>
          <w:rStyle w:val="SubtleEmphasis"/>
        </w:rPr>
        <w:t xml:space="preserve"> held out for model testing purposes.</w:t>
      </w:r>
    </w:p>
    <w:p w14:paraId="06DE9D61" w14:textId="77777777" w:rsidR="001234DC" w:rsidRDefault="001234DC" w:rsidP="008F4BCB"/>
    <w:p w14:paraId="1EB8B46E" w14:textId="77777777" w:rsidR="00737A94" w:rsidRDefault="00737A94" w:rsidP="00737A94">
      <w:pPr>
        <w:shd w:val="clear" w:color="auto" w:fill="DAEEF3" w:themeFill="accent5" w:themeFillTint="33"/>
        <w:jc w:val="both"/>
        <w:rPr>
          <w:rFonts w:ascii="Aptos Narrow" w:hAnsi="Aptos Narrow"/>
        </w:rPr>
      </w:pPr>
      <w:r>
        <w:rPr>
          <w:rFonts w:ascii="Aptos Narrow" w:hAnsi="Aptos Narrow"/>
        </w:rPr>
        <w:t>Model Owner:</w:t>
      </w:r>
    </w:p>
    <w:p w14:paraId="13566341" w14:textId="6E472D15" w:rsidR="00C8115A" w:rsidRDefault="00C8115A" w:rsidP="00142194">
      <w:pPr>
        <w:shd w:val="clear" w:color="auto" w:fill="DAEEF3" w:themeFill="accent5" w:themeFillTint="33"/>
        <w:jc w:val="both"/>
        <w:rPr>
          <w:rFonts w:ascii="Aptos Narrow" w:hAnsi="Aptos Narrow"/>
        </w:rPr>
      </w:pPr>
      <w:r w:rsidRPr="00AF4D93">
        <w:rPr>
          <w:rFonts w:ascii="Aptos Narrow" w:hAnsi="Aptos Narrow"/>
        </w:rPr>
        <w:t>The</w:t>
      </w:r>
      <w:r w:rsidR="00FE28C0">
        <w:rPr>
          <w:rFonts w:ascii="Aptos Narrow" w:hAnsi="Aptos Narrow"/>
        </w:rPr>
        <w:t xml:space="preserve"> test</w:t>
      </w:r>
      <w:r>
        <w:rPr>
          <w:rFonts w:ascii="Aptos Narrow" w:hAnsi="Aptos Narrow"/>
        </w:rPr>
        <w:t xml:space="preserve"> </w:t>
      </w:r>
      <w:r w:rsidR="00A03032">
        <w:rPr>
          <w:rFonts w:ascii="Aptos Narrow" w:hAnsi="Aptos Narrow"/>
        </w:rPr>
        <w:t>is</w:t>
      </w:r>
      <w:r w:rsidRPr="00AF4D93">
        <w:rPr>
          <w:rFonts w:ascii="Aptos Narrow" w:hAnsi="Aptos Narrow"/>
        </w:rPr>
        <w:t xml:space="preserve"> based on the samples that were used during model development.</w:t>
      </w:r>
      <w:r>
        <w:rPr>
          <w:rFonts w:ascii="Aptos Narrow" w:hAnsi="Aptos Narrow"/>
        </w:rPr>
        <w:t xml:space="preserve"> </w:t>
      </w:r>
      <w:r w:rsidRPr="00AF4D93">
        <w:rPr>
          <w:rFonts w:ascii="Aptos Narrow" w:hAnsi="Aptos Narrow"/>
        </w:rPr>
        <w:t xml:space="preserve">These samples include </w:t>
      </w:r>
      <w:r>
        <w:rPr>
          <w:rFonts w:ascii="Aptos Narrow" w:hAnsi="Aptos Narrow"/>
        </w:rPr>
        <w:t>validation (out-of-sample)</w:t>
      </w:r>
      <w:r w:rsidRPr="00AF4D93">
        <w:rPr>
          <w:rFonts w:ascii="Aptos Narrow" w:hAnsi="Aptos Narrow"/>
        </w:rPr>
        <w:t xml:space="preserve">. The performance </w:t>
      </w:r>
      <w:r w:rsidR="00FE28C0">
        <w:rPr>
          <w:rFonts w:ascii="Aptos Narrow" w:hAnsi="Aptos Narrow"/>
        </w:rPr>
        <w:t>test</w:t>
      </w:r>
      <w:r>
        <w:rPr>
          <w:rFonts w:ascii="Aptos Narrow" w:hAnsi="Aptos Narrow"/>
        </w:rPr>
        <w:t xml:space="preserve"> </w:t>
      </w:r>
      <w:r w:rsidRPr="00AF4D93">
        <w:rPr>
          <w:rFonts w:ascii="Aptos Narrow" w:hAnsi="Aptos Narrow"/>
        </w:rPr>
        <w:t>measures the predictive nature of the Fraud Intelligence model</w:t>
      </w:r>
      <w:r>
        <w:rPr>
          <w:rFonts w:ascii="Aptos Narrow" w:hAnsi="Aptos Narrow"/>
        </w:rPr>
        <w:t>.</w:t>
      </w:r>
    </w:p>
    <w:p w14:paraId="41DAE2E0" w14:textId="4209EDBC" w:rsidR="00C8115A" w:rsidRDefault="00C8115A" w:rsidP="00C8115A">
      <w:pPr>
        <w:shd w:val="clear" w:color="auto" w:fill="DAEEF3" w:themeFill="accent5" w:themeFillTint="33"/>
        <w:rPr>
          <w:rFonts w:ascii="Aptos Narrow" w:hAnsi="Aptos Narrow"/>
          <w:b/>
          <w:bCs/>
          <w:i/>
          <w:iCs/>
        </w:rPr>
      </w:pPr>
    </w:p>
    <w:p w14:paraId="5B0DDBF5" w14:textId="77777777" w:rsidR="0019499A" w:rsidRDefault="0019499A" w:rsidP="0019499A">
      <w:pPr>
        <w:shd w:val="clear" w:color="auto" w:fill="DAEEF3" w:themeFill="accent5" w:themeFillTint="33"/>
        <w:rPr>
          <w:rFonts w:ascii="Aptos Narrow" w:hAnsi="Aptos Narrow"/>
        </w:rPr>
      </w:pPr>
    </w:p>
    <w:p w14:paraId="7BD83331" w14:textId="77777777" w:rsidR="0019499A" w:rsidRDefault="0019499A" w:rsidP="008F4BCB"/>
    <w:p w14:paraId="7FEF8E54" w14:textId="709E1786" w:rsidR="008F4BCB" w:rsidRPr="001234DC" w:rsidRDefault="008F4BCB" w:rsidP="001234DC">
      <w:pPr>
        <w:pStyle w:val="Heading4"/>
        <w:rPr>
          <w:rStyle w:val="IntenseEmphasis"/>
          <w:b/>
          <w:bCs/>
          <w:i w:val="0"/>
          <w:iCs/>
          <w:color w:val="4F81BD" w:themeColor="accent1"/>
        </w:rPr>
      </w:pPr>
      <w:r w:rsidRPr="001234DC">
        <w:rPr>
          <w:rStyle w:val="IntenseEmphasis"/>
          <w:b/>
          <w:bCs/>
          <w:i w:val="0"/>
          <w:iCs/>
          <w:color w:val="4F81BD" w:themeColor="accent1"/>
        </w:rPr>
        <w:t>Out-of-time</w:t>
      </w:r>
    </w:p>
    <w:p w14:paraId="243437A9" w14:textId="037E22F9" w:rsidR="008F4BCB" w:rsidRDefault="00165113" w:rsidP="008F4BCB">
      <w:r>
        <w:rPr>
          <w:rStyle w:val="SubtleEmphasis"/>
        </w:rPr>
        <w:t>Use this section for the testing of model performance/fit on data from the time period different from the in-sample data, and not used in the estimation either because it was not yet available at the time of model estimation, or because it was available but excluded from the estimation/training for the express purpose of performing out-of-time model fit testing</w:t>
      </w:r>
      <w:r w:rsidR="008F4BCB">
        <w:rPr>
          <w:rStyle w:val="SubtleEmphasis"/>
        </w:rPr>
        <w:t>.</w:t>
      </w:r>
    </w:p>
    <w:p w14:paraId="1D5BB471" w14:textId="77777777" w:rsidR="000C258D" w:rsidRDefault="000C258D" w:rsidP="000C258D"/>
    <w:p w14:paraId="4BEEAEE7" w14:textId="77777777" w:rsidR="00737A94" w:rsidRDefault="00737A94" w:rsidP="00737A94">
      <w:pPr>
        <w:shd w:val="clear" w:color="auto" w:fill="DAEEF3" w:themeFill="accent5" w:themeFillTint="33"/>
        <w:jc w:val="both"/>
        <w:rPr>
          <w:rFonts w:ascii="Aptos Narrow" w:hAnsi="Aptos Narrow"/>
        </w:rPr>
      </w:pPr>
      <w:bookmarkStart w:id="900" w:name="OLE_LINK73"/>
      <w:bookmarkStart w:id="901" w:name="OLE_LINK37"/>
      <w:r>
        <w:rPr>
          <w:rFonts w:ascii="Aptos Narrow" w:hAnsi="Aptos Narrow"/>
        </w:rPr>
        <w:t>Model Owner:</w:t>
      </w:r>
    </w:p>
    <w:p w14:paraId="1FE9673A" w14:textId="22F6E06B" w:rsidR="0019499A" w:rsidRDefault="0019499A" w:rsidP="009A13B1">
      <w:pPr>
        <w:shd w:val="clear" w:color="auto" w:fill="DAEEF3" w:themeFill="accent5" w:themeFillTint="33"/>
        <w:jc w:val="both"/>
        <w:rPr>
          <w:rFonts w:ascii="Aptos Narrow" w:hAnsi="Aptos Narrow"/>
        </w:rPr>
      </w:pPr>
      <w:r>
        <w:rPr>
          <w:rFonts w:ascii="Aptos Narrow" w:hAnsi="Aptos Narrow"/>
        </w:rPr>
        <w:t xml:space="preserve">The </w:t>
      </w:r>
      <w:r w:rsidR="00FE28C0">
        <w:rPr>
          <w:rFonts w:ascii="Aptos Narrow" w:hAnsi="Aptos Narrow"/>
        </w:rPr>
        <w:t>test</w:t>
      </w:r>
      <w:r>
        <w:rPr>
          <w:rFonts w:ascii="Aptos Narrow" w:hAnsi="Aptos Narrow"/>
        </w:rPr>
        <w:t xml:space="preserve"> </w:t>
      </w:r>
      <w:r w:rsidR="00123629">
        <w:rPr>
          <w:rFonts w:ascii="Aptos Narrow" w:hAnsi="Aptos Narrow"/>
        </w:rPr>
        <w:t>is</w:t>
      </w:r>
      <w:r>
        <w:rPr>
          <w:rFonts w:ascii="Aptos Narrow" w:hAnsi="Aptos Narrow"/>
        </w:rPr>
        <w:t xml:space="preserve"> based on the </w:t>
      </w:r>
      <w:r w:rsidRPr="00AF4D93">
        <w:rPr>
          <w:rFonts w:ascii="Aptos Narrow" w:hAnsi="Aptos Narrow"/>
        </w:rPr>
        <w:t>out-of-time</w:t>
      </w:r>
      <w:r>
        <w:rPr>
          <w:rFonts w:ascii="Aptos Narrow" w:hAnsi="Aptos Narrow"/>
        </w:rPr>
        <w:t xml:space="preserve"> sample </w:t>
      </w:r>
      <w:r w:rsidRPr="00AF4D93">
        <w:rPr>
          <w:rFonts w:ascii="Aptos Narrow" w:hAnsi="Aptos Narrow"/>
        </w:rPr>
        <w:t>validation</w:t>
      </w:r>
      <w:r>
        <w:rPr>
          <w:rFonts w:ascii="Aptos Narrow" w:hAnsi="Aptos Narrow"/>
        </w:rPr>
        <w:t xml:space="preserve">. </w:t>
      </w:r>
      <w:r w:rsidRPr="000200BE">
        <w:rPr>
          <w:rFonts w:ascii="Aptos Narrow" w:hAnsi="Aptos Narrow"/>
        </w:rPr>
        <w:t xml:space="preserve">The performance </w:t>
      </w:r>
      <w:r w:rsidR="00FE28C0">
        <w:rPr>
          <w:rFonts w:ascii="Aptos Narrow" w:hAnsi="Aptos Narrow"/>
        </w:rPr>
        <w:t>test</w:t>
      </w:r>
      <w:r>
        <w:rPr>
          <w:rFonts w:ascii="Aptos Narrow" w:hAnsi="Aptos Narrow"/>
        </w:rPr>
        <w:t xml:space="preserve"> m</w:t>
      </w:r>
      <w:r w:rsidRPr="000200BE">
        <w:rPr>
          <w:rFonts w:ascii="Aptos Narrow" w:hAnsi="Aptos Narrow"/>
        </w:rPr>
        <w:t>easures the</w:t>
      </w:r>
      <w:r>
        <w:rPr>
          <w:rFonts w:ascii="Aptos Narrow" w:hAnsi="Aptos Narrow"/>
        </w:rPr>
        <w:t xml:space="preserve"> </w:t>
      </w:r>
      <w:r w:rsidRPr="000200BE">
        <w:rPr>
          <w:rFonts w:ascii="Aptos Narrow" w:hAnsi="Aptos Narrow"/>
        </w:rPr>
        <w:t>predictive nature of the Fraud Intelligence model</w:t>
      </w:r>
      <w:r>
        <w:rPr>
          <w:rFonts w:ascii="Aptos Narrow" w:hAnsi="Aptos Narrow"/>
        </w:rPr>
        <w:t>.</w:t>
      </w:r>
    </w:p>
    <w:p w14:paraId="53331CDF" w14:textId="77777777" w:rsidR="0019499A" w:rsidRDefault="0019499A" w:rsidP="0019499A">
      <w:pPr>
        <w:shd w:val="clear" w:color="auto" w:fill="DAEEF3" w:themeFill="accent5" w:themeFillTint="33"/>
        <w:rPr>
          <w:rFonts w:ascii="Aptos Narrow" w:hAnsi="Aptos Narrow"/>
        </w:rPr>
      </w:pPr>
    </w:p>
    <w:p w14:paraId="6AE7774B" w14:textId="6606B53F" w:rsidR="0019499A" w:rsidRDefault="0019499A" w:rsidP="0019499A">
      <w:pPr>
        <w:shd w:val="clear" w:color="auto" w:fill="DAEEF3" w:themeFill="accent5" w:themeFillTint="33"/>
        <w:rPr>
          <w:rFonts w:ascii="Aptos Narrow" w:hAnsi="Aptos Narrow"/>
        </w:rPr>
      </w:pPr>
      <w:r w:rsidRPr="00B3471A">
        <w:rPr>
          <w:rFonts w:ascii="Aptos Narrow" w:hAnsi="Aptos Narrow"/>
        </w:rPr>
        <w:t xml:space="preserve">High AUC and FDR values that are close to </w:t>
      </w:r>
      <w:r w:rsidR="00F15040">
        <w:rPr>
          <w:rFonts w:ascii="Aptos Narrow" w:hAnsi="Aptos Narrow"/>
        </w:rPr>
        <w:t>training datas</w:t>
      </w:r>
      <w:r w:rsidRPr="00B3471A">
        <w:rPr>
          <w:rFonts w:ascii="Aptos Narrow" w:hAnsi="Aptos Narrow"/>
        </w:rPr>
        <w:t>et suggest that the model performs well on unseen data</w:t>
      </w:r>
      <w:r w:rsidR="00B3471A" w:rsidRPr="00B3471A">
        <w:rPr>
          <w:rFonts w:ascii="Aptos Narrow" w:hAnsi="Aptos Narrow"/>
        </w:rPr>
        <w:t>.</w:t>
      </w:r>
    </w:p>
    <w:p w14:paraId="6B81AE53" w14:textId="77777777" w:rsidR="0019499A" w:rsidRDefault="0019499A" w:rsidP="0019499A">
      <w:pPr>
        <w:shd w:val="clear" w:color="auto" w:fill="DAEEF3" w:themeFill="accent5" w:themeFillTint="33"/>
        <w:rPr>
          <w:rFonts w:ascii="Aptos Narrow" w:hAnsi="Aptos Narrow"/>
          <w:b/>
          <w:bCs/>
          <w:i/>
          <w:iCs/>
        </w:rPr>
      </w:pPr>
    </w:p>
    <w:p w14:paraId="2AB768AD" w14:textId="77777777" w:rsidR="00FE28C0" w:rsidRDefault="00FE28C0" w:rsidP="0019499A">
      <w:pPr>
        <w:shd w:val="clear" w:color="auto" w:fill="DAEEF3" w:themeFill="accent5" w:themeFillTint="33"/>
        <w:rPr>
          <w:rFonts w:ascii="Aptos Narrow" w:hAnsi="Aptos Narrow"/>
          <w:b/>
          <w:bCs/>
          <w:i/>
          <w:iCs/>
        </w:rPr>
      </w:pPr>
    </w:p>
    <w:p w14:paraId="3C66BA88" w14:textId="065E211D" w:rsidR="004C726A" w:rsidRDefault="004C726A" w:rsidP="0019499A">
      <w:pPr>
        <w:shd w:val="clear" w:color="auto" w:fill="DAEEF3" w:themeFill="accent5" w:themeFillTint="33"/>
        <w:rPr>
          <w:rFonts w:ascii="Aptos Narrow" w:hAnsi="Aptos Narrow"/>
        </w:rPr>
      </w:pPr>
    </w:p>
    <w:p w14:paraId="2F4DB8C8" w14:textId="77777777" w:rsidR="008F4BCB" w:rsidRDefault="008F4BCB" w:rsidP="008F4BCB">
      <w:pPr>
        <w:shd w:val="clear" w:color="auto" w:fill="DAEEF3" w:themeFill="accent5" w:themeFillTint="33"/>
        <w:rPr>
          <w:rFonts w:ascii="Aptos Narrow" w:hAnsi="Aptos Narrow"/>
        </w:rPr>
      </w:pPr>
    </w:p>
    <w:bookmarkEnd w:id="900"/>
    <w:bookmarkEnd w:id="901"/>
    <w:p w14:paraId="704C9DAD" w14:textId="77777777" w:rsidR="00F072F1" w:rsidRDefault="00F072F1" w:rsidP="000C258D"/>
    <w:p w14:paraId="1BC7E132" w14:textId="7EC4C279" w:rsidR="00F072F1" w:rsidRDefault="00F072F1" w:rsidP="00F072F1">
      <w:pPr>
        <w:pStyle w:val="Heading3"/>
      </w:pPr>
      <w:bookmarkStart w:id="902" w:name="_Toc163230523"/>
      <w:r>
        <w:rPr>
          <w:rFonts w:hint="eastAsia"/>
        </w:rPr>
        <w:t>Model Stability and Overfitting Testing</w:t>
      </w:r>
      <w:bookmarkEnd w:id="902"/>
    </w:p>
    <w:p w14:paraId="5DAC8B64" w14:textId="77777777" w:rsidR="00F072F1" w:rsidRDefault="00F072F1" w:rsidP="00F072F1">
      <w:pPr>
        <w:spacing w:after="120"/>
        <w:rPr>
          <w:rStyle w:val="SubtleEmphasis"/>
        </w:rPr>
      </w:pPr>
      <w:r>
        <w:rPr>
          <w:rStyle w:val="SubtleEmphasis"/>
        </w:rPr>
        <w:t>Provide testing to assess the stability of the model’s estimated relationships, for example:</w:t>
      </w:r>
    </w:p>
    <w:p w14:paraId="3F6C52EB" w14:textId="77777777" w:rsidR="00F072F1" w:rsidRDefault="00F072F1" w:rsidP="00F072F1">
      <w:pPr>
        <w:pStyle w:val="ListParagraph"/>
        <w:numPr>
          <w:ilvl w:val="0"/>
          <w:numId w:val="28"/>
        </w:numPr>
        <w:spacing w:after="60"/>
        <w:contextualSpacing w:val="0"/>
        <w:rPr>
          <w:rStyle w:val="SubtleEmphasis"/>
        </w:rPr>
      </w:pPr>
      <w:r>
        <w:rPr>
          <w:rStyle w:val="SubtleEmphasis"/>
        </w:rPr>
        <w:lastRenderedPageBreak/>
        <w:t>For statistical regression models, this involves regression coefficient stability testing and testing for structural breaks. Coefficient stability testing can be performed by repeatedly re-estimating the model on different subsets of the development sample (e.g., random sub-samples or samples representing different time periods covered by the dataset) as well as out-of-sample / out-of-time datasets. Values of regression coefficients and p-values across all samples are then assessed to evaluate the model stability.</w:t>
      </w:r>
    </w:p>
    <w:p w14:paraId="39B5E82C" w14:textId="1C572754" w:rsidR="00F072F1" w:rsidRDefault="00F072F1" w:rsidP="00F072F1">
      <w:pPr>
        <w:pStyle w:val="ListParagraph"/>
        <w:numPr>
          <w:ilvl w:val="0"/>
          <w:numId w:val="28"/>
        </w:numPr>
        <w:spacing w:after="60"/>
        <w:contextualSpacing w:val="0"/>
        <w:rPr>
          <w:rStyle w:val="SubtleEmphasis"/>
        </w:rPr>
      </w:pPr>
      <w:r>
        <w:rPr>
          <w:rStyle w:val="SubtleEmphasis"/>
        </w:rPr>
        <w:t xml:space="preserve">For machine learning models, because a comparison of model parameters is either impossible or impractical, </w:t>
      </w:r>
      <w:r w:rsidR="009F30F3">
        <w:rPr>
          <w:rStyle w:val="SubtleEmphasis"/>
        </w:rPr>
        <w:t>testing of</w:t>
      </w:r>
      <w:r>
        <w:rPr>
          <w:rStyle w:val="SubtleEmphasis"/>
        </w:rPr>
        <w:t xml:space="preserve"> model stability generally involves a comparison of key performance statistics (e.g., K-S, AUC, Precision, Recall, F1, etc.) on different training and testing datasets. A common technique for assessing machine learning model’s stability and evaluating the risk of model overfitting is k-fold analysis. K-fold analysis should be performed in addition to testing of the model on the training, validation, out-of-sample, and out-of-time datasets. </w:t>
      </w:r>
    </w:p>
    <w:p w14:paraId="1CF9B018" w14:textId="77777777" w:rsidR="00F072F1" w:rsidRDefault="00F072F1" w:rsidP="00F072F1"/>
    <w:p w14:paraId="29358385" w14:textId="77777777" w:rsidR="00737A94" w:rsidRDefault="00737A94" w:rsidP="00737A94">
      <w:pPr>
        <w:shd w:val="clear" w:color="auto" w:fill="DAEEF3" w:themeFill="accent5" w:themeFillTint="33"/>
        <w:jc w:val="both"/>
        <w:rPr>
          <w:rFonts w:ascii="Aptos Narrow" w:hAnsi="Aptos Narrow"/>
        </w:rPr>
      </w:pPr>
      <w:r>
        <w:rPr>
          <w:rFonts w:ascii="Aptos Narrow" w:hAnsi="Aptos Narrow"/>
        </w:rPr>
        <w:t>Model Owner:</w:t>
      </w:r>
    </w:p>
    <w:p w14:paraId="5D33B21E" w14:textId="301C17D1" w:rsidR="0019499A" w:rsidRDefault="00AB520F" w:rsidP="009A13B1">
      <w:pPr>
        <w:shd w:val="clear" w:color="auto" w:fill="DAEEF3" w:themeFill="accent5" w:themeFillTint="33"/>
        <w:jc w:val="both"/>
        <w:rPr>
          <w:rFonts w:ascii="Aptos Narrow" w:hAnsi="Aptos Narrow"/>
        </w:rPr>
      </w:pPr>
      <w:r>
        <w:rPr>
          <w:rFonts w:ascii="Aptos Narrow" w:hAnsi="Aptos Narrow"/>
        </w:rPr>
        <w:t>LNFI Model stability was assessed using the out-of-time (OOT) validation technique</w:t>
      </w:r>
      <w:r w:rsidR="0019499A" w:rsidRPr="00DC7573">
        <w:rPr>
          <w:rFonts w:ascii="Aptos Narrow" w:hAnsi="Aptos Narrow"/>
        </w:rPr>
        <w:t>.</w:t>
      </w:r>
      <w:r>
        <w:rPr>
          <w:rFonts w:ascii="Aptos Narrow" w:hAnsi="Aptos Narrow"/>
        </w:rPr>
        <w:t xml:space="preserve"> This approach evaluates the model on dataset from a different </w:t>
      </w:r>
      <w:r w:rsidR="00B02BBD">
        <w:rPr>
          <w:rFonts w:ascii="Aptos Narrow" w:hAnsi="Aptos Narrow"/>
        </w:rPr>
        <w:t>time-period</w:t>
      </w:r>
      <w:r>
        <w:rPr>
          <w:rFonts w:ascii="Aptos Narrow" w:hAnsi="Aptos Narrow"/>
        </w:rPr>
        <w:t xml:space="preserve"> than the training dataset to test its temporal stability.</w:t>
      </w:r>
    </w:p>
    <w:p w14:paraId="234515EC" w14:textId="77777777" w:rsidR="0019499A" w:rsidRPr="00DC7573" w:rsidRDefault="0019499A" w:rsidP="009A13B1">
      <w:pPr>
        <w:shd w:val="clear" w:color="auto" w:fill="DAEEF3" w:themeFill="accent5" w:themeFillTint="33"/>
        <w:jc w:val="both"/>
        <w:rPr>
          <w:rFonts w:ascii="Aptos Narrow" w:hAnsi="Aptos Narrow"/>
        </w:rPr>
      </w:pPr>
    </w:p>
    <w:p w14:paraId="2C66BD3A" w14:textId="191F8BB3" w:rsidR="0019499A" w:rsidRPr="00DC7573" w:rsidRDefault="0019499A" w:rsidP="009A13B1">
      <w:pPr>
        <w:shd w:val="clear" w:color="auto" w:fill="DAEEF3" w:themeFill="accent5" w:themeFillTint="33"/>
        <w:jc w:val="both"/>
        <w:rPr>
          <w:rFonts w:ascii="Aptos Narrow" w:hAnsi="Aptos Narrow"/>
        </w:rPr>
      </w:pPr>
      <w:r w:rsidRPr="00DC7573">
        <w:rPr>
          <w:rFonts w:ascii="Aptos Narrow" w:hAnsi="Aptos Narrow"/>
        </w:rPr>
        <w:t>The sampling method is designed to maximize predictive performance and stability over time. The</w:t>
      </w:r>
      <w:r>
        <w:rPr>
          <w:rFonts w:ascii="Aptos Narrow" w:hAnsi="Aptos Narrow"/>
        </w:rPr>
        <w:t xml:space="preserve"> </w:t>
      </w:r>
      <w:r w:rsidRPr="00DC7573">
        <w:rPr>
          <w:rFonts w:ascii="Aptos Narrow" w:hAnsi="Aptos Narrow"/>
        </w:rPr>
        <w:t>approach takes into consideration weighting to maximize the bankcard contributors, performance data</w:t>
      </w:r>
      <w:r>
        <w:rPr>
          <w:rFonts w:ascii="Aptos Narrow" w:hAnsi="Aptos Narrow"/>
        </w:rPr>
        <w:t xml:space="preserve"> </w:t>
      </w:r>
      <w:r w:rsidRPr="00DC7573">
        <w:rPr>
          <w:rFonts w:ascii="Aptos Narrow" w:hAnsi="Aptos Narrow"/>
        </w:rPr>
        <w:t xml:space="preserve">(for the fraud tags that were used to identify the </w:t>
      </w:r>
      <w:r w:rsidR="00DC2524">
        <w:rPr>
          <w:rFonts w:ascii="Aptos Narrow" w:hAnsi="Aptos Narrow"/>
        </w:rPr>
        <w:t>“</w:t>
      </w:r>
      <w:r w:rsidRPr="00DC7573">
        <w:rPr>
          <w:rFonts w:ascii="Aptos Narrow" w:hAnsi="Aptos Narrow"/>
        </w:rPr>
        <w:t xml:space="preserve">target </w:t>
      </w:r>
      <w:r w:rsidR="00DC2524">
        <w:rPr>
          <w:rFonts w:ascii="Aptos Narrow" w:hAnsi="Aptos Narrow"/>
        </w:rPr>
        <w:t>population”)</w:t>
      </w:r>
      <w:r w:rsidRPr="00DC7573">
        <w:rPr>
          <w:rFonts w:ascii="Aptos Narrow" w:hAnsi="Aptos Narrow"/>
        </w:rPr>
        <w:t>,</w:t>
      </w:r>
      <w:r>
        <w:rPr>
          <w:rFonts w:ascii="Aptos Narrow" w:hAnsi="Aptos Narrow"/>
        </w:rPr>
        <w:t xml:space="preserve"> </w:t>
      </w:r>
      <w:r w:rsidRPr="00DC7573">
        <w:rPr>
          <w:rFonts w:ascii="Aptos Narrow" w:hAnsi="Aptos Narrow"/>
        </w:rPr>
        <w:t>data coverage, and on-going client usage. Fraud behaviors commonly shift in a very short period of time.</w:t>
      </w:r>
      <w:r>
        <w:rPr>
          <w:rFonts w:ascii="Aptos Narrow" w:hAnsi="Aptos Narrow"/>
        </w:rPr>
        <w:t xml:space="preserve"> </w:t>
      </w:r>
      <w:r w:rsidRPr="00DC7573">
        <w:rPr>
          <w:rFonts w:ascii="Aptos Narrow" w:hAnsi="Aptos Narrow"/>
        </w:rPr>
        <w:t>To account for a vast spectrum of behavioral insights, multiple time periods were used.</w:t>
      </w:r>
    </w:p>
    <w:p w14:paraId="5603CE0A" w14:textId="77777777" w:rsidR="00DC2524" w:rsidRDefault="00DC2524" w:rsidP="00DC2524">
      <w:pPr>
        <w:shd w:val="clear" w:color="auto" w:fill="DAEEF3" w:themeFill="accent5" w:themeFillTint="33"/>
        <w:rPr>
          <w:rFonts w:ascii="Aptos Narrow" w:hAnsi="Aptos Narrow"/>
        </w:rPr>
      </w:pPr>
    </w:p>
    <w:p w14:paraId="774BC47A" w14:textId="394D5DA6" w:rsidR="00B02BBD" w:rsidRDefault="00B02BBD" w:rsidP="009A13B1">
      <w:pPr>
        <w:shd w:val="clear" w:color="auto" w:fill="DAEEF3" w:themeFill="accent5" w:themeFillTint="33"/>
        <w:jc w:val="both"/>
        <w:rPr>
          <w:rFonts w:ascii="Aptos Narrow" w:hAnsi="Aptos Narrow"/>
        </w:rPr>
      </w:pPr>
      <w:r>
        <w:rPr>
          <w:rFonts w:ascii="Aptos Narrow" w:hAnsi="Aptos Narrow"/>
        </w:rPr>
        <w:t xml:space="preserve">As </w:t>
      </w:r>
      <w:r w:rsidR="00FE28C0">
        <w:rPr>
          <w:rFonts w:ascii="Aptos Narrow" w:hAnsi="Aptos Narrow"/>
        </w:rPr>
        <w:t>observed</w:t>
      </w:r>
      <w:r>
        <w:rPr>
          <w:rFonts w:ascii="Aptos Narrow" w:hAnsi="Aptos Narrow"/>
        </w:rPr>
        <w:t>, the AUC of the training dataset is very close to that of the OOT test dataset. This consistency in performance indicates that the model is stable over time.</w:t>
      </w:r>
    </w:p>
    <w:p w14:paraId="0A7AD072" w14:textId="4081A6F6" w:rsidR="00B02BBD" w:rsidRDefault="00B02BBD" w:rsidP="009A13B1">
      <w:pPr>
        <w:shd w:val="clear" w:color="auto" w:fill="DAEEF3" w:themeFill="accent5" w:themeFillTint="33"/>
        <w:jc w:val="both"/>
        <w:rPr>
          <w:rFonts w:ascii="Aptos Narrow" w:hAnsi="Aptos Narrow"/>
        </w:rPr>
      </w:pPr>
    </w:p>
    <w:p w14:paraId="166DBF7F" w14:textId="05BDDE58" w:rsidR="00B02BBD" w:rsidRDefault="00B02BBD" w:rsidP="009A13B1">
      <w:pPr>
        <w:shd w:val="clear" w:color="auto" w:fill="DAEEF3" w:themeFill="accent5" w:themeFillTint="33"/>
        <w:jc w:val="both"/>
        <w:rPr>
          <w:rFonts w:ascii="Aptos Narrow" w:hAnsi="Aptos Narrow"/>
        </w:rPr>
      </w:pPr>
      <w:r>
        <w:rPr>
          <w:rFonts w:ascii="Aptos Narrow" w:hAnsi="Aptos Narrow"/>
        </w:rPr>
        <w:t>Also, when comparing the AUC values of the training and validation datasets, it is observed that the model generalizes well and is not overfitted to the training dataset. The balance between training and validation performance demonstrates the robustness of the model in predicting outcomes across different datasets.</w:t>
      </w:r>
    </w:p>
    <w:p w14:paraId="1EF3CC46" w14:textId="77777777" w:rsidR="00B02BBD" w:rsidRDefault="00B02BBD" w:rsidP="009A13B1">
      <w:pPr>
        <w:shd w:val="clear" w:color="auto" w:fill="DAEEF3" w:themeFill="accent5" w:themeFillTint="33"/>
        <w:jc w:val="both"/>
        <w:rPr>
          <w:rFonts w:ascii="Aptos Narrow" w:hAnsi="Aptos Narrow"/>
        </w:rPr>
      </w:pPr>
    </w:p>
    <w:p w14:paraId="337BE872" w14:textId="77777777" w:rsidR="00F072F1" w:rsidRDefault="00F072F1" w:rsidP="00F072F1">
      <w:pPr>
        <w:shd w:val="clear" w:color="auto" w:fill="DAEEF3" w:themeFill="accent5" w:themeFillTint="33"/>
        <w:rPr>
          <w:rFonts w:ascii="Aptos Narrow" w:hAnsi="Aptos Narrow"/>
        </w:rPr>
      </w:pPr>
    </w:p>
    <w:p w14:paraId="7C291E97" w14:textId="77777777" w:rsidR="00F072F1" w:rsidRPr="00F072F1" w:rsidRDefault="00F072F1" w:rsidP="00F072F1"/>
    <w:p w14:paraId="2002BA3D" w14:textId="0137BB9F" w:rsidR="003C62EB" w:rsidRDefault="003C62EB" w:rsidP="00836691">
      <w:pPr>
        <w:pStyle w:val="Heading3"/>
      </w:pPr>
      <w:bookmarkStart w:id="903" w:name="_Toc163230524"/>
      <w:r>
        <w:t>Back-testing</w:t>
      </w:r>
      <w:bookmarkEnd w:id="903"/>
    </w:p>
    <w:p w14:paraId="65C724F3" w14:textId="61A185B1" w:rsidR="00DB599B" w:rsidRDefault="00DB599B" w:rsidP="00DB599B">
      <w:pPr>
        <w:rPr>
          <w:rStyle w:val="SubtleEmphasis"/>
        </w:rPr>
      </w:pPr>
      <w:r>
        <w:rPr>
          <w:rStyle w:val="SubtleEmphasis"/>
        </w:rPr>
        <w:t>In addition to the model performance/fit testing documented in Section 3.</w:t>
      </w:r>
      <w:r>
        <w:rPr>
          <w:rStyle w:val="SubtleEmphasis"/>
          <w:rFonts w:hint="eastAsia"/>
        </w:rPr>
        <w:t>3</w:t>
      </w:r>
      <w:r>
        <w:rPr>
          <w:rStyle w:val="SubtleEmphasis"/>
        </w:rPr>
        <w:t>.2</w:t>
      </w:r>
      <w:r w:rsidR="009F30F3">
        <w:rPr>
          <w:rStyle w:val="SubtleEmphasis"/>
        </w:rPr>
        <w:t>. Model Performance / Fit Testing</w:t>
      </w:r>
      <w:r>
        <w:rPr>
          <w:rStyle w:val="SubtleEmphasis"/>
        </w:rPr>
        <w:t>, back-testing is highly beneficial and should be performed/documented for certain types of models. Back-testing is a class of testing techniques designed to assess the consistency of model predictions/estimat</w:t>
      </w:r>
      <w:r w:rsidR="009F30F3">
        <w:rPr>
          <w:rStyle w:val="SubtleEmphasis"/>
        </w:rPr>
        <w:t>ion</w:t>
      </w:r>
      <w:r>
        <w:rPr>
          <w:rStyle w:val="SubtleEmphasis"/>
        </w:rPr>
        <w:t xml:space="preserve">s with the actual observed values, especially for different historical periods and over longer testing horizons. </w:t>
      </w:r>
    </w:p>
    <w:p w14:paraId="382C557E" w14:textId="77777777" w:rsidR="00DB599B" w:rsidRDefault="00DB599B" w:rsidP="003C62EB">
      <w:pPr>
        <w:rPr>
          <w:rStyle w:val="SubtleEmphasis"/>
        </w:rPr>
      </w:pPr>
    </w:p>
    <w:p w14:paraId="4F535815" w14:textId="6D6B0852" w:rsidR="003C62EB" w:rsidRDefault="003C62EB" w:rsidP="00DB599B">
      <w:pPr>
        <w:spacing w:after="120"/>
        <w:rPr>
          <w:rStyle w:val="SubtleEmphasis"/>
        </w:rPr>
      </w:pPr>
      <w:r>
        <w:rPr>
          <w:rStyle w:val="SubtleEmphasis"/>
        </w:rPr>
        <w:t xml:space="preserve">These tests </w:t>
      </w:r>
      <w:r w:rsidR="00DB599B">
        <w:rPr>
          <w:rStyle w:val="SubtleEmphasis"/>
        </w:rPr>
        <w:t xml:space="preserve">are designed to measure </w:t>
      </w:r>
      <w:r>
        <w:rPr>
          <w:rStyle w:val="SubtleEmphasis"/>
        </w:rPr>
        <w:t>the accuracy of model performance over specified time periods. When documenting back-testing analyses, it is critically important to provide a detailed description of the test design including, for example:</w:t>
      </w:r>
    </w:p>
    <w:p w14:paraId="4B66F0E0" w14:textId="0C92B198" w:rsidR="003C62EB" w:rsidRDefault="003C62EB" w:rsidP="00DB599B">
      <w:pPr>
        <w:pStyle w:val="ListParagraph"/>
        <w:numPr>
          <w:ilvl w:val="0"/>
          <w:numId w:val="8"/>
        </w:numPr>
        <w:spacing w:after="120" w:line="264" w:lineRule="auto"/>
        <w:contextualSpacing w:val="0"/>
        <w:rPr>
          <w:rStyle w:val="SubtleEmphasis"/>
        </w:rPr>
      </w:pPr>
      <w:r>
        <w:rPr>
          <w:rStyle w:val="SubtleEmphasis"/>
        </w:rPr>
        <w:lastRenderedPageBreak/>
        <w:t>The design of the testing dataset includ</w:t>
      </w:r>
      <w:r w:rsidR="00EA57E1">
        <w:rPr>
          <w:rStyle w:val="SubtleEmphasis"/>
        </w:rPr>
        <w:t>es</w:t>
      </w:r>
      <w:r>
        <w:rPr>
          <w:rStyle w:val="SubtleEmphasis"/>
        </w:rPr>
        <w:t xml:space="preserve"> the description of the time period, and information about any notable exclusions/inclusions that are inconsistent with the data used to develop the model.</w:t>
      </w:r>
    </w:p>
    <w:p w14:paraId="473393A5" w14:textId="72B3C2F9" w:rsidR="003C62EB" w:rsidRDefault="00AF5D46" w:rsidP="00DB599B">
      <w:pPr>
        <w:pStyle w:val="ListParagraph"/>
        <w:numPr>
          <w:ilvl w:val="0"/>
          <w:numId w:val="8"/>
        </w:numPr>
        <w:spacing w:after="120" w:line="264" w:lineRule="auto"/>
        <w:contextualSpacing w:val="0"/>
        <w:rPr>
          <w:rStyle w:val="SubtleEmphasis"/>
        </w:rPr>
      </w:pPr>
      <w:r>
        <w:rPr>
          <w:rStyle w:val="SubtleEmphasis"/>
        </w:rPr>
        <w:t xml:space="preserve">The logic for generating model predictions. For example, when back-testing a mortgage default model, </w:t>
      </w:r>
      <w:r w:rsidR="00EA57E1">
        <w:rPr>
          <w:rStyle w:val="SubtleEmphasis"/>
        </w:rPr>
        <w:t xml:space="preserve">the model developer would </w:t>
      </w:r>
      <w:r>
        <w:rPr>
          <w:rStyle w:val="SubtleEmphasis"/>
        </w:rPr>
        <w:t>typically start with a particular historical portfolio snapshot and then use the model to generate predictions for each subsequent month/quarter without truing the model up using subsequent historical data</w:t>
      </w:r>
      <w:r w:rsidR="003C62EB">
        <w:rPr>
          <w:rStyle w:val="SubtleEmphasis"/>
        </w:rPr>
        <w:t xml:space="preserve">. </w:t>
      </w:r>
    </w:p>
    <w:p w14:paraId="20B40BB7" w14:textId="2753CBBA" w:rsidR="003C62EB" w:rsidRDefault="00AF5D46" w:rsidP="00DB599B">
      <w:pPr>
        <w:pStyle w:val="ListParagraph"/>
        <w:numPr>
          <w:ilvl w:val="0"/>
          <w:numId w:val="8"/>
        </w:numPr>
        <w:spacing w:after="120" w:line="264" w:lineRule="auto"/>
        <w:contextualSpacing w:val="0"/>
        <w:rPr>
          <w:rStyle w:val="SubtleEmphasis"/>
        </w:rPr>
      </w:pPr>
      <w:r>
        <w:rPr>
          <w:rStyle w:val="SubtleEmphasis"/>
        </w:rPr>
        <w:t>The source and nature of inputs and assumptions used in the back-test. For example, for a model that uses macroeconomic variables as inputs, the typical practice is to use actual historical values of such inputs during the back-test period (in order to isolate the error of the tested model from the error in the economic forecasts)</w:t>
      </w:r>
      <w:r w:rsidR="003C62EB">
        <w:rPr>
          <w:rStyle w:val="SubtleEmphasis"/>
        </w:rPr>
        <w:t xml:space="preserve">. </w:t>
      </w:r>
    </w:p>
    <w:p w14:paraId="7F7BF5C6" w14:textId="77777777" w:rsidR="00DB599B" w:rsidRDefault="00DB599B" w:rsidP="003C62EB">
      <w:pPr>
        <w:rPr>
          <w:rStyle w:val="SubtleEmphasis"/>
        </w:rPr>
      </w:pPr>
    </w:p>
    <w:p w14:paraId="36323F1A" w14:textId="1B0EFB5D" w:rsidR="003C62EB" w:rsidRDefault="003C62EB" w:rsidP="003C62EB">
      <w:pPr>
        <w:rPr>
          <w:rStyle w:val="SubtleEmphasis"/>
        </w:rPr>
      </w:pPr>
      <w:r>
        <w:rPr>
          <w:rStyle w:val="SubtleEmphasis"/>
        </w:rPr>
        <w:t xml:space="preserve">Use of graphical presentation of actual and predicted values is necessary in addition to any quantitative measures of model error (e.g., MAPE, MSE, etc.). This allows the </w:t>
      </w:r>
      <w:r w:rsidR="00EA57E1">
        <w:rPr>
          <w:rStyle w:val="SubtleEmphasis"/>
        </w:rPr>
        <w:t xml:space="preserve">model </w:t>
      </w:r>
      <w:r>
        <w:rPr>
          <w:rStyle w:val="SubtleEmphasis"/>
        </w:rPr>
        <w:t>developer and reader to observe any areas of persistent model bias.</w:t>
      </w:r>
    </w:p>
    <w:p w14:paraId="5606AFD1" w14:textId="77777777" w:rsidR="003C62EB" w:rsidRDefault="003C62EB" w:rsidP="003C62EB">
      <w:pPr>
        <w:rPr>
          <w:rStyle w:val="SubtleEmphasis"/>
        </w:rPr>
      </w:pPr>
    </w:p>
    <w:p w14:paraId="7350BC1D" w14:textId="77777777" w:rsidR="008064D3" w:rsidRDefault="008064D3" w:rsidP="003C62EB">
      <w:pPr>
        <w:rPr>
          <w:rStyle w:val="SubtleEmphasis"/>
        </w:rPr>
      </w:pPr>
    </w:p>
    <w:p w14:paraId="72E08C80" w14:textId="77777777" w:rsidR="008064D3" w:rsidRDefault="008064D3" w:rsidP="008064D3">
      <w:pPr>
        <w:rPr>
          <w:rStyle w:val="SubtleEmphasis"/>
        </w:rPr>
      </w:pPr>
      <w:r>
        <w:rPr>
          <w:rStyle w:val="SubtleEmphasis"/>
        </w:rPr>
        <w:t>The developers should ensure that performance metrics and thresholds for acceptable performance are clearly stated and are aligned with the model’s business use. For example, for stress testing or CECL model designed to produce loss forecasts over a 2-year period, one of the error metrics should be based on the cumulative actual vs. predicted losses over a 2-year back-testing horizon.</w:t>
      </w:r>
    </w:p>
    <w:p w14:paraId="2ED1C6C1" w14:textId="77777777" w:rsidR="008064D3" w:rsidRDefault="008064D3" w:rsidP="003C62EB">
      <w:pPr>
        <w:rPr>
          <w:rStyle w:val="SubtleEmphasis"/>
        </w:rPr>
      </w:pPr>
    </w:p>
    <w:p w14:paraId="40AB9732" w14:textId="754BB17B" w:rsidR="003C62EB" w:rsidRDefault="003C62EB" w:rsidP="003C62EB">
      <w:pPr>
        <w:rPr>
          <w:rStyle w:val="SubtleEmphasis"/>
        </w:rPr>
      </w:pPr>
      <w:r>
        <w:rPr>
          <w:rStyle w:val="SubtleEmphasis"/>
        </w:rPr>
        <w:t xml:space="preserve">Back-testing results should be accompanied by detailed narrative providing the </w:t>
      </w:r>
      <w:r w:rsidR="00EA57E1">
        <w:rPr>
          <w:rStyle w:val="SubtleEmphasis"/>
        </w:rPr>
        <w:t xml:space="preserve">model </w:t>
      </w:r>
      <w:r>
        <w:rPr>
          <w:rStyle w:val="SubtleEmphasis"/>
        </w:rPr>
        <w:t xml:space="preserve">developers’ assessment of said results and their conclusions about any notable model biases or elevated error rates. Some such notable biases and performance issues may need to be noted as model weaknesses that </w:t>
      </w:r>
      <w:r w:rsidR="00EA57E1">
        <w:rPr>
          <w:rStyle w:val="SubtleEmphasis"/>
        </w:rPr>
        <w:t>must</w:t>
      </w:r>
      <w:r>
        <w:rPr>
          <w:rStyle w:val="SubtleEmphasis"/>
        </w:rPr>
        <w:t xml:space="preserve"> have associated risk mitigants.</w:t>
      </w:r>
    </w:p>
    <w:p w14:paraId="66258967" w14:textId="77777777" w:rsidR="003C62EB" w:rsidRDefault="003C62EB" w:rsidP="003C62EB">
      <w:pPr>
        <w:rPr>
          <w:rStyle w:val="SubtleEmphasis"/>
        </w:rPr>
      </w:pPr>
    </w:p>
    <w:p w14:paraId="11D42F56" w14:textId="05995383" w:rsidR="003C62EB" w:rsidRDefault="003C62EB" w:rsidP="003C62EB">
      <w:pPr>
        <w:rPr>
          <w:rStyle w:val="SubtleEmphasis"/>
        </w:rPr>
      </w:pPr>
      <w:r>
        <w:rPr>
          <w:rStyle w:val="SubtleEmphasis"/>
        </w:rPr>
        <w:t>Back-testing should be carried out for different populations. For example, when analyzing performance of residential or commercial mortgage loans, one should separately evaluate performance of the model on sub-populations that can be reasonably expected to have different behavioral characteristics. For example: different products, different vintages, or different segments of population by FICO score or by LTV or by another key risk driver.</w:t>
      </w:r>
    </w:p>
    <w:p w14:paraId="2EFE15BA" w14:textId="77777777" w:rsidR="003C62EB" w:rsidRDefault="003C62EB" w:rsidP="003C62EB">
      <w:pPr>
        <w:rPr>
          <w:rStyle w:val="SubtleEmphasis"/>
        </w:rPr>
      </w:pPr>
    </w:p>
    <w:p w14:paraId="581DE647" w14:textId="3DB54543" w:rsidR="008064D3" w:rsidRDefault="008064D3" w:rsidP="008064D3">
      <w:pPr>
        <w:rPr>
          <w:rStyle w:val="SubtleEmphasis"/>
        </w:rPr>
      </w:pPr>
      <w:r>
        <w:rPr>
          <w:rStyle w:val="SubtleEmphasis"/>
        </w:rPr>
        <w:t>Predictive models should also be back-tested over different economic environments, e.g., periods of stress vs. periods of economic growth. This is especially important for stress testing, CECL</w:t>
      </w:r>
      <w:r w:rsidR="00EA57E1">
        <w:rPr>
          <w:rStyle w:val="SubtleEmphasis"/>
        </w:rPr>
        <w:t>,</w:t>
      </w:r>
      <w:r>
        <w:rPr>
          <w:rStyle w:val="SubtleEmphasis"/>
        </w:rPr>
        <w:t xml:space="preserve"> and IFRS 9 models.</w:t>
      </w:r>
    </w:p>
    <w:p w14:paraId="0E182017" w14:textId="33260280" w:rsidR="008064D3" w:rsidRDefault="008064D3" w:rsidP="008064D3">
      <w:pPr>
        <w:rPr>
          <w:rStyle w:val="IntenseEmphasis"/>
        </w:rPr>
      </w:pPr>
    </w:p>
    <w:p w14:paraId="7341A9EE" w14:textId="4E93D438" w:rsidR="003C62EB" w:rsidRDefault="008064D3" w:rsidP="008064D3">
      <w:pPr>
        <w:rPr>
          <w:rStyle w:val="IntenseEmphasis"/>
        </w:rPr>
      </w:pPr>
      <w:r>
        <w:rPr>
          <w:rStyle w:val="SubtleEmphasis"/>
          <w:u w:val="single"/>
        </w:rPr>
        <w:t>For vendor models</w:t>
      </w:r>
      <w:r>
        <w:rPr>
          <w:rStyle w:val="SubtleEmphasis"/>
        </w:rPr>
        <w:t>, include the model owner’s assessment of the back- testing results provided by vendor (based on vendor’s data) and any associated risks. In addition, provide testing results on the Company’s internal data (or explain why it is not feasible).</w:t>
      </w:r>
    </w:p>
    <w:p w14:paraId="588A457C" w14:textId="77777777" w:rsidR="008064D3" w:rsidRDefault="008064D3" w:rsidP="003C62EB">
      <w:pPr>
        <w:rPr>
          <w:rStyle w:val="IntenseEmphasis"/>
        </w:rPr>
      </w:pPr>
    </w:p>
    <w:p w14:paraId="765D1103" w14:textId="30288F52" w:rsidR="003C62EB" w:rsidRDefault="003C62EB" w:rsidP="003C62EB">
      <w:pPr>
        <w:rPr>
          <w:rStyle w:val="IntenseEmphasis"/>
        </w:rPr>
      </w:pPr>
      <w:r>
        <w:rPr>
          <w:rStyle w:val="IntenseEmphasis"/>
        </w:rPr>
        <w:t>In-</w:t>
      </w:r>
      <w:r w:rsidR="00335CA8">
        <w:rPr>
          <w:rStyle w:val="IntenseEmphasis"/>
          <w:rFonts w:hint="eastAsia"/>
        </w:rPr>
        <w:t>time</w:t>
      </w:r>
    </w:p>
    <w:p w14:paraId="6B62A8AF" w14:textId="543AB321" w:rsidR="003C62EB" w:rsidRDefault="00335CA8" w:rsidP="003C62EB">
      <w:r>
        <w:rPr>
          <w:rStyle w:val="SubtleEmphasis"/>
        </w:rPr>
        <w:t>Use this section for backtesting using the data from the same time period on which the model was estimated/trained.</w:t>
      </w:r>
    </w:p>
    <w:p w14:paraId="048679F6" w14:textId="77777777" w:rsidR="003C62EB" w:rsidRDefault="003C62EB" w:rsidP="003C62EB"/>
    <w:p w14:paraId="6D1712B4" w14:textId="77777777" w:rsidR="00737A94" w:rsidRDefault="00737A94" w:rsidP="00737A94">
      <w:pPr>
        <w:shd w:val="clear" w:color="auto" w:fill="DAEEF3" w:themeFill="accent5" w:themeFillTint="33"/>
        <w:jc w:val="both"/>
        <w:rPr>
          <w:rFonts w:ascii="Aptos Narrow" w:hAnsi="Aptos Narrow"/>
        </w:rPr>
      </w:pPr>
      <w:r>
        <w:rPr>
          <w:rFonts w:ascii="Aptos Narrow" w:hAnsi="Aptos Narrow"/>
        </w:rPr>
        <w:t>Model Owner:</w:t>
      </w:r>
    </w:p>
    <w:p w14:paraId="1495CFD9" w14:textId="2ACF6B92" w:rsidR="00137EEF" w:rsidRDefault="00137EEF" w:rsidP="009A13B1">
      <w:pPr>
        <w:shd w:val="clear" w:color="auto" w:fill="DAEEF3" w:themeFill="accent5" w:themeFillTint="33"/>
        <w:jc w:val="both"/>
        <w:rPr>
          <w:rFonts w:ascii="Aptos Narrow" w:hAnsi="Aptos Narrow"/>
        </w:rPr>
      </w:pPr>
      <w:r>
        <w:rPr>
          <w:rFonts w:ascii="Aptos Narrow" w:hAnsi="Aptos Narrow"/>
        </w:rPr>
        <w:t xml:space="preserve">The in-time test could not be </w:t>
      </w:r>
      <w:r w:rsidR="00827F2A">
        <w:rPr>
          <w:rFonts w:ascii="Aptos Narrow" w:hAnsi="Aptos Narrow"/>
        </w:rPr>
        <w:t>conducted</w:t>
      </w:r>
      <w:r>
        <w:rPr>
          <w:rFonts w:ascii="Aptos Narrow" w:hAnsi="Aptos Narrow"/>
        </w:rPr>
        <w:t xml:space="preserve"> as </w:t>
      </w:r>
      <w:r w:rsidR="009D0D7B">
        <w:rPr>
          <w:rFonts w:ascii="Aptos Narrow" w:hAnsi="Aptos Narrow"/>
        </w:rPr>
        <w:t xml:space="preserve">the dataset shared by </w:t>
      </w:r>
      <w:r w:rsidR="00827F2A">
        <w:rPr>
          <w:rFonts w:ascii="Aptos Narrow" w:hAnsi="Aptos Narrow"/>
        </w:rPr>
        <w:t>the vendor</w:t>
      </w:r>
      <w:r w:rsidR="009D0D7B">
        <w:rPr>
          <w:rFonts w:ascii="Aptos Narrow" w:hAnsi="Aptos Narrow"/>
        </w:rPr>
        <w:t xml:space="preserve"> is of the </w:t>
      </w:r>
      <w:r w:rsidR="00827F2A">
        <w:rPr>
          <w:rFonts w:ascii="Aptos Narrow" w:hAnsi="Aptos Narrow"/>
        </w:rPr>
        <w:t>different</w:t>
      </w:r>
      <w:r w:rsidR="009D0D7B">
        <w:rPr>
          <w:rFonts w:ascii="Aptos Narrow" w:hAnsi="Aptos Narrow"/>
        </w:rPr>
        <w:t xml:space="preserve"> vintage </w:t>
      </w:r>
      <w:r w:rsidR="00827F2A">
        <w:rPr>
          <w:rFonts w:ascii="Aptos Narrow" w:hAnsi="Aptos Narrow"/>
        </w:rPr>
        <w:t>than</w:t>
      </w:r>
      <w:r w:rsidR="009D0D7B">
        <w:rPr>
          <w:rFonts w:ascii="Aptos Narrow" w:hAnsi="Aptos Narrow"/>
        </w:rPr>
        <w:t xml:space="preserve"> of training sample</w:t>
      </w:r>
      <w:r w:rsidR="00827F2A">
        <w:rPr>
          <w:rFonts w:ascii="Aptos Narrow" w:hAnsi="Aptos Narrow"/>
        </w:rPr>
        <w:t>.</w:t>
      </w:r>
      <w:r>
        <w:rPr>
          <w:rFonts w:ascii="Aptos Narrow" w:hAnsi="Aptos Narrow"/>
        </w:rPr>
        <w:t xml:space="preserve"> In-time testing typically assesses the model’s performance on data aligned with the same period as its training</w:t>
      </w:r>
      <w:r w:rsidR="00827F2A">
        <w:rPr>
          <w:rFonts w:ascii="Aptos Narrow" w:hAnsi="Aptos Narrow"/>
        </w:rPr>
        <w:t xml:space="preserve"> sample</w:t>
      </w:r>
      <w:r>
        <w:rPr>
          <w:rFonts w:ascii="Aptos Narrow" w:hAnsi="Aptos Narrow"/>
        </w:rPr>
        <w:t xml:space="preserve">, providing insights into its immediate effectiveness. However, due to the </w:t>
      </w:r>
      <w:r w:rsidR="00827F2A">
        <w:rPr>
          <w:rFonts w:ascii="Aptos Narrow" w:hAnsi="Aptos Narrow"/>
        </w:rPr>
        <w:t>difference in vintages</w:t>
      </w:r>
      <w:r>
        <w:rPr>
          <w:rFonts w:ascii="Aptos Narrow" w:hAnsi="Aptos Narrow"/>
        </w:rPr>
        <w:t xml:space="preserve">, this assessment </w:t>
      </w:r>
      <w:r w:rsidR="00827F2A">
        <w:rPr>
          <w:rFonts w:ascii="Aptos Narrow" w:hAnsi="Aptos Narrow"/>
        </w:rPr>
        <w:t>i</w:t>
      </w:r>
      <w:r>
        <w:rPr>
          <w:rFonts w:ascii="Aptos Narrow" w:hAnsi="Aptos Narrow"/>
        </w:rPr>
        <w:t xml:space="preserve">s not feasible. </w:t>
      </w:r>
    </w:p>
    <w:p w14:paraId="403C7C43" w14:textId="77777777" w:rsidR="00137EEF" w:rsidRDefault="00137EEF" w:rsidP="009A13B1">
      <w:pPr>
        <w:shd w:val="clear" w:color="auto" w:fill="DAEEF3" w:themeFill="accent5" w:themeFillTint="33"/>
        <w:jc w:val="both"/>
        <w:rPr>
          <w:rFonts w:ascii="Aptos Narrow" w:hAnsi="Aptos Narrow"/>
        </w:rPr>
      </w:pPr>
    </w:p>
    <w:p w14:paraId="06B66006" w14:textId="77777777" w:rsidR="003C62EB" w:rsidRDefault="003C62EB" w:rsidP="003C62EB">
      <w:pPr>
        <w:shd w:val="clear" w:color="auto" w:fill="DAEEF3" w:themeFill="accent5" w:themeFillTint="33"/>
        <w:rPr>
          <w:rFonts w:ascii="Aptos Narrow" w:hAnsi="Aptos Narrow"/>
        </w:rPr>
      </w:pPr>
    </w:p>
    <w:p w14:paraId="3E7A0BCB" w14:textId="77777777" w:rsidR="003C62EB" w:rsidRDefault="003C62EB" w:rsidP="003C62EB"/>
    <w:p w14:paraId="6A05DB9B" w14:textId="5301E40A" w:rsidR="003C62EB" w:rsidRDefault="003C62EB" w:rsidP="003C62EB">
      <w:pPr>
        <w:rPr>
          <w:rStyle w:val="IntenseEmphasis"/>
        </w:rPr>
      </w:pPr>
      <w:r>
        <w:rPr>
          <w:rStyle w:val="IntenseEmphasis"/>
        </w:rPr>
        <w:t>Out-of-time</w:t>
      </w:r>
    </w:p>
    <w:p w14:paraId="7DC6AB03" w14:textId="77777777" w:rsidR="003C62EB" w:rsidRDefault="003C62EB" w:rsidP="003C62EB">
      <w:r>
        <w:rPr>
          <w:rStyle w:val="SubtleEmphasis"/>
        </w:rPr>
        <w:t>Use this section for backtesting using data from the time period different from the in-sample data.</w:t>
      </w:r>
    </w:p>
    <w:p w14:paraId="1B531AA9" w14:textId="77777777" w:rsidR="003C62EB" w:rsidRDefault="003C62EB" w:rsidP="000C258D"/>
    <w:p w14:paraId="21AFB748" w14:textId="77777777" w:rsidR="00737A94" w:rsidRDefault="00737A94" w:rsidP="00737A94">
      <w:pPr>
        <w:shd w:val="clear" w:color="auto" w:fill="DAEEF3" w:themeFill="accent5" w:themeFillTint="33"/>
        <w:jc w:val="both"/>
        <w:rPr>
          <w:rFonts w:ascii="Aptos Narrow" w:hAnsi="Aptos Narrow"/>
        </w:rPr>
      </w:pPr>
      <w:bookmarkStart w:id="904" w:name="OLE_LINK75"/>
      <w:r>
        <w:rPr>
          <w:rFonts w:ascii="Aptos Narrow" w:hAnsi="Aptos Narrow"/>
        </w:rPr>
        <w:t>Model Owner:</w:t>
      </w:r>
    </w:p>
    <w:p w14:paraId="660E4B9B" w14:textId="226BB0DF" w:rsidR="00681A54" w:rsidRDefault="00681A54" w:rsidP="009A13B1">
      <w:pPr>
        <w:shd w:val="clear" w:color="auto" w:fill="DAEEF3" w:themeFill="accent5" w:themeFillTint="33"/>
        <w:jc w:val="both"/>
        <w:rPr>
          <w:rFonts w:ascii="Aptos Narrow" w:hAnsi="Aptos Narrow"/>
        </w:rPr>
      </w:pPr>
      <w:r>
        <w:rPr>
          <w:rFonts w:ascii="Aptos Narrow" w:hAnsi="Aptos Narrow"/>
        </w:rPr>
        <w:t>Backtesting was conducted on a current (</w:t>
      </w:r>
      <w:r w:rsidR="00137EEF">
        <w:rPr>
          <w:rFonts w:ascii="Aptos Narrow" w:hAnsi="Aptos Narrow"/>
        </w:rPr>
        <w:t xml:space="preserve">which serves as </w:t>
      </w:r>
      <w:r>
        <w:rPr>
          <w:rFonts w:ascii="Aptos Narrow" w:hAnsi="Aptos Narrow"/>
        </w:rPr>
        <w:t xml:space="preserve">out-of-time) dataset covering the vintage period from January 2024 to November 2024. This evaluation provided an independent assessment of the LexisNexis Fraud Intelligence Model’s ability to </w:t>
      </w:r>
      <w:r w:rsidR="00123629">
        <w:rPr>
          <w:rFonts w:ascii="Aptos Narrow" w:hAnsi="Aptos Narrow"/>
        </w:rPr>
        <w:t>generalize</w:t>
      </w:r>
      <w:r>
        <w:rPr>
          <w:rFonts w:ascii="Aptos Narrow" w:hAnsi="Aptos Narrow"/>
        </w:rPr>
        <w:t xml:space="preserve"> new, unseen data. Key performance metrics, including AUC (area under curve) and FDR (fraud detection rate) were computed to validate the model’s effectiveness. </w:t>
      </w:r>
    </w:p>
    <w:p w14:paraId="2DAF1EFD" w14:textId="77777777" w:rsidR="005864F2" w:rsidRDefault="005864F2" w:rsidP="005864F2">
      <w:pPr>
        <w:shd w:val="clear" w:color="auto" w:fill="DAEEF3" w:themeFill="accent5" w:themeFillTint="33"/>
        <w:rPr>
          <w:rFonts w:ascii="Aptos Narrow" w:hAnsi="Aptos Narrow"/>
        </w:rPr>
      </w:pPr>
    </w:p>
    <w:p w14:paraId="61F61107" w14:textId="167F5F12" w:rsidR="00681A54" w:rsidRDefault="00681A54" w:rsidP="009A13B1">
      <w:pPr>
        <w:shd w:val="clear" w:color="auto" w:fill="DAEEF3" w:themeFill="accent5" w:themeFillTint="33"/>
        <w:jc w:val="both"/>
        <w:rPr>
          <w:rFonts w:ascii="Aptos Narrow" w:hAnsi="Aptos Narrow"/>
        </w:rPr>
      </w:pPr>
      <w:r>
        <w:rPr>
          <w:rFonts w:ascii="Aptos Narrow" w:hAnsi="Aptos Narrow"/>
        </w:rPr>
        <w:t xml:space="preserve">The AUC score demonstrates the model’s strong discriminatory power in distinguishing between high-risk and low-risk cases. Additionally, the FDR indicates that the model is capable of effectively identifying a significant proportion of fraud cases within the dataset. </w:t>
      </w:r>
    </w:p>
    <w:p w14:paraId="4C10BA15" w14:textId="777C980B" w:rsidR="00681A54" w:rsidRDefault="00681A54" w:rsidP="009A13B1">
      <w:pPr>
        <w:shd w:val="clear" w:color="auto" w:fill="DAEEF3" w:themeFill="accent5" w:themeFillTint="33"/>
        <w:jc w:val="both"/>
        <w:rPr>
          <w:rFonts w:ascii="Aptos Narrow" w:hAnsi="Aptos Narrow"/>
        </w:rPr>
      </w:pPr>
      <w:r>
        <w:rPr>
          <w:rFonts w:ascii="Aptos Narrow" w:hAnsi="Aptos Narrow"/>
        </w:rPr>
        <w:t xml:space="preserve">The backtesting process confirms the robustness of the model and above results reinforce the model’s predictive accuracy and operational reliability. </w:t>
      </w:r>
    </w:p>
    <w:p w14:paraId="157CE94A" w14:textId="77777777" w:rsidR="009D0D7B" w:rsidRDefault="009D0D7B" w:rsidP="009A13B1">
      <w:pPr>
        <w:shd w:val="clear" w:color="auto" w:fill="DAEEF3" w:themeFill="accent5" w:themeFillTint="33"/>
        <w:jc w:val="both"/>
        <w:rPr>
          <w:rFonts w:ascii="Aptos Narrow" w:hAnsi="Aptos Narrow"/>
        </w:rPr>
      </w:pPr>
    </w:p>
    <w:p w14:paraId="7A30783F" w14:textId="77777777" w:rsidR="004C726A" w:rsidRDefault="004C726A" w:rsidP="009A13B1">
      <w:pPr>
        <w:shd w:val="clear" w:color="auto" w:fill="DAEEF3" w:themeFill="accent5" w:themeFillTint="33"/>
        <w:jc w:val="both"/>
        <w:rPr>
          <w:rFonts w:ascii="Aptos Narrow" w:hAnsi="Aptos Narrow"/>
        </w:rPr>
      </w:pPr>
    </w:p>
    <w:bookmarkEnd w:id="904"/>
    <w:p w14:paraId="72218D44" w14:textId="77777777" w:rsidR="003C62EB" w:rsidRDefault="003C62EB" w:rsidP="000C258D"/>
    <w:p w14:paraId="5C40D0A5" w14:textId="77777777" w:rsidR="002C21A8" w:rsidRDefault="002C21A8" w:rsidP="000C258D"/>
    <w:p w14:paraId="523CAA35" w14:textId="2EF46E50" w:rsidR="003C62EB" w:rsidRDefault="002C21A8" w:rsidP="002C21A8">
      <w:pPr>
        <w:pStyle w:val="Heading3"/>
      </w:pPr>
      <w:bookmarkStart w:id="905" w:name="_Toc163230525"/>
      <w:r>
        <w:rPr>
          <w:rFonts w:hint="eastAsia"/>
        </w:rPr>
        <w:t>Model Explainability Testing</w:t>
      </w:r>
      <w:bookmarkEnd w:id="905"/>
    </w:p>
    <w:p w14:paraId="17D8B42D" w14:textId="77777777" w:rsidR="002C21A8" w:rsidRDefault="002C21A8" w:rsidP="002C21A8">
      <w:pPr>
        <w:rPr>
          <w:rStyle w:val="SubtleEmphasis"/>
        </w:rPr>
      </w:pPr>
      <w:r w:rsidRPr="007D1E68">
        <w:rPr>
          <w:rStyle w:val="SubtleEmphasis"/>
          <w:b/>
          <w:bCs/>
        </w:rPr>
        <w:t>For machine learning models</w:t>
      </w:r>
      <w:r>
        <w:rPr>
          <w:rStyle w:val="SubtleEmphasis"/>
        </w:rPr>
        <w:t>, provide sufficient information to understand the drivers of the model outputs and the directionality of their impacts. Use feature importance, Partial Dependency Plots, and a global interpretation method that explains the relationship between model inputs and outputs (e.g., SHAP feature importance, permutation-based feature importance, etc.)</w:t>
      </w:r>
    </w:p>
    <w:p w14:paraId="28618350" w14:textId="77777777" w:rsidR="007D1E68" w:rsidRDefault="007D1E68" w:rsidP="002C21A8">
      <w:pPr>
        <w:rPr>
          <w:rStyle w:val="SubtleEmphasis"/>
        </w:rPr>
      </w:pPr>
    </w:p>
    <w:p w14:paraId="6F84D3CC" w14:textId="52F8A868" w:rsidR="002C21A8" w:rsidRDefault="002C21A8" w:rsidP="002C21A8">
      <w:pPr>
        <w:rPr>
          <w:rStyle w:val="SubtleEmphasis"/>
        </w:rPr>
      </w:pPr>
      <w:r>
        <w:rPr>
          <w:rStyle w:val="SubtleEmphasis"/>
        </w:rPr>
        <w:t xml:space="preserve">For models that require generation of adverse action reason codes, testing of local interpretability using methods such as LIME is also required. </w:t>
      </w:r>
    </w:p>
    <w:p w14:paraId="0D3562A9" w14:textId="77777777" w:rsidR="007D1E68" w:rsidRDefault="007D1E68" w:rsidP="002C21A8">
      <w:pPr>
        <w:rPr>
          <w:rStyle w:val="SubtleEmphasis"/>
        </w:rPr>
      </w:pPr>
    </w:p>
    <w:p w14:paraId="55BE34D1" w14:textId="3FF74C42" w:rsidR="002C21A8" w:rsidRDefault="002C21A8" w:rsidP="002C21A8">
      <w:r>
        <w:rPr>
          <w:rStyle w:val="SubtleEmphasis"/>
        </w:rPr>
        <w:t>Advantages and disadvantages of the selected explainability testing methods should be discussed as well.</w:t>
      </w:r>
    </w:p>
    <w:p w14:paraId="037C20BF" w14:textId="77777777" w:rsidR="002C21A8" w:rsidRDefault="002C21A8" w:rsidP="002C21A8"/>
    <w:p w14:paraId="2856B6CE" w14:textId="77777777" w:rsidR="00737A94" w:rsidRDefault="00737A94" w:rsidP="00737A94">
      <w:pPr>
        <w:shd w:val="clear" w:color="auto" w:fill="DAEEF3" w:themeFill="accent5" w:themeFillTint="33"/>
        <w:jc w:val="both"/>
        <w:rPr>
          <w:rFonts w:ascii="Aptos Narrow" w:hAnsi="Aptos Narrow"/>
        </w:rPr>
      </w:pPr>
      <w:r>
        <w:rPr>
          <w:rFonts w:ascii="Aptos Narrow" w:hAnsi="Aptos Narrow"/>
        </w:rPr>
        <w:t>Model Owner:</w:t>
      </w:r>
    </w:p>
    <w:p w14:paraId="37A18D95" w14:textId="025666D9" w:rsidR="00EE7808" w:rsidRDefault="00EE7808" w:rsidP="009A13B1">
      <w:pPr>
        <w:shd w:val="clear" w:color="auto" w:fill="DAEEF3" w:themeFill="accent5" w:themeFillTint="33"/>
        <w:jc w:val="both"/>
        <w:rPr>
          <w:rFonts w:ascii="Aptos Narrow" w:hAnsi="Aptos Narrow"/>
        </w:rPr>
      </w:pPr>
      <w:r>
        <w:rPr>
          <w:rFonts w:ascii="Aptos Narrow" w:hAnsi="Aptos Narrow"/>
        </w:rPr>
        <w:t>Model Explainability Testing ensures the model’s predictions are interpretable, actionable, and aligned with business objectives. It provides insights into the rationale behind fraud risk classifications, enhancing trust and transparency.</w:t>
      </w:r>
    </w:p>
    <w:p w14:paraId="6A1F74B1" w14:textId="5CCAED2A" w:rsidR="00EE7808" w:rsidRDefault="00EE7808" w:rsidP="009A13B1">
      <w:pPr>
        <w:shd w:val="clear" w:color="auto" w:fill="DAEEF3" w:themeFill="accent5" w:themeFillTint="33"/>
        <w:jc w:val="both"/>
        <w:rPr>
          <w:rFonts w:ascii="Aptos Narrow" w:hAnsi="Aptos Narrow"/>
        </w:rPr>
      </w:pPr>
      <w:r>
        <w:rPr>
          <w:rFonts w:ascii="Aptos Narrow" w:hAnsi="Aptos Narrow"/>
        </w:rPr>
        <w:lastRenderedPageBreak/>
        <w:t xml:space="preserve">Techniques such as Recursive Feature Elimination (RFE) were employed during the model development process to identify and </w:t>
      </w:r>
      <w:r w:rsidR="00B34D9A">
        <w:rPr>
          <w:rFonts w:ascii="Aptos Narrow" w:hAnsi="Aptos Narrow"/>
        </w:rPr>
        <w:t>keep</w:t>
      </w:r>
      <w:r>
        <w:rPr>
          <w:rFonts w:ascii="Aptos Narrow" w:hAnsi="Aptos Narrow"/>
        </w:rPr>
        <w:t xml:space="preserve"> the most impactful features, reducing redundancy and improving interpretability.</w:t>
      </w:r>
    </w:p>
    <w:p w14:paraId="6DDD6974" w14:textId="44713F9F" w:rsidR="003C33FF" w:rsidRDefault="003C33FF" w:rsidP="009A13B1">
      <w:pPr>
        <w:shd w:val="clear" w:color="auto" w:fill="DAEEF3" w:themeFill="accent5" w:themeFillTint="33"/>
        <w:jc w:val="both"/>
        <w:rPr>
          <w:rFonts w:ascii="Aptos Narrow" w:hAnsi="Aptos Narrow"/>
        </w:rPr>
      </w:pPr>
      <w:r>
        <w:rPr>
          <w:rFonts w:ascii="Aptos Narrow" w:hAnsi="Aptos Narrow"/>
        </w:rPr>
        <w:t xml:space="preserve">XGBoost, the primary algorithm for the model, has built-in capabilities to rank features based on their importance during training. By leveraging these rankings, the testing highlights how individual features contribute </w:t>
      </w:r>
      <w:r w:rsidR="006665F5">
        <w:rPr>
          <w:rFonts w:ascii="Aptos Narrow" w:hAnsi="Aptos Narrow"/>
        </w:rPr>
        <w:t>to</w:t>
      </w:r>
      <w:r>
        <w:rPr>
          <w:rFonts w:ascii="Aptos Narrow" w:hAnsi="Aptos Narrow"/>
        </w:rPr>
        <w:t xml:space="preserve"> the overall fraud risk score. </w:t>
      </w:r>
    </w:p>
    <w:p w14:paraId="40BB4216" w14:textId="77777777" w:rsidR="0019499A" w:rsidRDefault="0019499A" w:rsidP="009A13B1">
      <w:pPr>
        <w:shd w:val="clear" w:color="auto" w:fill="DAEEF3" w:themeFill="accent5" w:themeFillTint="33"/>
        <w:jc w:val="both"/>
        <w:rPr>
          <w:rFonts w:ascii="Aptos Narrow" w:hAnsi="Aptos Narrow"/>
        </w:rPr>
      </w:pPr>
    </w:p>
    <w:p w14:paraId="3EAE6E5E" w14:textId="77777777" w:rsidR="002C21A8" w:rsidRPr="002C21A8" w:rsidRDefault="002C21A8" w:rsidP="002C21A8"/>
    <w:p w14:paraId="3A8A3061" w14:textId="44061106" w:rsidR="003C62EB" w:rsidRDefault="003147F3" w:rsidP="00836691">
      <w:pPr>
        <w:pStyle w:val="Heading3"/>
      </w:pPr>
      <w:bookmarkStart w:id="906" w:name="_Toc163230526"/>
      <w:r>
        <w:t>Benchmarking</w:t>
      </w:r>
      <w:bookmarkEnd w:id="906"/>
    </w:p>
    <w:p w14:paraId="630AA3A2" w14:textId="1723AF3E" w:rsidR="003147F3" w:rsidRDefault="003147F3" w:rsidP="003147F3">
      <w:pPr>
        <w:rPr>
          <w:rStyle w:val="SubtleEmphasis"/>
        </w:rPr>
      </w:pPr>
      <w:r>
        <w:rPr>
          <w:rStyle w:val="SubtleEmphasis"/>
        </w:rPr>
        <w:t xml:space="preserve">Compare model results with alternative results using other models and/or other data (if available). Describe the benchmark model or data in sufficient detail to enable an assessment of its value as a reference point. For example, a benchmark model that is also a formal Challenger model that has been independently validated (with a successful validation outcome) would be a stronger reference point than a benchmark model that may be available but that has not been extensively tested. Similarly, external </w:t>
      </w:r>
      <w:r>
        <w:rPr>
          <w:rStyle w:val="SubtleEmphasis"/>
          <w:u w:val="single"/>
        </w:rPr>
        <w:t>peer</w:t>
      </w:r>
      <w:r>
        <w:rPr>
          <w:rStyle w:val="SubtleEmphasis"/>
        </w:rPr>
        <w:t xml:space="preserve"> data may be more relevant in a benchmark comparison than broader industry data. Provide a detailed narrative explaining the outcome of the comparison and any notable differences between the model outputs and benchmarks.</w:t>
      </w:r>
    </w:p>
    <w:p w14:paraId="17CD6A4D" w14:textId="77777777" w:rsidR="003147F3" w:rsidRDefault="003147F3" w:rsidP="003147F3">
      <w:pPr>
        <w:rPr>
          <w:rStyle w:val="SubtleEmphasis"/>
        </w:rPr>
      </w:pPr>
    </w:p>
    <w:p w14:paraId="30BEF200" w14:textId="77777777" w:rsidR="00737A94" w:rsidRDefault="00737A94" w:rsidP="00737A94">
      <w:pPr>
        <w:shd w:val="clear" w:color="auto" w:fill="DAEEF3" w:themeFill="accent5" w:themeFillTint="33"/>
        <w:jc w:val="both"/>
        <w:rPr>
          <w:rFonts w:ascii="Aptos Narrow" w:hAnsi="Aptos Narrow"/>
        </w:rPr>
      </w:pPr>
      <w:bookmarkStart w:id="907" w:name="OLE_LINK79"/>
      <w:bookmarkStart w:id="908" w:name="OLE_LINK46"/>
      <w:bookmarkStart w:id="909" w:name="OLE_LINK77"/>
      <w:r>
        <w:rPr>
          <w:rFonts w:ascii="Aptos Narrow" w:hAnsi="Aptos Narrow"/>
        </w:rPr>
        <w:t>Model Owner:</w:t>
      </w:r>
    </w:p>
    <w:p w14:paraId="49B61341" w14:textId="77777777" w:rsidR="0019499A" w:rsidRDefault="0019499A" w:rsidP="009A13B1">
      <w:pPr>
        <w:shd w:val="clear" w:color="auto" w:fill="DAEEF3" w:themeFill="accent5" w:themeFillTint="33"/>
        <w:jc w:val="both"/>
        <w:rPr>
          <w:rFonts w:ascii="Aptos Narrow" w:hAnsi="Aptos Narrow"/>
        </w:rPr>
      </w:pPr>
      <w:r>
        <w:rPr>
          <w:rFonts w:ascii="Aptos Narrow" w:hAnsi="Aptos Narrow"/>
        </w:rPr>
        <w:t xml:space="preserve">For Benchmarking purpose, IDB9.5, the most recent flagship model for bankcard fraud detection, was utilized as a reference to evaluate LexisNexis Fraud Intelligence (LNFI). </w:t>
      </w:r>
    </w:p>
    <w:p w14:paraId="690D7097" w14:textId="77777777" w:rsidR="0019499A" w:rsidRDefault="0019499A" w:rsidP="009A13B1">
      <w:pPr>
        <w:shd w:val="clear" w:color="auto" w:fill="DAEEF3" w:themeFill="accent5" w:themeFillTint="33"/>
        <w:jc w:val="both"/>
        <w:rPr>
          <w:rFonts w:ascii="Aptos Narrow" w:hAnsi="Aptos Narrow"/>
        </w:rPr>
      </w:pPr>
    </w:p>
    <w:p w14:paraId="303B7F92" w14:textId="53D0995C" w:rsidR="0019499A" w:rsidRDefault="0019499A" w:rsidP="00920540">
      <w:pPr>
        <w:shd w:val="clear" w:color="auto" w:fill="DAEEF3" w:themeFill="accent5" w:themeFillTint="33"/>
        <w:jc w:val="both"/>
        <w:rPr>
          <w:rFonts w:ascii="Aptos Narrow" w:hAnsi="Aptos Narrow"/>
        </w:rPr>
      </w:pPr>
      <w:r w:rsidRPr="006D7146">
        <w:rPr>
          <w:rFonts w:ascii="Aptos Narrow" w:hAnsi="Aptos Narrow"/>
        </w:rPr>
        <w:t>To measure the score’s ability to predict, the following common metrics are evaluated: the AUC (area</w:t>
      </w:r>
      <w:r w:rsidR="00741A2E">
        <w:rPr>
          <w:rFonts w:ascii="Aptos Narrow" w:hAnsi="Aptos Narrow"/>
        </w:rPr>
        <w:t xml:space="preserve"> </w:t>
      </w:r>
      <w:r w:rsidRPr="006D7146">
        <w:rPr>
          <w:rFonts w:ascii="Aptos Narrow" w:hAnsi="Aptos Narrow"/>
        </w:rPr>
        <w:t>under curve) and the FDR (fraud detection rate). The AUC score is the relationship between true</w:t>
      </w:r>
      <w:r w:rsidR="00741A2E">
        <w:rPr>
          <w:rFonts w:ascii="Aptos Narrow" w:hAnsi="Aptos Narrow"/>
        </w:rPr>
        <w:t xml:space="preserve"> </w:t>
      </w:r>
      <w:r w:rsidRPr="006D7146">
        <w:rPr>
          <w:rFonts w:ascii="Aptos Narrow" w:hAnsi="Aptos Narrow"/>
        </w:rPr>
        <w:t>positives and true negatives. The higher the AUC score, the higher the accuracy of the model. Similarly,</w:t>
      </w:r>
      <w:r w:rsidR="00741A2E">
        <w:rPr>
          <w:rFonts w:ascii="Aptos Narrow" w:hAnsi="Aptos Narrow"/>
        </w:rPr>
        <w:t xml:space="preserve"> </w:t>
      </w:r>
      <w:r w:rsidRPr="006D7146">
        <w:rPr>
          <w:rFonts w:ascii="Aptos Narrow" w:hAnsi="Aptos Narrow"/>
        </w:rPr>
        <w:t>The FDR measures the percentage of fraud that is identified in the bottom nth percent depth of file.</w:t>
      </w:r>
    </w:p>
    <w:p w14:paraId="187E308D" w14:textId="77777777" w:rsidR="0019499A" w:rsidRDefault="0019499A" w:rsidP="0019499A">
      <w:pPr>
        <w:shd w:val="clear" w:color="auto" w:fill="DAEEF3" w:themeFill="accent5" w:themeFillTint="33"/>
        <w:rPr>
          <w:rFonts w:ascii="Aptos Narrow" w:hAnsi="Aptos Narrow"/>
        </w:rPr>
      </w:pPr>
      <w:r>
        <w:rPr>
          <w:rFonts w:ascii="Aptos Narrow" w:hAnsi="Aptos Narrow"/>
        </w:rPr>
        <w:t xml:space="preserve"> </w:t>
      </w:r>
    </w:p>
    <w:p w14:paraId="3C195B1A" w14:textId="5913487C" w:rsidR="0019499A" w:rsidRDefault="0019499A" w:rsidP="009A13B1">
      <w:pPr>
        <w:shd w:val="clear" w:color="auto" w:fill="DAEEF3" w:themeFill="accent5" w:themeFillTint="33"/>
        <w:jc w:val="both"/>
        <w:rPr>
          <w:rFonts w:ascii="Aptos Narrow" w:hAnsi="Aptos Narrow"/>
        </w:rPr>
      </w:pPr>
      <w:r w:rsidRPr="0025287C">
        <w:rPr>
          <w:rFonts w:ascii="Aptos Narrow" w:hAnsi="Aptos Narrow"/>
        </w:rPr>
        <w:t xml:space="preserve">The </w:t>
      </w:r>
      <w:r w:rsidR="00920540">
        <w:rPr>
          <w:rFonts w:ascii="Aptos Narrow" w:hAnsi="Aptos Narrow"/>
        </w:rPr>
        <w:t>observed</w:t>
      </w:r>
      <w:r w:rsidRPr="0025287C">
        <w:rPr>
          <w:rFonts w:ascii="Aptos Narrow" w:hAnsi="Aptos Narrow"/>
        </w:rPr>
        <w:t xml:space="preserve"> AUC and FDR metrics for both the </w:t>
      </w:r>
      <w:r>
        <w:rPr>
          <w:rFonts w:ascii="Aptos Narrow" w:hAnsi="Aptos Narrow"/>
        </w:rPr>
        <w:t xml:space="preserve">LexisNexis Fraud Intelligence (LNFI) </w:t>
      </w:r>
      <w:r w:rsidRPr="0025287C">
        <w:rPr>
          <w:rFonts w:ascii="Aptos Narrow" w:hAnsi="Aptos Narrow"/>
        </w:rPr>
        <w:t>and benchmark model</w:t>
      </w:r>
      <w:r>
        <w:rPr>
          <w:rFonts w:ascii="Aptos Narrow" w:hAnsi="Aptos Narrow"/>
        </w:rPr>
        <w:t xml:space="preserve"> (IDB9.5)</w:t>
      </w:r>
      <w:r w:rsidRPr="0025287C">
        <w:rPr>
          <w:rFonts w:ascii="Aptos Narrow" w:hAnsi="Aptos Narrow"/>
        </w:rPr>
        <w:t>. Notably, LNFI outperforms the benchmark mode</w:t>
      </w:r>
      <w:r>
        <w:rPr>
          <w:rFonts w:ascii="Aptos Narrow" w:hAnsi="Aptos Narrow"/>
        </w:rPr>
        <w:t>l</w:t>
      </w:r>
      <w:r w:rsidRPr="0025287C">
        <w:rPr>
          <w:rFonts w:ascii="Aptos Narrow" w:hAnsi="Aptos Narrow"/>
        </w:rPr>
        <w:t xml:space="preserve"> in both metrics when evaluated across all samples, including training, validation, and test (out-of-time validation).</w:t>
      </w:r>
    </w:p>
    <w:p w14:paraId="33C8D208" w14:textId="77777777" w:rsidR="0019499A" w:rsidRDefault="0019499A" w:rsidP="009A13B1">
      <w:pPr>
        <w:shd w:val="clear" w:color="auto" w:fill="DAEEF3" w:themeFill="accent5" w:themeFillTint="33"/>
        <w:jc w:val="both"/>
        <w:rPr>
          <w:rFonts w:ascii="Aptos Narrow" w:hAnsi="Aptos Narrow"/>
        </w:rPr>
      </w:pPr>
    </w:p>
    <w:p w14:paraId="46E6683D" w14:textId="6429056A" w:rsidR="004C726A" w:rsidRDefault="004C726A" w:rsidP="009A13B1">
      <w:pPr>
        <w:shd w:val="clear" w:color="auto" w:fill="DAEEF3" w:themeFill="accent5" w:themeFillTint="33"/>
        <w:jc w:val="both"/>
        <w:rPr>
          <w:rFonts w:ascii="Aptos Narrow" w:hAnsi="Aptos Narrow"/>
        </w:rPr>
      </w:pPr>
    </w:p>
    <w:bookmarkEnd w:id="907"/>
    <w:p w14:paraId="5828D3D6" w14:textId="77777777" w:rsidR="00A0677F" w:rsidRDefault="00A0677F" w:rsidP="003147F3">
      <w:pPr>
        <w:shd w:val="clear" w:color="auto" w:fill="DAEEF3" w:themeFill="accent5" w:themeFillTint="33"/>
        <w:rPr>
          <w:rFonts w:ascii="Aptos Narrow" w:hAnsi="Aptos Narrow"/>
        </w:rPr>
      </w:pPr>
    </w:p>
    <w:bookmarkEnd w:id="908"/>
    <w:p w14:paraId="3AB89622" w14:textId="77777777" w:rsidR="003147F3" w:rsidRDefault="003147F3" w:rsidP="003147F3">
      <w:pPr>
        <w:rPr>
          <w:rFonts w:ascii="Aptos Narrow" w:hAnsi="Aptos Narrow"/>
        </w:rPr>
      </w:pPr>
    </w:p>
    <w:p w14:paraId="4D11997D" w14:textId="36CC2889" w:rsidR="00A0677F" w:rsidRDefault="00A0677F" w:rsidP="00836691">
      <w:pPr>
        <w:pStyle w:val="Heading3"/>
      </w:pPr>
      <w:bookmarkStart w:id="910" w:name="_Toc163230527"/>
      <w:bookmarkEnd w:id="909"/>
      <w:r>
        <w:t>Sensitivity Analysis</w:t>
      </w:r>
      <w:bookmarkEnd w:id="910"/>
    </w:p>
    <w:p w14:paraId="7E0C0E0E" w14:textId="35F487D3" w:rsidR="00A0677F" w:rsidRPr="00A0677F" w:rsidRDefault="00A0677F" w:rsidP="00A0677F">
      <w:r>
        <w:rPr>
          <w:rStyle w:val="SubtleEmphasis"/>
        </w:rPr>
        <w:t>Quantify the impact on model outputs of changes in the value of model inputs and assumptions (e.g., economic inputs, tuning parameters, calculation rules, and scenarios). If the model design is such that the sensitivity of the model output to changes in an individual input would depend significantly on the value of one or more of the other inputs, the impact of simultaneous changes in inputs should also be evaluated.</w:t>
      </w:r>
    </w:p>
    <w:p w14:paraId="51C9AABF" w14:textId="77777777" w:rsidR="003C62EB" w:rsidRDefault="003C62EB" w:rsidP="000C258D"/>
    <w:p w14:paraId="1BAF5790" w14:textId="77777777" w:rsidR="00737A94" w:rsidRDefault="00737A94" w:rsidP="00737A94">
      <w:pPr>
        <w:shd w:val="clear" w:color="auto" w:fill="DAEEF3" w:themeFill="accent5" w:themeFillTint="33"/>
        <w:jc w:val="both"/>
        <w:rPr>
          <w:rFonts w:ascii="Aptos Narrow" w:hAnsi="Aptos Narrow"/>
        </w:rPr>
      </w:pPr>
      <w:r>
        <w:rPr>
          <w:rFonts w:ascii="Aptos Narrow" w:hAnsi="Aptos Narrow"/>
        </w:rPr>
        <w:t>Model Owner:</w:t>
      </w:r>
    </w:p>
    <w:p w14:paraId="573B4C43" w14:textId="16561534" w:rsidR="00DB78A2" w:rsidRDefault="00DB78A2" w:rsidP="009A13B1">
      <w:pPr>
        <w:shd w:val="clear" w:color="auto" w:fill="DAEEF3" w:themeFill="accent5" w:themeFillTint="33"/>
        <w:jc w:val="both"/>
        <w:rPr>
          <w:rFonts w:ascii="Aptos Narrow" w:hAnsi="Aptos Narrow"/>
        </w:rPr>
      </w:pPr>
      <w:r>
        <w:rPr>
          <w:rFonts w:ascii="Aptos Narrow" w:hAnsi="Aptos Narrow"/>
        </w:rPr>
        <w:t xml:space="preserve">Sensitivity analysis evaluates how changes in the model inputs and assumptions (e.g., economic inputs, tuning parameters, calculation rules, and scenarios) impact the output. This process identifies the robustness of the model </w:t>
      </w:r>
      <w:r>
        <w:rPr>
          <w:rFonts w:ascii="Aptos Narrow" w:hAnsi="Aptos Narrow"/>
        </w:rPr>
        <w:lastRenderedPageBreak/>
        <w:t xml:space="preserve">and pinpoints variables with the most influence on the predictions. It is critical for understanding the degree to which model’s predictions depend on specific inputs. </w:t>
      </w:r>
    </w:p>
    <w:p w14:paraId="5361702B" w14:textId="62E5B8C6" w:rsidR="00DB78A2" w:rsidRDefault="00DB78A2" w:rsidP="009A13B1">
      <w:pPr>
        <w:shd w:val="clear" w:color="auto" w:fill="DAEEF3" w:themeFill="accent5" w:themeFillTint="33"/>
        <w:jc w:val="both"/>
        <w:rPr>
          <w:rFonts w:ascii="Aptos Narrow" w:hAnsi="Aptos Narrow"/>
        </w:rPr>
      </w:pPr>
      <w:r>
        <w:rPr>
          <w:rFonts w:ascii="Aptos Narrow" w:hAnsi="Aptos Narrow"/>
        </w:rPr>
        <w:t>For the LNFI Model, no sensitivity analysis was performed</w:t>
      </w:r>
      <w:r w:rsidR="00C83F1C">
        <w:rPr>
          <w:rFonts w:ascii="Aptos Narrow" w:hAnsi="Aptos Narrow"/>
        </w:rPr>
        <w:t>, because the model’s hyperparameters were not manually tuned but were inherently optimized through the XGBoost algorithm.</w:t>
      </w:r>
      <w:r>
        <w:rPr>
          <w:rFonts w:ascii="Aptos Narrow" w:hAnsi="Aptos Narrow"/>
        </w:rPr>
        <w:t xml:space="preserve"> Therefore, no insights are available regarding how variations in individual features or inputs could potentially affect the fraud risk scoring. </w:t>
      </w:r>
    </w:p>
    <w:p w14:paraId="3E582AD2" w14:textId="2F6F1410" w:rsidR="00DB78A2" w:rsidRDefault="00DB78A2" w:rsidP="009A13B1">
      <w:pPr>
        <w:shd w:val="clear" w:color="auto" w:fill="DAEEF3" w:themeFill="accent5" w:themeFillTint="33"/>
        <w:jc w:val="both"/>
        <w:rPr>
          <w:rFonts w:ascii="Aptos Narrow" w:hAnsi="Aptos Narrow"/>
        </w:rPr>
      </w:pPr>
      <w:r>
        <w:rPr>
          <w:rFonts w:ascii="Aptos Narrow" w:hAnsi="Aptos Narrow"/>
        </w:rPr>
        <w:t xml:space="preserve"> </w:t>
      </w:r>
    </w:p>
    <w:p w14:paraId="344F15EF" w14:textId="77777777" w:rsidR="00283B99" w:rsidRDefault="00283B99" w:rsidP="00A0677F">
      <w:pPr>
        <w:shd w:val="clear" w:color="auto" w:fill="DAEEF3" w:themeFill="accent5" w:themeFillTint="33"/>
        <w:rPr>
          <w:rFonts w:ascii="Aptos Narrow" w:hAnsi="Aptos Narrow"/>
        </w:rPr>
      </w:pPr>
    </w:p>
    <w:p w14:paraId="1FCB35F5" w14:textId="77777777" w:rsidR="00A0677F" w:rsidRDefault="00A0677F" w:rsidP="00A0677F">
      <w:pPr>
        <w:rPr>
          <w:rFonts w:ascii="Aptos Narrow" w:hAnsi="Aptos Narrow"/>
        </w:rPr>
      </w:pPr>
    </w:p>
    <w:p w14:paraId="79A14B54" w14:textId="1151CAE2" w:rsidR="007D1E68" w:rsidRDefault="007D1E68" w:rsidP="007D1E68">
      <w:pPr>
        <w:pStyle w:val="Heading3"/>
      </w:pPr>
      <w:bookmarkStart w:id="911" w:name="_Toc163230528"/>
      <w:r>
        <w:rPr>
          <w:rFonts w:hint="eastAsia"/>
        </w:rPr>
        <w:t>Stress Testing / Scenario Analysis</w:t>
      </w:r>
      <w:bookmarkEnd w:id="911"/>
    </w:p>
    <w:p w14:paraId="1CAA517D" w14:textId="77777777" w:rsidR="007D1E68" w:rsidRDefault="007D1E68" w:rsidP="007D1E68">
      <w:pPr>
        <w:rPr>
          <w:rStyle w:val="SubtleEmphasis"/>
        </w:rPr>
      </w:pPr>
      <w:r>
        <w:rPr>
          <w:rStyle w:val="SubtleEmphasis"/>
        </w:rPr>
        <w:t xml:space="preserve">Quantify the impact on model outputs of stressed changes in the values of inputs, including scenarios that are outside the range of ordinary expectations. </w:t>
      </w:r>
    </w:p>
    <w:p w14:paraId="0DCB28DE" w14:textId="77777777" w:rsidR="007D1E68" w:rsidRDefault="007D1E68" w:rsidP="007D1E68">
      <w:pPr>
        <w:rPr>
          <w:rStyle w:val="SubtleEmphasis"/>
        </w:rPr>
      </w:pPr>
    </w:p>
    <w:p w14:paraId="4D04EA32" w14:textId="6558F08F" w:rsidR="007D1E68" w:rsidRDefault="007D1E68" w:rsidP="007D1E68">
      <w:pPr>
        <w:rPr>
          <w:rStyle w:val="SubtleEmphasis"/>
        </w:rPr>
      </w:pPr>
      <w:r>
        <w:rPr>
          <w:rStyle w:val="SubtleEmphasis"/>
        </w:rPr>
        <w:t xml:space="preserve">For stress testing/CECL/IFRS 9 and other models dependent on economic scenarios, assess the model forecast across benign and stressful scenarios. When evaluating model forecasts under different economic scenarios, the forecasts should be compared to historical values during similar economic conditions (to the extent that such comparison is meaningful). Any notable differences should be explained and justified. For example, if a model produces drastically lower forecasts of losses under a severe stress scenario compared to the historical losses during the Great Recession, an explanation (e.g., notable improvements in the portfolio quality) should be provided and supported with quantitative analysis, where possible. </w:t>
      </w:r>
    </w:p>
    <w:p w14:paraId="79E67788" w14:textId="77777777" w:rsidR="007D1E68" w:rsidRDefault="007D1E68" w:rsidP="007D1E68">
      <w:pPr>
        <w:rPr>
          <w:rStyle w:val="SubtleEmphasis"/>
        </w:rPr>
      </w:pPr>
    </w:p>
    <w:p w14:paraId="50996C6F" w14:textId="20118953" w:rsidR="007D1E68" w:rsidRDefault="007D1E68" w:rsidP="007D1E68">
      <w:pPr>
        <w:rPr>
          <w:rStyle w:val="SubtleEmphasis"/>
        </w:rPr>
      </w:pPr>
      <w:r>
        <w:rPr>
          <w:rStyle w:val="SubtleEmphasis"/>
        </w:rPr>
        <w:t>The forecasts should also be assessed for internal consistency. For example, do the base, adverse, and severely adverse forecasts reflect incremental macroeconomic stress, or, if not, are they consistent with the unique characteristics of the scenarios and business intuition?</w:t>
      </w:r>
    </w:p>
    <w:p w14:paraId="0D4B3783" w14:textId="77777777" w:rsidR="007D1E68" w:rsidRDefault="007D1E68" w:rsidP="007D1E68">
      <w:pPr>
        <w:rPr>
          <w:rStyle w:val="SubtleEmphasis"/>
          <w:u w:val="single"/>
        </w:rPr>
      </w:pPr>
    </w:p>
    <w:p w14:paraId="1440F9B6" w14:textId="19848E13" w:rsidR="007D1E68" w:rsidRDefault="007D1E68" w:rsidP="007D1E68">
      <w:pPr>
        <w:rPr>
          <w:rStyle w:val="SubtleEmphasis"/>
        </w:rPr>
      </w:pPr>
      <w:r>
        <w:rPr>
          <w:rStyle w:val="SubtleEmphasis"/>
          <w:u w:val="single"/>
        </w:rPr>
        <w:t>For vendor models</w:t>
      </w:r>
      <w:r>
        <w:rPr>
          <w:rStyle w:val="SubtleEmphasis"/>
        </w:rPr>
        <w:t>, stress testing/scenario analysis should be performed on the Company’s internal data. If not feasible, include the model owner’s assessment of the stress testing and scenario analysis provided by vendor (based on vendor’s data) and any associated risks.</w:t>
      </w:r>
    </w:p>
    <w:p w14:paraId="3493BA0D" w14:textId="77777777" w:rsidR="007D1E68" w:rsidRDefault="007D1E68" w:rsidP="007D1E68">
      <w:pPr>
        <w:rPr>
          <w:rStyle w:val="SubtleEmphasis"/>
        </w:rPr>
      </w:pPr>
    </w:p>
    <w:p w14:paraId="63DFCC59" w14:textId="77777777" w:rsidR="00737A94" w:rsidRDefault="00737A94" w:rsidP="00737A94">
      <w:pPr>
        <w:shd w:val="clear" w:color="auto" w:fill="DAEEF3" w:themeFill="accent5" w:themeFillTint="33"/>
        <w:jc w:val="both"/>
        <w:rPr>
          <w:rFonts w:ascii="Aptos Narrow" w:hAnsi="Aptos Narrow"/>
        </w:rPr>
      </w:pPr>
      <w:bookmarkStart w:id="912" w:name="OLE_LINK54"/>
      <w:r>
        <w:rPr>
          <w:rFonts w:ascii="Aptos Narrow" w:hAnsi="Aptos Narrow"/>
        </w:rPr>
        <w:t>Model Owner:</w:t>
      </w:r>
    </w:p>
    <w:p w14:paraId="48ACAA6C" w14:textId="578233D8" w:rsidR="00DB78A2" w:rsidRDefault="00DB78A2" w:rsidP="009A13B1">
      <w:pPr>
        <w:shd w:val="clear" w:color="auto" w:fill="DAEEF3" w:themeFill="accent5" w:themeFillTint="33"/>
        <w:jc w:val="both"/>
        <w:rPr>
          <w:rFonts w:ascii="Aptos Narrow" w:hAnsi="Aptos Narrow"/>
        </w:rPr>
      </w:pPr>
      <w:r>
        <w:rPr>
          <w:rFonts w:ascii="Aptos Narrow" w:hAnsi="Aptos Narrow"/>
        </w:rPr>
        <w:t xml:space="preserve">Stress testing/Scenario analysis examines the model’s performance under extreme conditions or hypothetical scenarios. This helps assess the stability and reliability of the model’s predictions in unusual or challenging circumstances, such as dramatic shifts in data distribution or unexpected trends in fraud behavior. </w:t>
      </w:r>
    </w:p>
    <w:p w14:paraId="14EA7207" w14:textId="48E036EC" w:rsidR="00DB78A2" w:rsidRDefault="00DB78A2" w:rsidP="009A13B1">
      <w:pPr>
        <w:shd w:val="clear" w:color="auto" w:fill="DAEEF3" w:themeFill="accent5" w:themeFillTint="33"/>
        <w:jc w:val="both"/>
        <w:rPr>
          <w:rFonts w:ascii="Aptos Narrow" w:hAnsi="Aptos Narrow"/>
        </w:rPr>
      </w:pPr>
      <w:r>
        <w:rPr>
          <w:rFonts w:ascii="Aptos Narrow" w:hAnsi="Aptos Narrow"/>
        </w:rPr>
        <w:t xml:space="preserve">For LNFI Model, no stress testing or scenario analysis was conducted. As a result, the model’s response to extreme hypothetical scenarios or atypical data patterns has not been evaluated. </w:t>
      </w:r>
    </w:p>
    <w:p w14:paraId="23EE3F1A" w14:textId="77777777" w:rsidR="00DB78A2" w:rsidRDefault="00DB78A2" w:rsidP="009A13B1">
      <w:pPr>
        <w:shd w:val="clear" w:color="auto" w:fill="DAEEF3" w:themeFill="accent5" w:themeFillTint="33"/>
        <w:jc w:val="both"/>
        <w:rPr>
          <w:rFonts w:ascii="Aptos Narrow" w:hAnsi="Aptos Narrow"/>
        </w:rPr>
      </w:pPr>
    </w:p>
    <w:p w14:paraId="4B7F6A92" w14:textId="77777777" w:rsidR="007D1E68" w:rsidRDefault="007D1E68" w:rsidP="007D1E68"/>
    <w:p w14:paraId="4323CD33" w14:textId="7741A947" w:rsidR="007D1E68" w:rsidRDefault="007D1E68" w:rsidP="007D1E68">
      <w:pPr>
        <w:pStyle w:val="Heading3"/>
      </w:pPr>
      <w:bookmarkStart w:id="913" w:name="_Toc163230529"/>
      <w:bookmarkEnd w:id="912"/>
      <w:r>
        <w:rPr>
          <w:rFonts w:hint="eastAsia"/>
        </w:rPr>
        <w:t>Other Testing</w:t>
      </w:r>
      <w:bookmarkEnd w:id="913"/>
    </w:p>
    <w:p w14:paraId="59D20CB2" w14:textId="77777777" w:rsidR="007D1E68" w:rsidRDefault="007D1E68" w:rsidP="007D1E68">
      <w:pPr>
        <w:rPr>
          <w:rStyle w:val="SubtleEmphasis"/>
        </w:rPr>
      </w:pPr>
      <w:r>
        <w:rPr>
          <w:rStyle w:val="SubtleEmphasis"/>
        </w:rPr>
        <w:t xml:space="preserve">Describe other testing performed applicable to the selected modeling approach, </w:t>
      </w:r>
      <w:r w:rsidRPr="007D1E68">
        <w:rPr>
          <w:rStyle w:val="SubtleEmphasis"/>
          <w:b/>
          <w:bCs/>
        </w:rPr>
        <w:t>if any</w:t>
      </w:r>
      <w:r>
        <w:rPr>
          <w:rStyle w:val="SubtleEmphasis"/>
        </w:rPr>
        <w:t>.</w:t>
      </w:r>
    </w:p>
    <w:p w14:paraId="269BE3D7" w14:textId="77777777" w:rsidR="007D1E68" w:rsidRDefault="007D1E68" w:rsidP="007D1E68"/>
    <w:p w14:paraId="7140F40F" w14:textId="77777777" w:rsidR="00737A94" w:rsidRDefault="00737A94" w:rsidP="00737A94">
      <w:pPr>
        <w:shd w:val="clear" w:color="auto" w:fill="DAEEF3" w:themeFill="accent5" w:themeFillTint="33"/>
        <w:jc w:val="both"/>
        <w:rPr>
          <w:rFonts w:ascii="Aptos Narrow" w:hAnsi="Aptos Narrow"/>
        </w:rPr>
      </w:pPr>
      <w:r>
        <w:rPr>
          <w:rFonts w:ascii="Aptos Narrow" w:hAnsi="Aptos Narrow"/>
        </w:rPr>
        <w:t>Model Owner:</w:t>
      </w:r>
    </w:p>
    <w:p w14:paraId="105C67E5" w14:textId="2C77E26B" w:rsidR="0019499A" w:rsidRDefault="00B34ED8" w:rsidP="009A13B1">
      <w:pPr>
        <w:shd w:val="clear" w:color="auto" w:fill="DAEEF3" w:themeFill="accent5" w:themeFillTint="33"/>
        <w:jc w:val="both"/>
        <w:rPr>
          <w:rFonts w:ascii="Aptos Narrow" w:hAnsi="Aptos Narrow"/>
        </w:rPr>
      </w:pPr>
      <w:r>
        <w:rPr>
          <w:rFonts w:ascii="Aptos Narrow" w:hAnsi="Aptos Narrow"/>
        </w:rPr>
        <w:lastRenderedPageBreak/>
        <w:t xml:space="preserve">The primary performance evaluations were conducted using AUC (area under curve) and FDR (fraud detection rate) metrics. These metrics were employed to validate the model’s effectiveness in identifying fraudulent activities and ensure operational utilities. </w:t>
      </w:r>
    </w:p>
    <w:p w14:paraId="44E269AE" w14:textId="323C5C3E" w:rsidR="00B34ED8" w:rsidRDefault="00B34ED8" w:rsidP="009A13B1">
      <w:pPr>
        <w:shd w:val="clear" w:color="auto" w:fill="DAEEF3" w:themeFill="accent5" w:themeFillTint="33"/>
        <w:jc w:val="both"/>
        <w:rPr>
          <w:rFonts w:ascii="Aptos Narrow" w:hAnsi="Aptos Narrow"/>
        </w:rPr>
      </w:pPr>
      <w:r>
        <w:rPr>
          <w:rFonts w:ascii="Aptos Narrow" w:hAnsi="Aptos Narrow"/>
        </w:rPr>
        <w:t xml:space="preserve">No additional testing methodologies or analyses were conducted beyond the scope of these metrics. These evaluations confirm the model’s performance for the intended use case without necessitating further testing approaches. </w:t>
      </w:r>
    </w:p>
    <w:p w14:paraId="607D9514" w14:textId="77777777" w:rsidR="00B34ED8" w:rsidRDefault="00B34ED8" w:rsidP="009A13B1">
      <w:pPr>
        <w:shd w:val="clear" w:color="auto" w:fill="DAEEF3" w:themeFill="accent5" w:themeFillTint="33"/>
        <w:jc w:val="both"/>
        <w:rPr>
          <w:rFonts w:ascii="Aptos Narrow" w:hAnsi="Aptos Narrow"/>
        </w:rPr>
      </w:pPr>
    </w:p>
    <w:p w14:paraId="52A321B5" w14:textId="77777777" w:rsidR="00283B99" w:rsidRDefault="00283B99" w:rsidP="0019499A">
      <w:pPr>
        <w:shd w:val="clear" w:color="auto" w:fill="DAEEF3" w:themeFill="accent5" w:themeFillTint="33"/>
        <w:rPr>
          <w:rFonts w:ascii="Aptos Narrow" w:hAnsi="Aptos Narrow"/>
        </w:rPr>
      </w:pPr>
    </w:p>
    <w:p w14:paraId="055EEE0B" w14:textId="77777777" w:rsidR="007D1E68" w:rsidRPr="007D1E68" w:rsidRDefault="007D1E68" w:rsidP="007D1E68"/>
    <w:p w14:paraId="1122EFAD" w14:textId="64589236" w:rsidR="003C62EB" w:rsidRDefault="00A0677F" w:rsidP="00836691">
      <w:pPr>
        <w:pStyle w:val="Heading3"/>
      </w:pPr>
      <w:bookmarkStart w:id="914" w:name="_Toc163230530"/>
      <w:r>
        <w:t>Overall Performance Assessment</w:t>
      </w:r>
      <w:bookmarkEnd w:id="914"/>
    </w:p>
    <w:p w14:paraId="3397ABDE" w14:textId="1165950D" w:rsidR="00A0677F" w:rsidRDefault="00A0677F" w:rsidP="00A0677F">
      <w:pPr>
        <w:rPr>
          <w:rStyle w:val="SubtleEmphasis"/>
        </w:rPr>
      </w:pPr>
      <w:r>
        <w:rPr>
          <w:rStyle w:val="SubtleEmphasis"/>
        </w:rPr>
        <w:t>Discuss overall conclusions on model performance based on the results of the testing described above.</w:t>
      </w:r>
    </w:p>
    <w:p w14:paraId="231A86A4" w14:textId="77777777" w:rsidR="00A0677F" w:rsidRDefault="00A0677F" w:rsidP="00A0677F">
      <w:pPr>
        <w:rPr>
          <w:rStyle w:val="SubtleEmphasis"/>
        </w:rPr>
      </w:pPr>
      <w:bookmarkStart w:id="915" w:name="OLE_LINK56"/>
    </w:p>
    <w:p w14:paraId="428130FB" w14:textId="77777777" w:rsidR="00737A94" w:rsidRDefault="00737A94" w:rsidP="00737A94">
      <w:pPr>
        <w:shd w:val="clear" w:color="auto" w:fill="DAEEF3" w:themeFill="accent5" w:themeFillTint="33"/>
        <w:jc w:val="both"/>
        <w:rPr>
          <w:rFonts w:ascii="Aptos Narrow" w:hAnsi="Aptos Narrow"/>
        </w:rPr>
      </w:pPr>
      <w:bookmarkStart w:id="916" w:name="OLE_LINK14"/>
      <w:r>
        <w:rPr>
          <w:rFonts w:ascii="Aptos Narrow" w:hAnsi="Aptos Narrow"/>
        </w:rPr>
        <w:t>Model Owner:</w:t>
      </w:r>
    </w:p>
    <w:p w14:paraId="67BF6AF2" w14:textId="4C9B7A55" w:rsidR="00A03032" w:rsidRDefault="004778FC" w:rsidP="009A13B1">
      <w:pPr>
        <w:shd w:val="clear" w:color="auto" w:fill="DAEEF3" w:themeFill="accent5" w:themeFillTint="33"/>
        <w:jc w:val="both"/>
        <w:rPr>
          <w:rFonts w:ascii="Aptos Narrow" w:hAnsi="Aptos Narrow"/>
        </w:rPr>
      </w:pPr>
      <w:r>
        <w:rPr>
          <w:rFonts w:ascii="Aptos Narrow" w:hAnsi="Aptos Narrow"/>
        </w:rPr>
        <w:t xml:space="preserve">The performance of LNFI Model was evaluated on the combined (overall) population by computing the key metrics: AUC (area under curve) and FDR (fraud detection rate). The results demonstrated strong model performance, with high value of AUC indicating excellent discriminatory power in distinguishing between high-risk and low-risk cases. </w:t>
      </w:r>
      <w:r w:rsidR="00950655">
        <w:rPr>
          <w:rFonts w:ascii="Aptos Narrow" w:hAnsi="Aptos Narrow"/>
        </w:rPr>
        <w:t xml:space="preserve">The FDR was also found to be satisfactory, confirming the model’s ability to effectively detect a significant proportion of fraud cases. </w:t>
      </w:r>
    </w:p>
    <w:p w14:paraId="3355BE1B" w14:textId="77777777" w:rsidR="00950655" w:rsidRDefault="00950655" w:rsidP="009A13B1">
      <w:pPr>
        <w:shd w:val="clear" w:color="auto" w:fill="DAEEF3" w:themeFill="accent5" w:themeFillTint="33"/>
        <w:jc w:val="both"/>
        <w:rPr>
          <w:rFonts w:ascii="Aptos Narrow" w:hAnsi="Aptos Narrow"/>
        </w:rPr>
      </w:pPr>
    </w:p>
    <w:p w14:paraId="4E7F601B" w14:textId="77777777" w:rsidR="00A03032" w:rsidRDefault="00A03032" w:rsidP="00A03032">
      <w:pPr>
        <w:shd w:val="clear" w:color="auto" w:fill="DAEEF3" w:themeFill="accent5" w:themeFillTint="33"/>
        <w:rPr>
          <w:rFonts w:ascii="Aptos Narrow" w:hAnsi="Aptos Narrow"/>
          <w:b/>
          <w:bCs/>
          <w:i/>
          <w:iCs/>
        </w:rPr>
      </w:pPr>
    </w:p>
    <w:p w14:paraId="47644F05" w14:textId="14C18FF9" w:rsidR="004C726A" w:rsidRDefault="004C726A" w:rsidP="0019499A">
      <w:pPr>
        <w:shd w:val="clear" w:color="auto" w:fill="DAEEF3" w:themeFill="accent5" w:themeFillTint="33"/>
        <w:rPr>
          <w:rFonts w:ascii="Aptos Narrow" w:hAnsi="Aptos Narrow"/>
        </w:rPr>
      </w:pPr>
    </w:p>
    <w:p w14:paraId="113169F0" w14:textId="77777777" w:rsidR="00A0677F" w:rsidRDefault="00A0677F" w:rsidP="00A0677F">
      <w:pPr>
        <w:shd w:val="clear" w:color="auto" w:fill="DAEEF3" w:themeFill="accent5" w:themeFillTint="33"/>
        <w:rPr>
          <w:rFonts w:ascii="Aptos Narrow" w:hAnsi="Aptos Narrow"/>
        </w:rPr>
      </w:pPr>
    </w:p>
    <w:bookmarkEnd w:id="915"/>
    <w:bookmarkEnd w:id="916"/>
    <w:p w14:paraId="29250884" w14:textId="77777777" w:rsidR="00B170C4" w:rsidRDefault="00B170C4" w:rsidP="00A0677F"/>
    <w:p w14:paraId="676EE161" w14:textId="763EC105" w:rsidR="00B170C4" w:rsidRDefault="00B170C4" w:rsidP="00B170C4">
      <w:pPr>
        <w:pStyle w:val="Heading3"/>
      </w:pPr>
      <w:bookmarkStart w:id="917" w:name="_Toc163230531"/>
      <w:r>
        <w:rPr>
          <w:rFonts w:hint="eastAsia"/>
        </w:rPr>
        <w:t>Need for Model Overlays</w:t>
      </w:r>
      <w:bookmarkEnd w:id="917"/>
    </w:p>
    <w:p w14:paraId="3545EFE3" w14:textId="4C2304EC" w:rsidR="00B170C4" w:rsidRDefault="00B170C4" w:rsidP="00B170C4">
      <w:pPr>
        <w:rPr>
          <w:rStyle w:val="SubtleEmphasis"/>
        </w:rPr>
      </w:pPr>
      <w:r>
        <w:rPr>
          <w:rStyle w:val="SubtleEmphasis"/>
        </w:rPr>
        <w:t xml:space="preserve">Document any proposed or implemented adjustments or overlays to the model outputs and their rationale. Describe the process for derivation and application of these overlays. Provide the impact by including model results with and without these overlays. Finally, outline the overlay review &amp; challenge/approval process, including any Senior Management / Committee reviews </w:t>
      </w:r>
      <w:r w:rsidR="00F96AB5">
        <w:rPr>
          <w:rStyle w:val="SubtleEmphasis"/>
        </w:rPr>
        <w:t xml:space="preserve">and approval process </w:t>
      </w:r>
      <w:r>
        <w:rPr>
          <w:rStyle w:val="SubtleEmphasis"/>
        </w:rPr>
        <w:t>if applicable, and the frequency of the overlay re-evaluation.</w:t>
      </w:r>
    </w:p>
    <w:p w14:paraId="139CFFF0" w14:textId="77777777" w:rsidR="00B170C4" w:rsidRDefault="00B170C4" w:rsidP="00B170C4">
      <w:pPr>
        <w:rPr>
          <w:rStyle w:val="SubtleEmphasis"/>
          <w:u w:val="single"/>
        </w:rPr>
      </w:pPr>
    </w:p>
    <w:p w14:paraId="5710A05E" w14:textId="0BFD6875" w:rsidR="00B170C4" w:rsidRDefault="00B170C4" w:rsidP="00B170C4">
      <w:pPr>
        <w:rPr>
          <w:rStyle w:val="SubtleEmphasis"/>
        </w:rPr>
      </w:pPr>
      <w:r>
        <w:rPr>
          <w:rStyle w:val="SubtleEmphasis"/>
          <w:u w:val="single"/>
        </w:rPr>
        <w:t>For vendor models</w:t>
      </w:r>
      <w:r>
        <w:rPr>
          <w:rStyle w:val="SubtleEmphasis"/>
        </w:rPr>
        <w:t>, discuss the need for model tuning/dialing settings to better align model outputs to the Company’s internal outcomes.</w:t>
      </w:r>
    </w:p>
    <w:p w14:paraId="6EBB9282" w14:textId="77777777" w:rsidR="00B170C4" w:rsidRDefault="00B170C4" w:rsidP="00B170C4">
      <w:pPr>
        <w:rPr>
          <w:rStyle w:val="SubtleEmphasis"/>
        </w:rPr>
      </w:pPr>
    </w:p>
    <w:p w14:paraId="5392D1A3" w14:textId="77777777" w:rsidR="00737A94" w:rsidRDefault="00737A94" w:rsidP="00737A94">
      <w:pPr>
        <w:shd w:val="clear" w:color="auto" w:fill="DAEEF3" w:themeFill="accent5" w:themeFillTint="33"/>
        <w:jc w:val="both"/>
        <w:rPr>
          <w:rFonts w:ascii="Aptos Narrow" w:hAnsi="Aptos Narrow"/>
        </w:rPr>
      </w:pPr>
      <w:r>
        <w:rPr>
          <w:rFonts w:ascii="Aptos Narrow" w:hAnsi="Aptos Narrow"/>
        </w:rPr>
        <w:t>Model Owner:</w:t>
      </w:r>
    </w:p>
    <w:p w14:paraId="4A2C7FA6" w14:textId="2BD8D7B4" w:rsidR="00E34A7A" w:rsidRDefault="00E34A7A" w:rsidP="009A13B1">
      <w:pPr>
        <w:shd w:val="clear" w:color="auto" w:fill="DAEEF3" w:themeFill="accent5" w:themeFillTint="33"/>
        <w:jc w:val="both"/>
        <w:rPr>
          <w:rFonts w:ascii="Aptos Narrow" w:hAnsi="Aptos Narrow"/>
        </w:rPr>
      </w:pPr>
      <w:r>
        <w:rPr>
          <w:rFonts w:ascii="Aptos Narrow" w:hAnsi="Aptos Narrow"/>
        </w:rPr>
        <w:t xml:space="preserve">Model overlays refer to post-adjustments applied to a model’s outputs to refine predictions, align with business objectives, or meet regulatory requirements. These adjustments may involve applying business rules, scaling factors, or threshold modifications based on domain knowledge or external constraints, without altering the underlying model algorithm. </w:t>
      </w:r>
    </w:p>
    <w:p w14:paraId="3A87C9A3" w14:textId="578ED255" w:rsidR="00E34A7A" w:rsidRDefault="00E34A7A" w:rsidP="009A13B1">
      <w:pPr>
        <w:shd w:val="clear" w:color="auto" w:fill="DAEEF3" w:themeFill="accent5" w:themeFillTint="33"/>
        <w:jc w:val="both"/>
        <w:rPr>
          <w:rFonts w:ascii="Aptos Narrow" w:hAnsi="Aptos Narrow"/>
        </w:rPr>
      </w:pPr>
      <w:r>
        <w:rPr>
          <w:rFonts w:ascii="Aptos Narrow" w:hAnsi="Aptos Narrow"/>
        </w:rPr>
        <w:t xml:space="preserve">For the LexisNexis Fraud Intelligence model, no manual tuning or external adjustments were applied during model development. Instead, the model’s parameters were inherently optimized through the XGBoost algorithm, which efficiently handles feature importance and model tuning during training. Performance metrics such as AUC (area </w:t>
      </w:r>
      <w:r>
        <w:rPr>
          <w:rFonts w:ascii="Aptos Narrow" w:hAnsi="Aptos Narrow"/>
        </w:rPr>
        <w:lastRenderedPageBreak/>
        <w:t xml:space="preserve">under curve) and FDR (fraud detection rate) in both training and validation phases confirm that the model is performing well, as detailed in the performance assessment section. </w:t>
      </w:r>
    </w:p>
    <w:p w14:paraId="209C6539" w14:textId="08556F8F" w:rsidR="00E34A7A" w:rsidRDefault="00E34A7A" w:rsidP="009A13B1">
      <w:pPr>
        <w:shd w:val="clear" w:color="auto" w:fill="DAEEF3" w:themeFill="accent5" w:themeFillTint="33"/>
        <w:jc w:val="both"/>
        <w:rPr>
          <w:rFonts w:ascii="Aptos Narrow" w:hAnsi="Aptos Narrow"/>
        </w:rPr>
      </w:pPr>
      <w:r>
        <w:rPr>
          <w:rFonts w:ascii="Aptos Narrow" w:hAnsi="Aptos Narrow"/>
        </w:rPr>
        <w:t xml:space="preserve">Additionally, there is no indication or requirement in the reference guidelines document to implement overlays for this model. Based on these factors, there </w:t>
      </w:r>
      <w:r w:rsidR="00CE3A83">
        <w:rPr>
          <w:rFonts w:ascii="Aptos Narrow" w:hAnsi="Aptos Narrow"/>
        </w:rPr>
        <w:t>is</w:t>
      </w:r>
      <w:r>
        <w:rPr>
          <w:rFonts w:ascii="Aptos Narrow" w:hAnsi="Aptos Narrow"/>
        </w:rPr>
        <w:t xml:space="preserve"> no identified need for model overlays. </w:t>
      </w:r>
    </w:p>
    <w:p w14:paraId="669EAE49" w14:textId="77777777" w:rsidR="00E34A7A" w:rsidRDefault="00E34A7A" w:rsidP="009A13B1">
      <w:pPr>
        <w:shd w:val="clear" w:color="auto" w:fill="DAEEF3" w:themeFill="accent5" w:themeFillTint="33"/>
        <w:jc w:val="both"/>
        <w:rPr>
          <w:rFonts w:ascii="Aptos Narrow" w:hAnsi="Aptos Narrow"/>
        </w:rPr>
      </w:pPr>
    </w:p>
    <w:p w14:paraId="69569D22" w14:textId="77777777" w:rsidR="00B170C4" w:rsidRDefault="00B170C4" w:rsidP="00B170C4">
      <w:pPr>
        <w:shd w:val="clear" w:color="auto" w:fill="DAEEF3" w:themeFill="accent5" w:themeFillTint="33"/>
        <w:rPr>
          <w:rFonts w:ascii="Aptos Narrow" w:hAnsi="Aptos Narrow"/>
        </w:rPr>
      </w:pPr>
    </w:p>
    <w:p w14:paraId="454EB6FA" w14:textId="77777777" w:rsidR="003C62EB" w:rsidRDefault="003C62EB" w:rsidP="000C258D"/>
    <w:p w14:paraId="770C6609" w14:textId="078336BC" w:rsidR="00FC2AA5" w:rsidRDefault="00FC2AA5">
      <w:pPr>
        <w:spacing w:after="200"/>
        <w:rPr>
          <w:rFonts w:ascii="Arial Narrow" w:eastAsiaTheme="majorEastAsia" w:hAnsi="Arial Narrow" w:cstheme="majorBidi"/>
          <w:b/>
          <w:bCs/>
          <w:color w:val="FFFFFF" w:themeColor="background1"/>
          <w:sz w:val="36"/>
          <w:szCs w:val="36"/>
        </w:rPr>
      </w:pPr>
    </w:p>
    <w:bookmarkStart w:id="918" w:name="_Toc163230532"/>
    <w:p w14:paraId="09B7EDF6" w14:textId="704EEB9C" w:rsidR="002F2B0E" w:rsidRPr="008D7BA5" w:rsidRDefault="00FC2AA5" w:rsidP="00A53660">
      <w:pPr>
        <w:pStyle w:val="Heading1"/>
        <w:numPr>
          <w:ilvl w:val="0"/>
          <w:numId w:val="1"/>
        </w:numPr>
        <w:spacing w:before="0"/>
        <w:ind w:left="720" w:hanging="720"/>
        <w:rPr>
          <w:rFonts w:ascii="Arial" w:hAnsi="Arial" w:cs="Arial"/>
          <w:color w:val="FFFFFF" w:themeColor="background1"/>
          <w:sz w:val="36"/>
          <w:szCs w:val="36"/>
        </w:rPr>
      </w:pPr>
      <w:r w:rsidRPr="008D7BA5">
        <w:rPr>
          <w:rFonts w:ascii="Arial" w:hAnsi="Arial" w:cs="Arial"/>
          <w:noProof/>
          <w:color w:val="FFFFFF" w:themeColor="background1"/>
          <w:sz w:val="36"/>
          <w:szCs w:val="36"/>
        </w:rPr>
        <mc:AlternateContent>
          <mc:Choice Requires="wps">
            <w:drawing>
              <wp:anchor distT="0" distB="0" distL="114300" distR="114300" simplePos="0" relativeHeight="251658247" behindDoc="1" locked="0" layoutInCell="1" allowOverlap="1" wp14:anchorId="13C48630" wp14:editId="2F9DE97A">
                <wp:simplePos x="0" y="0"/>
                <wp:positionH relativeFrom="column">
                  <wp:posOffset>0</wp:posOffset>
                </wp:positionH>
                <wp:positionV relativeFrom="paragraph">
                  <wp:posOffset>-19051</wp:posOffset>
                </wp:positionV>
                <wp:extent cx="6417310" cy="638175"/>
                <wp:effectExtent l="0" t="0" r="2540" b="9525"/>
                <wp:wrapNone/>
                <wp:docPr id="102900182" name="Rectangle 1"/>
                <wp:cNvGraphicFramePr/>
                <a:graphic xmlns:a="http://schemas.openxmlformats.org/drawingml/2006/main">
                  <a:graphicData uri="http://schemas.microsoft.com/office/word/2010/wordprocessingShape">
                    <wps:wsp>
                      <wps:cNvSpPr/>
                      <wps:spPr>
                        <a:xfrm>
                          <a:off x="0" y="0"/>
                          <a:ext cx="6417310" cy="63817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xmlns:dgm="http://schemas.openxmlformats.org/drawingml/2006/diagram" xmlns:a14="http://schemas.microsoft.com/office/drawing/2010/main" xmlns:pic="http://schemas.openxmlformats.org/drawingml/2006/picture" xmlns:a="http://schemas.openxmlformats.org/drawingml/2006/main">
            <w:pict w14:anchorId="3689C33E">
              <v:rect id="Rectangle 1" style="position:absolute;margin-left:0;margin-top:-1.5pt;width:505.3pt;height:50.25pt;z-index:-251637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c00000" stroked="f" strokeweight="2pt" w14:anchorId="6AF6E16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"/>
            </w:pict>
          </mc:Fallback>
        </mc:AlternateContent>
      </w:r>
      <w:r w:rsidR="008D7BA5" w:rsidRPr="008D7BA5">
        <w:rPr>
          <w:rFonts w:ascii="Arial" w:hAnsi="Arial" w:cs="Arial"/>
          <w:color w:val="FFFFFF" w:themeColor="background1"/>
          <w:sz w:val="36"/>
          <w:szCs w:val="36"/>
        </w:rPr>
        <w:t>PRODUCTION PROCESS</w:t>
      </w:r>
      <w:r w:rsidR="00E531A1">
        <w:rPr>
          <w:rFonts w:ascii="Arial" w:hAnsi="Arial" w:cs="Arial"/>
          <w:color w:val="FFFFFF" w:themeColor="background1"/>
          <w:sz w:val="36"/>
          <w:szCs w:val="36"/>
        </w:rPr>
        <w:t xml:space="preserve"> COMPLETENESS &amp; ACCURACY</w:t>
      </w:r>
      <w:bookmarkEnd w:id="918"/>
    </w:p>
    <w:p w14:paraId="06FAA071" w14:textId="77777777" w:rsidR="008D7BA5" w:rsidRDefault="008D7BA5" w:rsidP="0095127D">
      <w:pPr>
        <w:tabs>
          <w:tab w:val="left" w:pos="8476"/>
        </w:tabs>
        <w:rPr>
          <w:rStyle w:val="SubtleEmphasis"/>
        </w:rPr>
      </w:pPr>
    </w:p>
    <w:p w14:paraId="79002D53" w14:textId="2F270514" w:rsidR="0095127D" w:rsidRDefault="0095127D" w:rsidP="0095127D">
      <w:pPr>
        <w:tabs>
          <w:tab w:val="left" w:pos="8476"/>
        </w:tabs>
        <w:rPr>
          <w:rStyle w:val="SubtleEmphasis"/>
        </w:rPr>
      </w:pPr>
      <w:r>
        <w:rPr>
          <w:rStyle w:val="SubtleEmphasis"/>
        </w:rPr>
        <w:t>This section includes procedures and information related to model testing and usage following model development or vendor model acquisition.</w:t>
      </w:r>
    </w:p>
    <w:p w14:paraId="6EF2E7E5" w14:textId="77777777" w:rsidR="0095127D" w:rsidRPr="00314EFA" w:rsidRDefault="0095127D" w:rsidP="006A692F">
      <w:pPr>
        <w:rPr>
          <w:rFonts w:ascii="Arial Narrow" w:hAnsi="Arial Narrow"/>
        </w:rPr>
      </w:pPr>
    </w:p>
    <w:p w14:paraId="49AAF2CA" w14:textId="77777777" w:rsidR="00971E12" w:rsidRDefault="00971E12" w:rsidP="00701055">
      <w:pPr>
        <w:rPr>
          <w:rFonts w:ascii="Arial" w:eastAsia="SimSun" w:hAnsi="Arial" w:cs="Arial"/>
          <w:b/>
          <w:bCs/>
          <w:color w:val="0070C0"/>
        </w:rPr>
      </w:pPr>
      <w:r w:rsidRPr="00701055">
        <w:rPr>
          <w:rFonts w:ascii="Arial" w:eastAsia="SimSun" w:hAnsi="Arial" w:cs="Arial"/>
          <w:b/>
          <w:bCs/>
          <w:color w:val="0070C0"/>
        </w:rPr>
        <w:t>Reference Document List</w:t>
      </w:r>
    </w:p>
    <w:p w14:paraId="7AD11AA7" w14:textId="7DE8D687" w:rsidR="00971E12" w:rsidRDefault="00971E12" w:rsidP="00971E12">
      <w:pPr>
        <w:rPr>
          <w:rStyle w:val="SubtleEmphasis"/>
        </w:rPr>
      </w:pPr>
      <w:r w:rsidRPr="00701055">
        <w:rPr>
          <w:rStyle w:val="SubtleEmphasis"/>
        </w:rPr>
        <w:t>Please list all the documents referred to in this section.</w:t>
      </w:r>
    </w:p>
    <w:p w14:paraId="42F861F1" w14:textId="77777777" w:rsidR="00971E12" w:rsidRDefault="00971E12" w:rsidP="00971E12">
      <w:pPr>
        <w:rPr>
          <w:rFonts w:ascii="Arial Narrow" w:hAnsi="Arial Narrow"/>
          <w:color w:val="00B0F0"/>
        </w:rPr>
      </w:pPr>
    </w:p>
    <w:tbl>
      <w:tblPr>
        <w:tblStyle w:val="TableGrid"/>
        <w:tblW w:w="0" w:type="auto"/>
        <w:tblLook w:val="04A0" w:firstRow="1" w:lastRow="0" w:firstColumn="1" w:lastColumn="0" w:noHBand="0" w:noVBand="1"/>
      </w:tblPr>
      <w:tblGrid>
        <w:gridCol w:w="721"/>
        <w:gridCol w:w="5531"/>
        <w:gridCol w:w="3818"/>
      </w:tblGrid>
      <w:tr w:rsidR="00971E12" w14:paraId="503B970C" w14:textId="77777777" w:rsidTr="00BC4DB8">
        <w:tc>
          <w:tcPr>
            <w:tcW w:w="721"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4DD23C55" w14:textId="77777777" w:rsidR="00971E12" w:rsidRDefault="00971E12">
            <w:pPr>
              <w:rPr>
                <w:rFonts w:ascii="Aptos Narrow" w:hAnsi="Aptos Narrow"/>
                <w:b/>
                <w:bCs/>
              </w:rPr>
            </w:pPr>
            <w:r>
              <w:rPr>
                <w:rFonts w:ascii="Aptos Narrow" w:hAnsi="Aptos Narrow"/>
                <w:b/>
                <w:bCs/>
              </w:rPr>
              <w:t>#</w:t>
            </w:r>
          </w:p>
        </w:tc>
        <w:tc>
          <w:tcPr>
            <w:tcW w:w="5531"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1561644B" w14:textId="77777777" w:rsidR="00971E12" w:rsidRDefault="00971E12">
            <w:pPr>
              <w:rPr>
                <w:rFonts w:ascii="Aptos Narrow" w:hAnsi="Aptos Narrow"/>
                <w:b/>
                <w:bCs/>
              </w:rPr>
            </w:pPr>
            <w:r>
              <w:rPr>
                <w:rFonts w:ascii="Aptos Narrow" w:hAnsi="Aptos Narrow"/>
                <w:b/>
                <w:bCs/>
              </w:rPr>
              <w:t>Reference Document Name</w:t>
            </w:r>
          </w:p>
        </w:tc>
        <w:tc>
          <w:tcPr>
            <w:tcW w:w="3818"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54515BCD" w14:textId="77777777" w:rsidR="00971E12" w:rsidRDefault="00971E12">
            <w:pPr>
              <w:rPr>
                <w:rFonts w:ascii="Aptos Narrow" w:hAnsi="Aptos Narrow"/>
                <w:b/>
                <w:bCs/>
              </w:rPr>
            </w:pPr>
            <w:r>
              <w:rPr>
                <w:rFonts w:ascii="Aptos Narrow" w:hAnsi="Aptos Narrow"/>
                <w:b/>
                <w:bCs/>
              </w:rPr>
              <w:t>High Level Description and purpose of the Document</w:t>
            </w:r>
          </w:p>
        </w:tc>
      </w:tr>
      <w:tr w:rsidR="00DF3F43" w14:paraId="64D6EF75" w14:textId="77777777" w:rsidTr="00BC4DB8">
        <w:tc>
          <w:tcPr>
            <w:tcW w:w="721" w:type="dxa"/>
            <w:tcBorders>
              <w:top w:val="single" w:sz="4" w:space="0" w:color="auto"/>
              <w:left w:val="single" w:sz="4" w:space="0" w:color="auto"/>
              <w:bottom w:val="single" w:sz="4" w:space="0" w:color="auto"/>
              <w:right w:val="single" w:sz="4" w:space="0" w:color="auto"/>
            </w:tcBorders>
            <w:vAlign w:val="center"/>
            <w:hideMark/>
          </w:tcPr>
          <w:p w14:paraId="191E7D74" w14:textId="77777777" w:rsidR="00DF3F43" w:rsidRPr="00EB13CD" w:rsidRDefault="00DF3F43" w:rsidP="00DF3F43">
            <w:pPr>
              <w:rPr>
                <w:rFonts w:ascii="Aptos Narrow" w:hAnsi="Aptos Narrow"/>
                <w:sz w:val="20"/>
                <w:szCs w:val="20"/>
              </w:rPr>
            </w:pPr>
            <w:r w:rsidRPr="00EB13CD">
              <w:rPr>
                <w:rFonts w:ascii="Aptos Narrow" w:hAnsi="Aptos Narrow"/>
                <w:sz w:val="20"/>
                <w:szCs w:val="20"/>
              </w:rPr>
              <w:t>1</w:t>
            </w:r>
          </w:p>
        </w:tc>
        <w:tc>
          <w:tcPr>
            <w:tcW w:w="5531" w:type="dxa"/>
            <w:tcBorders>
              <w:top w:val="single" w:sz="4" w:space="0" w:color="auto"/>
              <w:left w:val="single" w:sz="4" w:space="0" w:color="auto"/>
              <w:bottom w:val="single" w:sz="4" w:space="0" w:color="auto"/>
              <w:right w:val="single" w:sz="4" w:space="0" w:color="auto"/>
            </w:tcBorders>
            <w:vAlign w:val="center"/>
          </w:tcPr>
          <w:p w14:paraId="41BF99AA" w14:textId="1713DFDD" w:rsidR="00DF3F43" w:rsidRPr="00EB13CD" w:rsidRDefault="00DF3F43" w:rsidP="00DF3F43">
            <w:pPr>
              <w:rPr>
                <w:rFonts w:ascii="Aptos Narrow" w:hAnsi="Aptos Narrow"/>
                <w:sz w:val="20"/>
                <w:szCs w:val="20"/>
              </w:rPr>
            </w:pPr>
            <w:r w:rsidRPr="00EB13CD">
              <w:rPr>
                <w:rFonts w:ascii="Aptos Narrow" w:hAnsi="Aptos Narrow"/>
                <w:sz w:val="20"/>
                <w:szCs w:val="20"/>
              </w:rPr>
              <w:t>FraudIntelligence_1.0_BankcardModel_ReferenceGuide.pdf</w:t>
            </w:r>
          </w:p>
        </w:tc>
        <w:tc>
          <w:tcPr>
            <w:tcW w:w="3818" w:type="dxa"/>
            <w:tcBorders>
              <w:top w:val="single" w:sz="4" w:space="0" w:color="auto"/>
              <w:left w:val="single" w:sz="4" w:space="0" w:color="auto"/>
              <w:bottom w:val="single" w:sz="4" w:space="0" w:color="auto"/>
              <w:right w:val="single" w:sz="4" w:space="0" w:color="auto"/>
            </w:tcBorders>
            <w:vAlign w:val="center"/>
          </w:tcPr>
          <w:p w14:paraId="6E76F662" w14:textId="707FCD57" w:rsidR="00DF3F43" w:rsidRPr="00EB13CD" w:rsidRDefault="00DF3F43" w:rsidP="00DF3F43">
            <w:pPr>
              <w:rPr>
                <w:rFonts w:ascii="Aptos Narrow" w:hAnsi="Aptos Narrow"/>
                <w:sz w:val="20"/>
                <w:szCs w:val="20"/>
              </w:rPr>
            </w:pPr>
            <w:r w:rsidRPr="00EB13CD">
              <w:rPr>
                <w:rFonts w:ascii="Aptos Narrow" w:hAnsi="Aptos Narrow"/>
                <w:sz w:val="20"/>
                <w:szCs w:val="20"/>
              </w:rPr>
              <w:t>It is the model reference guide.</w:t>
            </w:r>
          </w:p>
        </w:tc>
      </w:tr>
      <w:tr w:rsidR="00DF3F43" w14:paraId="04FC7AC0" w14:textId="77777777" w:rsidTr="00BC4DB8">
        <w:tc>
          <w:tcPr>
            <w:tcW w:w="721" w:type="dxa"/>
            <w:tcBorders>
              <w:top w:val="single" w:sz="4" w:space="0" w:color="auto"/>
              <w:left w:val="single" w:sz="4" w:space="0" w:color="auto"/>
              <w:bottom w:val="single" w:sz="4" w:space="0" w:color="auto"/>
              <w:right w:val="single" w:sz="4" w:space="0" w:color="auto"/>
            </w:tcBorders>
            <w:vAlign w:val="center"/>
            <w:hideMark/>
          </w:tcPr>
          <w:p w14:paraId="5A14DA58" w14:textId="4CD9D0F2" w:rsidR="00DF3F43" w:rsidRPr="00EB13CD" w:rsidRDefault="00464D91" w:rsidP="00DF3F43">
            <w:pPr>
              <w:rPr>
                <w:rFonts w:ascii="Aptos Narrow" w:hAnsi="Aptos Narrow"/>
                <w:sz w:val="20"/>
                <w:szCs w:val="20"/>
              </w:rPr>
            </w:pPr>
            <w:r>
              <w:rPr>
                <w:rFonts w:ascii="Aptos Narrow" w:hAnsi="Aptos Narrow"/>
                <w:sz w:val="20"/>
                <w:szCs w:val="20"/>
              </w:rPr>
              <w:t>2</w:t>
            </w:r>
          </w:p>
        </w:tc>
        <w:tc>
          <w:tcPr>
            <w:tcW w:w="5531" w:type="dxa"/>
            <w:tcBorders>
              <w:top w:val="single" w:sz="4" w:space="0" w:color="auto"/>
              <w:left w:val="single" w:sz="4" w:space="0" w:color="auto"/>
              <w:bottom w:val="single" w:sz="4" w:space="0" w:color="auto"/>
              <w:right w:val="single" w:sz="4" w:space="0" w:color="auto"/>
            </w:tcBorders>
            <w:vAlign w:val="center"/>
          </w:tcPr>
          <w:p w14:paraId="6D0948B1" w14:textId="211D9748" w:rsidR="00DF3F43" w:rsidRPr="00EB13CD" w:rsidRDefault="00DF3F43" w:rsidP="00DF3F43">
            <w:pPr>
              <w:rPr>
                <w:rFonts w:ascii="Aptos Narrow" w:hAnsi="Aptos Narrow"/>
                <w:sz w:val="20"/>
                <w:szCs w:val="20"/>
              </w:rPr>
            </w:pPr>
            <w:r w:rsidRPr="00EB13CD">
              <w:rPr>
                <w:rFonts w:ascii="Aptos Narrow" w:hAnsi="Aptos Narrow"/>
                <w:sz w:val="20"/>
                <w:szCs w:val="20"/>
              </w:rPr>
              <w:t xml:space="preserve">MRM-CONTROL01 - </w:t>
            </w:r>
            <w:proofErr w:type="spellStart"/>
            <w:r w:rsidRPr="00EB13CD">
              <w:rPr>
                <w:rFonts w:ascii="Aptos Narrow" w:hAnsi="Aptos Narrow"/>
                <w:sz w:val="20"/>
                <w:szCs w:val="20"/>
              </w:rPr>
              <w:t>y&amp;n</w:t>
            </w:r>
            <w:proofErr w:type="spellEnd"/>
            <w:r w:rsidRPr="00EB13CD">
              <w:rPr>
                <w:rFonts w:ascii="Aptos Narrow" w:hAnsi="Aptos Narrow"/>
                <w:sz w:val="20"/>
                <w:szCs w:val="20"/>
              </w:rPr>
              <w:t xml:space="preserve"> Model </w:t>
            </w:r>
            <w:proofErr w:type="spellStart"/>
            <w:r w:rsidRPr="00EB13CD">
              <w:rPr>
                <w:rFonts w:ascii="Aptos Narrow" w:hAnsi="Aptos Narrow"/>
                <w:sz w:val="20"/>
                <w:szCs w:val="20"/>
              </w:rPr>
              <w:t>Assmt</w:t>
            </w:r>
            <w:proofErr w:type="spellEnd"/>
            <w:r w:rsidRPr="00EB13CD">
              <w:rPr>
                <w:rFonts w:ascii="Aptos Narrow" w:hAnsi="Aptos Narrow"/>
                <w:sz w:val="20"/>
                <w:szCs w:val="20"/>
              </w:rPr>
              <w:t xml:space="preserve"> 048 - Albert </w:t>
            </w:r>
            <w:proofErr w:type="spellStart"/>
            <w:r w:rsidRPr="00EB13CD">
              <w:rPr>
                <w:rFonts w:ascii="Aptos Narrow" w:hAnsi="Aptos Narrow"/>
                <w:sz w:val="20"/>
                <w:szCs w:val="20"/>
              </w:rPr>
              <w:t>YesM</w:t>
            </w:r>
            <w:proofErr w:type="spellEnd"/>
            <w:r w:rsidRPr="00EB13CD">
              <w:rPr>
                <w:rFonts w:ascii="Aptos Narrow" w:hAnsi="Aptos Narrow"/>
                <w:sz w:val="20"/>
                <w:szCs w:val="20"/>
              </w:rPr>
              <w:t xml:space="preserve"> - LexisNexis LNFI.docx</w:t>
            </w:r>
          </w:p>
        </w:tc>
        <w:tc>
          <w:tcPr>
            <w:tcW w:w="3818" w:type="dxa"/>
            <w:tcBorders>
              <w:top w:val="single" w:sz="4" w:space="0" w:color="auto"/>
              <w:left w:val="single" w:sz="4" w:space="0" w:color="auto"/>
              <w:bottom w:val="single" w:sz="4" w:space="0" w:color="auto"/>
              <w:right w:val="single" w:sz="4" w:space="0" w:color="auto"/>
            </w:tcBorders>
            <w:vAlign w:val="center"/>
          </w:tcPr>
          <w:p w14:paraId="1836AFA1" w14:textId="07417735" w:rsidR="00DF3F43" w:rsidRPr="00EB13CD" w:rsidRDefault="00DF3F43" w:rsidP="00DF3F43">
            <w:pPr>
              <w:rPr>
                <w:rFonts w:ascii="Aptos Narrow" w:hAnsi="Aptos Narrow"/>
                <w:sz w:val="20"/>
                <w:szCs w:val="20"/>
              </w:rPr>
            </w:pPr>
            <w:r w:rsidRPr="00EB13CD">
              <w:rPr>
                <w:rFonts w:ascii="Aptos Narrow" w:hAnsi="Aptos Narrow"/>
                <w:sz w:val="20"/>
                <w:szCs w:val="20"/>
              </w:rPr>
              <w:t>Enterprise risk management and Model risk classification procedures.</w:t>
            </w:r>
          </w:p>
        </w:tc>
      </w:tr>
      <w:tr w:rsidR="00DF3F43" w14:paraId="2968E47B" w14:textId="77777777" w:rsidTr="00BC4DB8">
        <w:tc>
          <w:tcPr>
            <w:tcW w:w="721" w:type="dxa"/>
            <w:tcBorders>
              <w:top w:val="single" w:sz="4" w:space="0" w:color="auto"/>
              <w:left w:val="single" w:sz="4" w:space="0" w:color="auto"/>
              <w:bottom w:val="single" w:sz="4" w:space="0" w:color="auto"/>
              <w:right w:val="single" w:sz="4" w:space="0" w:color="auto"/>
            </w:tcBorders>
            <w:vAlign w:val="center"/>
          </w:tcPr>
          <w:p w14:paraId="4F2595EC" w14:textId="1AA76503" w:rsidR="00DF3F43" w:rsidRPr="00EB13CD" w:rsidRDefault="00464D91" w:rsidP="00DF3F43">
            <w:pPr>
              <w:rPr>
                <w:rFonts w:ascii="Aptos Narrow" w:hAnsi="Aptos Narrow"/>
                <w:sz w:val="20"/>
                <w:szCs w:val="20"/>
              </w:rPr>
            </w:pPr>
            <w:r>
              <w:rPr>
                <w:rFonts w:ascii="Aptos Narrow" w:hAnsi="Aptos Narrow"/>
                <w:sz w:val="20"/>
                <w:szCs w:val="20"/>
              </w:rPr>
              <w:t>3</w:t>
            </w:r>
          </w:p>
        </w:tc>
        <w:tc>
          <w:tcPr>
            <w:tcW w:w="5531" w:type="dxa"/>
            <w:tcBorders>
              <w:top w:val="single" w:sz="4" w:space="0" w:color="auto"/>
              <w:left w:val="single" w:sz="4" w:space="0" w:color="auto"/>
              <w:bottom w:val="single" w:sz="4" w:space="0" w:color="auto"/>
              <w:right w:val="single" w:sz="4" w:space="0" w:color="auto"/>
            </w:tcBorders>
            <w:vAlign w:val="center"/>
          </w:tcPr>
          <w:p w14:paraId="6FF5505E" w14:textId="7586DBC1" w:rsidR="00DF3F43" w:rsidRPr="00EB13CD" w:rsidRDefault="00DF3F43" w:rsidP="00DF3F43">
            <w:pPr>
              <w:rPr>
                <w:rFonts w:ascii="Aptos Narrow" w:hAnsi="Aptos Narrow"/>
                <w:sz w:val="20"/>
                <w:szCs w:val="20"/>
              </w:rPr>
            </w:pPr>
            <w:r w:rsidRPr="00EB13CD">
              <w:rPr>
                <w:rFonts w:ascii="Aptos Narrow" w:hAnsi="Aptos Narrow"/>
                <w:sz w:val="20"/>
                <w:szCs w:val="20"/>
              </w:rPr>
              <w:t xml:space="preserve">MRM-CONTROL02 - Model-IRR </w:t>
            </w:r>
            <w:proofErr w:type="spellStart"/>
            <w:r w:rsidRPr="00EB13CD">
              <w:rPr>
                <w:rFonts w:ascii="Aptos Narrow" w:hAnsi="Aptos Narrow"/>
                <w:sz w:val="20"/>
                <w:szCs w:val="20"/>
              </w:rPr>
              <w:t>Assmt</w:t>
            </w:r>
            <w:proofErr w:type="spellEnd"/>
            <w:r w:rsidRPr="00EB13CD">
              <w:rPr>
                <w:rFonts w:ascii="Aptos Narrow" w:hAnsi="Aptos Narrow"/>
                <w:sz w:val="20"/>
                <w:szCs w:val="20"/>
              </w:rPr>
              <w:t xml:space="preserve"> 048 -L- Albert LNFI_FINAL.docx</w:t>
            </w:r>
          </w:p>
        </w:tc>
        <w:tc>
          <w:tcPr>
            <w:tcW w:w="3818" w:type="dxa"/>
            <w:tcBorders>
              <w:top w:val="single" w:sz="4" w:space="0" w:color="auto"/>
              <w:left w:val="single" w:sz="4" w:space="0" w:color="auto"/>
              <w:bottom w:val="single" w:sz="4" w:space="0" w:color="auto"/>
              <w:right w:val="single" w:sz="4" w:space="0" w:color="auto"/>
            </w:tcBorders>
            <w:vAlign w:val="center"/>
          </w:tcPr>
          <w:p w14:paraId="31190F33" w14:textId="51A98175" w:rsidR="00DF3F43" w:rsidRPr="00EB13CD" w:rsidRDefault="00DF3F43" w:rsidP="00DF3F43">
            <w:pPr>
              <w:rPr>
                <w:rFonts w:ascii="Aptos Narrow" w:hAnsi="Aptos Narrow"/>
                <w:sz w:val="20"/>
                <w:szCs w:val="20"/>
              </w:rPr>
            </w:pPr>
            <w:r w:rsidRPr="00EB13CD">
              <w:rPr>
                <w:rFonts w:ascii="Aptos Narrow" w:hAnsi="Aptos Narrow"/>
                <w:sz w:val="20"/>
                <w:szCs w:val="20"/>
              </w:rPr>
              <w:t>Model inherent risk rating assessment form.</w:t>
            </w:r>
          </w:p>
        </w:tc>
      </w:tr>
      <w:tr w:rsidR="00BC4DB8" w14:paraId="2BCCCBEC" w14:textId="77777777" w:rsidTr="00BC4DB8">
        <w:tc>
          <w:tcPr>
            <w:tcW w:w="721" w:type="dxa"/>
            <w:tcBorders>
              <w:top w:val="single" w:sz="4" w:space="0" w:color="auto"/>
              <w:left w:val="single" w:sz="4" w:space="0" w:color="auto"/>
              <w:bottom w:val="single" w:sz="4" w:space="0" w:color="auto"/>
              <w:right w:val="single" w:sz="4" w:space="0" w:color="auto"/>
            </w:tcBorders>
            <w:vAlign w:val="center"/>
          </w:tcPr>
          <w:p w14:paraId="76FAC211" w14:textId="452CF211" w:rsidR="00BC4DB8" w:rsidRPr="00EB13CD" w:rsidRDefault="00464D91" w:rsidP="00BC4DB8">
            <w:pPr>
              <w:rPr>
                <w:rFonts w:ascii="Aptos Narrow" w:hAnsi="Aptos Narrow"/>
                <w:sz w:val="20"/>
                <w:szCs w:val="20"/>
              </w:rPr>
            </w:pPr>
            <w:r>
              <w:rPr>
                <w:rFonts w:ascii="Aptos Narrow" w:hAnsi="Aptos Narrow"/>
                <w:sz w:val="20"/>
                <w:szCs w:val="20"/>
              </w:rPr>
              <w:t>4</w:t>
            </w:r>
          </w:p>
        </w:tc>
        <w:tc>
          <w:tcPr>
            <w:tcW w:w="5531" w:type="dxa"/>
            <w:tcBorders>
              <w:top w:val="single" w:sz="4" w:space="0" w:color="auto"/>
              <w:left w:val="single" w:sz="4" w:space="0" w:color="auto"/>
              <w:bottom w:val="single" w:sz="4" w:space="0" w:color="auto"/>
              <w:right w:val="single" w:sz="4" w:space="0" w:color="auto"/>
            </w:tcBorders>
            <w:vAlign w:val="center"/>
          </w:tcPr>
          <w:p w14:paraId="0CF3FE71" w14:textId="63A2C9DE" w:rsidR="00BC4DB8" w:rsidRPr="00EB13CD" w:rsidRDefault="00BC4DB8" w:rsidP="00BC4DB8">
            <w:pPr>
              <w:rPr>
                <w:rFonts w:ascii="Aptos Narrow" w:hAnsi="Aptos Narrow"/>
                <w:sz w:val="20"/>
                <w:szCs w:val="20"/>
              </w:rPr>
            </w:pPr>
            <w:r w:rsidRPr="00EB13CD">
              <w:rPr>
                <w:rFonts w:ascii="Aptos Narrow" w:hAnsi="Aptos Narrow"/>
                <w:sz w:val="20"/>
                <w:szCs w:val="20"/>
              </w:rPr>
              <w:t>2023_LNRS_BCOverview_Tech_Resilience_IT.pdf</w:t>
            </w:r>
          </w:p>
        </w:tc>
        <w:tc>
          <w:tcPr>
            <w:tcW w:w="3818" w:type="dxa"/>
            <w:tcBorders>
              <w:top w:val="single" w:sz="4" w:space="0" w:color="auto"/>
              <w:left w:val="single" w:sz="4" w:space="0" w:color="auto"/>
              <w:bottom w:val="single" w:sz="4" w:space="0" w:color="auto"/>
              <w:right w:val="single" w:sz="4" w:space="0" w:color="auto"/>
            </w:tcBorders>
            <w:vAlign w:val="center"/>
          </w:tcPr>
          <w:p w14:paraId="0774EDA0" w14:textId="77272EE0" w:rsidR="00BC4DB8" w:rsidRPr="00EB13CD" w:rsidRDefault="00BC4DB8" w:rsidP="00BC4DB8">
            <w:pPr>
              <w:rPr>
                <w:rFonts w:ascii="Aptos Narrow" w:hAnsi="Aptos Narrow"/>
                <w:sz w:val="20"/>
                <w:szCs w:val="20"/>
              </w:rPr>
            </w:pPr>
            <w:r w:rsidRPr="00EB13CD">
              <w:rPr>
                <w:rFonts w:ascii="Aptos Narrow" w:hAnsi="Aptos Narrow"/>
                <w:sz w:val="20"/>
                <w:szCs w:val="20"/>
              </w:rPr>
              <w:t>It is the overview of business continuity technical resilience - IT</w:t>
            </w:r>
          </w:p>
        </w:tc>
      </w:tr>
      <w:tr w:rsidR="00BC4DB8" w14:paraId="445B0C49" w14:textId="77777777" w:rsidTr="00BC4DB8">
        <w:tc>
          <w:tcPr>
            <w:tcW w:w="721" w:type="dxa"/>
            <w:tcBorders>
              <w:top w:val="single" w:sz="4" w:space="0" w:color="auto"/>
              <w:left w:val="single" w:sz="4" w:space="0" w:color="auto"/>
              <w:bottom w:val="single" w:sz="4" w:space="0" w:color="auto"/>
              <w:right w:val="single" w:sz="4" w:space="0" w:color="auto"/>
            </w:tcBorders>
            <w:vAlign w:val="center"/>
          </w:tcPr>
          <w:p w14:paraId="7933F743" w14:textId="4430CCF9" w:rsidR="00BC4DB8" w:rsidRPr="00EB13CD" w:rsidRDefault="00464D91" w:rsidP="00BC4DB8">
            <w:pPr>
              <w:rPr>
                <w:rFonts w:ascii="Aptos Narrow" w:hAnsi="Aptos Narrow"/>
                <w:sz w:val="20"/>
                <w:szCs w:val="20"/>
              </w:rPr>
            </w:pPr>
            <w:r>
              <w:rPr>
                <w:rFonts w:ascii="Aptos Narrow" w:hAnsi="Aptos Narrow"/>
                <w:sz w:val="20"/>
                <w:szCs w:val="20"/>
              </w:rPr>
              <w:t>5</w:t>
            </w:r>
          </w:p>
        </w:tc>
        <w:tc>
          <w:tcPr>
            <w:tcW w:w="5531" w:type="dxa"/>
            <w:tcBorders>
              <w:top w:val="single" w:sz="4" w:space="0" w:color="auto"/>
              <w:left w:val="single" w:sz="4" w:space="0" w:color="auto"/>
              <w:bottom w:val="single" w:sz="4" w:space="0" w:color="auto"/>
              <w:right w:val="single" w:sz="4" w:space="0" w:color="auto"/>
            </w:tcBorders>
            <w:vAlign w:val="center"/>
          </w:tcPr>
          <w:p w14:paraId="2DD4928D" w14:textId="77777777" w:rsidR="00BC4DB8" w:rsidRPr="00EB13CD" w:rsidRDefault="00BC4DB8" w:rsidP="00BC4DB8">
            <w:pPr>
              <w:rPr>
                <w:rFonts w:ascii="Aptos Narrow" w:hAnsi="Aptos Narrow"/>
                <w:sz w:val="20"/>
                <w:szCs w:val="20"/>
              </w:rPr>
            </w:pPr>
            <w:proofErr w:type="spellStart"/>
            <w:r w:rsidRPr="00EB13CD">
              <w:rPr>
                <w:rFonts w:ascii="Aptos Narrow" w:hAnsi="Aptos Narrow"/>
                <w:sz w:val="20"/>
                <w:szCs w:val="20"/>
              </w:rPr>
              <w:t>LexisNexis_Business_Continuity_Disaster_Recovery</w:t>
            </w:r>
            <w:proofErr w:type="spellEnd"/>
            <w:r w:rsidRPr="00EB13CD">
              <w:rPr>
                <w:rFonts w:ascii="Aptos Narrow" w:hAnsi="Aptos Narrow"/>
                <w:sz w:val="20"/>
                <w:szCs w:val="20"/>
              </w:rPr>
              <w:t>_</w:t>
            </w:r>
          </w:p>
          <w:p w14:paraId="59A1C3E4" w14:textId="4F06F39A" w:rsidR="00BC4DB8" w:rsidRPr="00EB13CD" w:rsidRDefault="00BC4DB8" w:rsidP="00BC4DB8">
            <w:pPr>
              <w:rPr>
                <w:rFonts w:ascii="Aptos Narrow" w:hAnsi="Aptos Narrow"/>
                <w:sz w:val="20"/>
                <w:szCs w:val="20"/>
              </w:rPr>
            </w:pPr>
            <w:r w:rsidRPr="00EB13CD">
              <w:rPr>
                <w:rFonts w:ascii="Aptos Narrow" w:hAnsi="Aptos Narrow"/>
                <w:sz w:val="20"/>
                <w:szCs w:val="20"/>
              </w:rPr>
              <w:t>Assessment_Dec_18_2023_13_23 (1).pdf</w:t>
            </w:r>
            <w:r w:rsidRPr="00EB13CD">
              <w:rPr>
                <w:rFonts w:ascii="Aptos Narrow" w:hAnsi="Aptos Narrow"/>
                <w:sz w:val="20"/>
                <w:szCs w:val="20"/>
              </w:rPr>
              <w:tab/>
            </w:r>
          </w:p>
        </w:tc>
        <w:tc>
          <w:tcPr>
            <w:tcW w:w="3818" w:type="dxa"/>
            <w:tcBorders>
              <w:top w:val="single" w:sz="4" w:space="0" w:color="auto"/>
              <w:left w:val="single" w:sz="4" w:space="0" w:color="auto"/>
              <w:bottom w:val="single" w:sz="4" w:space="0" w:color="auto"/>
              <w:right w:val="single" w:sz="4" w:space="0" w:color="auto"/>
            </w:tcBorders>
            <w:vAlign w:val="center"/>
          </w:tcPr>
          <w:p w14:paraId="2DE4FA17" w14:textId="58BC469E" w:rsidR="00BC4DB8" w:rsidRPr="00EB13CD" w:rsidRDefault="00BC4DB8" w:rsidP="00BC4DB8">
            <w:pPr>
              <w:rPr>
                <w:rFonts w:ascii="Aptos Narrow" w:hAnsi="Aptos Narrow"/>
                <w:sz w:val="20"/>
                <w:szCs w:val="20"/>
              </w:rPr>
            </w:pPr>
            <w:r w:rsidRPr="00EB13CD">
              <w:rPr>
                <w:rFonts w:ascii="Aptos Narrow" w:hAnsi="Aptos Narrow"/>
                <w:sz w:val="20"/>
                <w:szCs w:val="20"/>
              </w:rPr>
              <w:t>It is the LexisNexis Business Continuity/Disaster Recovery Assessment Report.</w:t>
            </w:r>
          </w:p>
        </w:tc>
      </w:tr>
    </w:tbl>
    <w:p w14:paraId="5436A582" w14:textId="77777777" w:rsidR="00710935" w:rsidRDefault="00710935" w:rsidP="00DA435B"/>
    <w:p w14:paraId="1B50140C" w14:textId="77777777" w:rsidR="00DA435B" w:rsidRDefault="00DA435B" w:rsidP="00DA435B"/>
    <w:p w14:paraId="28954747" w14:textId="77777777" w:rsidR="00B170C4" w:rsidRPr="00B170C4" w:rsidRDefault="00B170C4" w:rsidP="00B170C4">
      <w:pPr>
        <w:pStyle w:val="ListParagraph"/>
        <w:keepNext/>
        <w:keepLines/>
        <w:numPr>
          <w:ilvl w:val="0"/>
          <w:numId w:val="5"/>
        </w:numPr>
        <w:spacing w:before="480"/>
        <w:contextualSpacing w:val="0"/>
        <w:outlineLvl w:val="0"/>
        <w:rPr>
          <w:rFonts w:asciiTheme="majorHAnsi" w:eastAsiaTheme="majorEastAsia" w:hAnsiTheme="majorHAnsi" w:cstheme="majorBidi"/>
          <w:b/>
          <w:bCs/>
          <w:vanish/>
          <w:color w:val="365F91" w:themeColor="accent1" w:themeShade="BF"/>
          <w:sz w:val="28"/>
          <w:szCs w:val="28"/>
        </w:rPr>
      </w:pPr>
      <w:bookmarkStart w:id="919" w:name="_Toc161759136"/>
      <w:bookmarkStart w:id="920" w:name="_Toc161759294"/>
      <w:bookmarkStart w:id="921" w:name="_Toc161907158"/>
      <w:bookmarkStart w:id="922" w:name="_Toc163134462"/>
      <w:bookmarkStart w:id="923" w:name="_Toc163136766"/>
      <w:bookmarkStart w:id="924" w:name="_Toc163230533"/>
      <w:bookmarkEnd w:id="919"/>
      <w:bookmarkEnd w:id="920"/>
      <w:bookmarkEnd w:id="921"/>
      <w:bookmarkEnd w:id="922"/>
      <w:bookmarkEnd w:id="923"/>
      <w:bookmarkEnd w:id="924"/>
    </w:p>
    <w:p w14:paraId="1CE6D63A" w14:textId="74DEF621" w:rsidR="006C506F" w:rsidRPr="006C506F" w:rsidRDefault="00DA435B" w:rsidP="00B170C4">
      <w:pPr>
        <w:pStyle w:val="Heading2"/>
      </w:pPr>
      <w:bookmarkStart w:id="925" w:name="_Toc163230534"/>
      <w:r w:rsidRPr="00B170C4">
        <w:rPr>
          <w:rFonts w:hint="eastAsia"/>
        </w:rPr>
        <w:t>Production</w:t>
      </w:r>
      <w:r w:rsidRPr="006C506F">
        <w:rPr>
          <w:rFonts w:hint="eastAsia"/>
        </w:rPr>
        <w:t xml:space="preserve"> Application Testing</w:t>
      </w:r>
      <w:bookmarkEnd w:id="925"/>
    </w:p>
    <w:p w14:paraId="039DA219" w14:textId="77777777" w:rsidR="006C506F" w:rsidRDefault="006C506F" w:rsidP="006C506F">
      <w:pPr>
        <w:rPr>
          <w:rStyle w:val="SubtleEmphasis"/>
        </w:rPr>
      </w:pPr>
      <w:r>
        <w:rPr>
          <w:rStyle w:val="SubtleEmphasis"/>
        </w:rPr>
        <w:t>Describe the testing for accuracy of implementation of the model into production systems.</w:t>
      </w:r>
    </w:p>
    <w:p w14:paraId="5367FFCA" w14:textId="77777777" w:rsidR="006C506F" w:rsidRDefault="006C506F" w:rsidP="006C506F">
      <w:pPr>
        <w:rPr>
          <w:rStyle w:val="SubtleEmphasis"/>
        </w:rPr>
      </w:pPr>
    </w:p>
    <w:p w14:paraId="2824DBB3" w14:textId="77777777" w:rsidR="00AD1736" w:rsidRDefault="00AD1736" w:rsidP="00836691">
      <w:pPr>
        <w:pStyle w:val="Heading3"/>
      </w:pPr>
      <w:bookmarkStart w:id="926" w:name="_Toc163230535"/>
      <w:r>
        <w:rPr>
          <w:rFonts w:hint="eastAsia"/>
        </w:rPr>
        <w:t>System Testing Approach and Results</w:t>
      </w:r>
      <w:bookmarkEnd w:id="926"/>
    </w:p>
    <w:p w14:paraId="53E57856" w14:textId="77777777" w:rsidR="00AD1736" w:rsidRDefault="00AD1736" w:rsidP="00D713CF">
      <w:pPr>
        <w:spacing w:after="120"/>
        <w:rPr>
          <w:rStyle w:val="SubtleEmphasis"/>
        </w:rPr>
      </w:pPr>
      <w:r>
        <w:rPr>
          <w:rStyle w:val="SubtleEmphasis"/>
        </w:rPr>
        <w:t>The objective of model production application testing is to ensure that computational processes implementing model calculations:</w:t>
      </w:r>
    </w:p>
    <w:p w14:paraId="25464FEA" w14:textId="77777777" w:rsidR="00AD1736" w:rsidRDefault="00AD1736" w:rsidP="00A53660">
      <w:pPr>
        <w:pStyle w:val="ListParagraph"/>
        <w:numPr>
          <w:ilvl w:val="0"/>
          <w:numId w:val="9"/>
        </w:numPr>
        <w:spacing w:after="60" w:line="264" w:lineRule="auto"/>
        <w:ind w:left="720" w:hanging="360"/>
        <w:contextualSpacing w:val="0"/>
        <w:rPr>
          <w:rStyle w:val="SubtleEmphasis"/>
        </w:rPr>
      </w:pPr>
      <w:r>
        <w:rPr>
          <w:rStyle w:val="SubtleEmphasis"/>
        </w:rPr>
        <w:t>Are consistent with the documented model specifications produced as part of the model development process.  This includes source data fields, data transformation rules, mathematical equations, assumption values, etc.</w:t>
      </w:r>
    </w:p>
    <w:p w14:paraId="1574813A" w14:textId="77777777" w:rsidR="00AD1736" w:rsidRDefault="00AD1736" w:rsidP="00A53660">
      <w:pPr>
        <w:pStyle w:val="ListParagraph"/>
        <w:numPr>
          <w:ilvl w:val="0"/>
          <w:numId w:val="9"/>
        </w:numPr>
        <w:spacing w:after="60" w:line="264" w:lineRule="auto"/>
        <w:ind w:left="720" w:hanging="360"/>
        <w:contextualSpacing w:val="0"/>
        <w:rPr>
          <w:rStyle w:val="SubtleEmphasis"/>
        </w:rPr>
      </w:pPr>
      <w:r>
        <w:rPr>
          <w:rStyle w:val="SubtleEmphasis"/>
        </w:rPr>
        <w:lastRenderedPageBreak/>
        <w:t>Are consistent with the documented business / user requirements.</w:t>
      </w:r>
    </w:p>
    <w:p w14:paraId="318E50E8" w14:textId="77777777" w:rsidR="00AD1736" w:rsidRDefault="00AD1736" w:rsidP="00A53660">
      <w:pPr>
        <w:pStyle w:val="ListParagraph"/>
        <w:numPr>
          <w:ilvl w:val="0"/>
          <w:numId w:val="9"/>
        </w:numPr>
        <w:spacing w:after="60" w:line="264" w:lineRule="auto"/>
        <w:ind w:left="720" w:hanging="360"/>
        <w:contextualSpacing w:val="0"/>
        <w:rPr>
          <w:rStyle w:val="SubtleEmphasis"/>
        </w:rPr>
      </w:pPr>
      <w:r>
        <w:rPr>
          <w:rStyle w:val="SubtleEmphasis"/>
        </w:rPr>
        <w:t>Are mathematically accurate and complete.</w:t>
      </w:r>
    </w:p>
    <w:p w14:paraId="3BC2AF05" w14:textId="77777777" w:rsidR="00AD1736" w:rsidRDefault="00AD1736" w:rsidP="00A53660">
      <w:pPr>
        <w:pStyle w:val="ListParagraph"/>
        <w:numPr>
          <w:ilvl w:val="0"/>
          <w:numId w:val="9"/>
        </w:numPr>
        <w:spacing w:after="60" w:line="264" w:lineRule="auto"/>
        <w:ind w:left="720" w:hanging="360"/>
        <w:contextualSpacing w:val="0"/>
        <w:rPr>
          <w:rStyle w:val="SubtleEmphasis"/>
        </w:rPr>
      </w:pPr>
      <w:r>
        <w:rPr>
          <w:rStyle w:val="SubtleEmphasis"/>
        </w:rPr>
        <w:t>Have been reviewed for consistency with any applicable accounting/finance specifications (e.g., GAAP and/or accounting policy requirements), stress testing requirements, or any other applicable regulatory requirements.</w:t>
      </w:r>
    </w:p>
    <w:p w14:paraId="36C12B62" w14:textId="77777777" w:rsidR="00AD1736" w:rsidRDefault="00AD1736" w:rsidP="00A53660">
      <w:pPr>
        <w:pStyle w:val="ListParagraph"/>
        <w:numPr>
          <w:ilvl w:val="0"/>
          <w:numId w:val="9"/>
        </w:numPr>
        <w:spacing w:after="60" w:line="264" w:lineRule="auto"/>
        <w:ind w:left="720" w:hanging="360"/>
        <w:contextualSpacing w:val="0"/>
        <w:rPr>
          <w:rStyle w:val="SubtleEmphasis"/>
        </w:rPr>
      </w:pPr>
      <w:r>
        <w:rPr>
          <w:rStyle w:val="SubtleEmphasis"/>
        </w:rPr>
        <w:t>Are operationally stable, repeatable, and sustainable.</w:t>
      </w:r>
    </w:p>
    <w:p w14:paraId="2BAA1CE7" w14:textId="77777777" w:rsidR="00AD1736" w:rsidRDefault="00AD1736" w:rsidP="00A53660">
      <w:pPr>
        <w:pStyle w:val="ListParagraph"/>
        <w:numPr>
          <w:ilvl w:val="0"/>
          <w:numId w:val="9"/>
        </w:numPr>
        <w:spacing w:after="60" w:line="264" w:lineRule="auto"/>
        <w:ind w:left="720" w:hanging="360"/>
        <w:contextualSpacing w:val="0"/>
        <w:rPr>
          <w:rStyle w:val="SubtleEmphasis"/>
        </w:rPr>
      </w:pPr>
      <w:r>
        <w:rPr>
          <w:rStyle w:val="SubtleEmphasis"/>
        </w:rPr>
        <w:t>Interface accurately with both upstream and downstream systems (where applicable).</w:t>
      </w:r>
    </w:p>
    <w:p w14:paraId="61EDB6D3" w14:textId="77777777" w:rsidR="00D713CF" w:rsidRDefault="00D713CF" w:rsidP="00AD1736">
      <w:pPr>
        <w:rPr>
          <w:rStyle w:val="SubtleEmphasis"/>
        </w:rPr>
      </w:pPr>
    </w:p>
    <w:p w14:paraId="38239CA4" w14:textId="27A45540" w:rsidR="00AD1736" w:rsidRDefault="00AD1736" w:rsidP="00AD1736">
      <w:pPr>
        <w:rPr>
          <w:rStyle w:val="SubtleEmphasis"/>
        </w:rPr>
      </w:pPr>
      <w:r>
        <w:rPr>
          <w:rStyle w:val="SubtleEmphasis"/>
        </w:rPr>
        <w:t>For vendor models, the purpose of the production application testing is to ensure that the models are correctly implemented on the Bank’s systems</w:t>
      </w:r>
      <w:r w:rsidR="00466447">
        <w:rPr>
          <w:rStyle w:val="SubtleEmphasis"/>
        </w:rPr>
        <w:t xml:space="preserve">—if on-premises production process is selected, or the vendor’s model production environment is correctly connected to the Bank’s production data environment—if a cloud-based production process is selected, </w:t>
      </w:r>
      <w:r>
        <w:rPr>
          <w:rStyle w:val="SubtleEmphasis"/>
        </w:rPr>
        <w:t>that the Bank’s production data inputs are consistent with the model publisher’s input specifications, and that all applicable software patches and fixes have been applied.</w:t>
      </w:r>
    </w:p>
    <w:p w14:paraId="61C8C4D8" w14:textId="77777777" w:rsidR="00AD1736" w:rsidRDefault="00AD1736" w:rsidP="00AD1736">
      <w:pPr>
        <w:rPr>
          <w:rStyle w:val="SubtleEmphasis"/>
        </w:rPr>
      </w:pPr>
    </w:p>
    <w:p w14:paraId="493D076F" w14:textId="66673E9B" w:rsidR="00AD1736" w:rsidRDefault="00AD1736" w:rsidP="00AD1736">
      <w:pPr>
        <w:rPr>
          <w:rStyle w:val="SubtleEmphasis"/>
        </w:rPr>
      </w:pPr>
      <w:r>
        <w:rPr>
          <w:rStyle w:val="SubtleEmphasis"/>
        </w:rPr>
        <w:t>Describe in detail the testing plan for the individual model’s production implementation and its integration within a larger system</w:t>
      </w:r>
      <w:r w:rsidR="00466447">
        <w:rPr>
          <w:rStyle w:val="SubtleEmphasis"/>
        </w:rPr>
        <w:t xml:space="preserve"> and the vendor’s model production environment</w:t>
      </w:r>
      <w:r>
        <w:rPr>
          <w:rStyle w:val="SubtleEmphasis"/>
        </w:rPr>
        <w:t xml:space="preserve">, if applicable. Include </w:t>
      </w:r>
      <w:r w:rsidR="00466447">
        <w:rPr>
          <w:rStyle w:val="SubtleEmphasis"/>
        </w:rPr>
        <w:t>User Accepting T</w:t>
      </w:r>
      <w:r>
        <w:rPr>
          <w:rStyle w:val="SubtleEmphasis"/>
        </w:rPr>
        <w:t>est</w:t>
      </w:r>
      <w:r w:rsidR="00466447">
        <w:rPr>
          <w:rStyle w:val="SubtleEmphasis"/>
        </w:rPr>
        <w:t>ing</w:t>
      </w:r>
      <w:r>
        <w:rPr>
          <w:rStyle w:val="SubtleEmphasis"/>
        </w:rPr>
        <w:t xml:space="preserve"> cases and scenarios, expected outcomes, and the individuals responsible for executing the test cases.</w:t>
      </w:r>
    </w:p>
    <w:p w14:paraId="6572A598" w14:textId="77777777" w:rsidR="00AD1736" w:rsidRDefault="00AD1736" w:rsidP="00AD1736">
      <w:pPr>
        <w:rPr>
          <w:rStyle w:val="SubtleEmphasis"/>
        </w:rPr>
      </w:pPr>
    </w:p>
    <w:p w14:paraId="5B2C628E" w14:textId="78D4468B" w:rsidR="00AD1736" w:rsidRDefault="00AD1736" w:rsidP="00AD1736">
      <w:pPr>
        <w:rPr>
          <w:rStyle w:val="SubtleEmphasis"/>
        </w:rPr>
      </w:pPr>
      <w:r>
        <w:rPr>
          <w:rStyle w:val="SubtleEmphasis"/>
        </w:rPr>
        <w:t xml:space="preserve">Document the results of the </w:t>
      </w:r>
      <w:r w:rsidR="00466447">
        <w:rPr>
          <w:rStyle w:val="SubtleEmphasis"/>
        </w:rPr>
        <w:t xml:space="preserve">UAT </w:t>
      </w:r>
      <w:r>
        <w:rPr>
          <w:rStyle w:val="SubtleEmphasis"/>
        </w:rPr>
        <w:t>test</w:t>
      </w:r>
      <w:r w:rsidR="00466447">
        <w:rPr>
          <w:rStyle w:val="SubtleEmphasis"/>
        </w:rPr>
        <w:t>ing</w:t>
      </w:r>
      <w:r>
        <w:rPr>
          <w:rStyle w:val="SubtleEmphasis"/>
        </w:rPr>
        <w:t xml:space="preserve"> execution, and the associated log of issues and subsequent resolutions.</w:t>
      </w:r>
    </w:p>
    <w:p w14:paraId="049141B8" w14:textId="77777777" w:rsidR="00737A94" w:rsidRDefault="00737A94" w:rsidP="00737A94">
      <w:pPr>
        <w:shd w:val="clear" w:color="auto" w:fill="DAEEF3" w:themeFill="accent5" w:themeFillTint="33"/>
        <w:jc w:val="both"/>
        <w:rPr>
          <w:rFonts w:ascii="Aptos Narrow" w:hAnsi="Aptos Narrow"/>
        </w:rPr>
      </w:pPr>
      <w:bookmarkStart w:id="927" w:name="OLE_LINK17"/>
      <w:r>
        <w:rPr>
          <w:rFonts w:ascii="Aptos Narrow" w:hAnsi="Aptos Narrow"/>
        </w:rPr>
        <w:t>Model Owner:</w:t>
      </w:r>
    </w:p>
    <w:p w14:paraId="562A4FD2" w14:textId="2C62D705" w:rsidR="000B4557" w:rsidRDefault="000B4557" w:rsidP="009A13B1">
      <w:pPr>
        <w:shd w:val="clear" w:color="auto" w:fill="DAEEF3" w:themeFill="accent5" w:themeFillTint="33"/>
        <w:jc w:val="both"/>
        <w:rPr>
          <w:rFonts w:ascii="Aptos Narrow" w:hAnsi="Aptos Narrow"/>
        </w:rPr>
      </w:pPr>
      <w:r w:rsidRPr="00BF7AD1">
        <w:rPr>
          <w:rFonts w:ascii="Aptos Narrow" w:hAnsi="Aptos Narrow"/>
          <w:b/>
          <w:bCs/>
        </w:rPr>
        <w:t>System Testing Approach</w:t>
      </w:r>
      <w:r w:rsidR="00BF7AD1" w:rsidRPr="00BF7AD1">
        <w:rPr>
          <w:rFonts w:ascii="Aptos Narrow" w:hAnsi="Aptos Narrow"/>
          <w:b/>
          <w:bCs/>
        </w:rPr>
        <w:t xml:space="preserve"> (</w:t>
      </w:r>
      <w:r w:rsidR="00BF7AD1" w:rsidRPr="000B4557">
        <w:rPr>
          <w:rFonts w:ascii="Aptos Narrow" w:hAnsi="Aptos Narrow"/>
          <w:b/>
          <w:bCs/>
        </w:rPr>
        <w:t>Implementation</w:t>
      </w:r>
      <w:r w:rsidR="00BF7AD1" w:rsidRPr="001D0FAF">
        <w:rPr>
          <w:rFonts w:ascii="Aptos Narrow" w:hAnsi="Aptos Narrow"/>
          <w:b/>
          <w:bCs/>
        </w:rPr>
        <w:t xml:space="preserve"> Code Validation</w:t>
      </w:r>
      <w:r w:rsidR="00BF7AD1">
        <w:rPr>
          <w:rFonts w:ascii="Aptos Narrow" w:hAnsi="Aptos Narrow"/>
          <w:b/>
          <w:bCs/>
        </w:rPr>
        <w:t>)</w:t>
      </w:r>
    </w:p>
    <w:p w14:paraId="6BDACB7D" w14:textId="77777777" w:rsidR="00BF7AD1" w:rsidRDefault="000B4557" w:rsidP="009A13B1">
      <w:pPr>
        <w:shd w:val="clear" w:color="auto" w:fill="DAEEF3" w:themeFill="accent5" w:themeFillTint="33"/>
        <w:jc w:val="both"/>
        <w:rPr>
          <w:rFonts w:ascii="Aptos Narrow" w:hAnsi="Aptos Narrow"/>
        </w:rPr>
      </w:pPr>
      <w:r>
        <w:rPr>
          <w:rFonts w:ascii="Aptos Narrow" w:hAnsi="Aptos Narrow"/>
        </w:rPr>
        <w:t xml:space="preserve">Once the LexisNexis Fraud Intelligence Model was moved into production, it underwent extensive testing to validate that the scoring code in production matched the original developed code. A test dataset of over 100,000 records was used, including a variety of input characteristics to cover a wide distribution of model attributes. This also included rare, risky </w:t>
      </w:r>
      <w:r w:rsidR="00BF7AD1">
        <w:rPr>
          <w:rFonts w:ascii="Aptos Narrow" w:hAnsi="Aptos Narrow"/>
        </w:rPr>
        <w:t>cases to ensure they were adequately represented.</w:t>
      </w:r>
    </w:p>
    <w:p w14:paraId="2A2EBBBD" w14:textId="77777777" w:rsidR="00BF7AD1" w:rsidRDefault="00BF7AD1" w:rsidP="009A13B1">
      <w:pPr>
        <w:shd w:val="clear" w:color="auto" w:fill="DAEEF3" w:themeFill="accent5" w:themeFillTint="33"/>
        <w:jc w:val="both"/>
        <w:rPr>
          <w:rFonts w:ascii="Aptos Narrow" w:hAnsi="Aptos Narrow"/>
        </w:rPr>
      </w:pPr>
    </w:p>
    <w:p w14:paraId="79E14499" w14:textId="77777777" w:rsidR="00BF7AD1" w:rsidRPr="00BF7AD1" w:rsidRDefault="00BF7AD1" w:rsidP="009A13B1">
      <w:pPr>
        <w:shd w:val="clear" w:color="auto" w:fill="DAEEF3" w:themeFill="accent5" w:themeFillTint="33"/>
        <w:jc w:val="both"/>
        <w:rPr>
          <w:rFonts w:ascii="Aptos Narrow" w:hAnsi="Aptos Narrow"/>
          <w:b/>
          <w:bCs/>
        </w:rPr>
      </w:pPr>
      <w:r w:rsidRPr="00BF7AD1">
        <w:rPr>
          <w:rFonts w:ascii="Aptos Narrow" w:hAnsi="Aptos Narrow"/>
          <w:b/>
          <w:bCs/>
        </w:rPr>
        <w:t>Test Execution and Validation</w:t>
      </w:r>
    </w:p>
    <w:p w14:paraId="4A51BF81" w14:textId="0CD3C42F" w:rsidR="00BF7AD1" w:rsidRDefault="00BF7AD1" w:rsidP="009A13B1">
      <w:pPr>
        <w:shd w:val="clear" w:color="auto" w:fill="DAEEF3" w:themeFill="accent5" w:themeFillTint="33"/>
        <w:jc w:val="both"/>
        <w:rPr>
          <w:rFonts w:ascii="Aptos Narrow" w:hAnsi="Aptos Narrow"/>
        </w:rPr>
      </w:pPr>
      <w:r>
        <w:rPr>
          <w:rFonts w:ascii="Aptos Narrow" w:hAnsi="Aptos Narrow"/>
        </w:rPr>
        <w:t xml:space="preserve">The records in the test dataset are run through both the development and production scoring code. Intermediate values, final scores, and any warning codes were compared on a record-by-record basis to ensure that the production </w:t>
      </w:r>
      <w:r w:rsidRPr="001D0FAF">
        <w:rPr>
          <w:rFonts w:ascii="Aptos Narrow" w:hAnsi="Aptos Narrow"/>
        </w:rPr>
        <w:t>version of the scoring code is accurate.</w:t>
      </w:r>
    </w:p>
    <w:p w14:paraId="71855C12" w14:textId="77777777" w:rsidR="00BF7AD1" w:rsidRDefault="00BF7AD1" w:rsidP="009A13B1">
      <w:pPr>
        <w:shd w:val="clear" w:color="auto" w:fill="DAEEF3" w:themeFill="accent5" w:themeFillTint="33"/>
        <w:jc w:val="both"/>
        <w:rPr>
          <w:rFonts w:ascii="Aptos Narrow" w:hAnsi="Aptos Narrow"/>
        </w:rPr>
      </w:pPr>
    </w:p>
    <w:p w14:paraId="4BD7B16F" w14:textId="77777777" w:rsidR="00BF7AD1" w:rsidRPr="00BF7AD1" w:rsidRDefault="00BF7AD1" w:rsidP="009A13B1">
      <w:pPr>
        <w:shd w:val="clear" w:color="auto" w:fill="DAEEF3" w:themeFill="accent5" w:themeFillTint="33"/>
        <w:jc w:val="both"/>
        <w:rPr>
          <w:rFonts w:ascii="Aptos Narrow" w:hAnsi="Aptos Narrow"/>
          <w:b/>
          <w:bCs/>
        </w:rPr>
      </w:pPr>
      <w:r w:rsidRPr="00BF7AD1">
        <w:rPr>
          <w:rFonts w:ascii="Aptos Narrow" w:hAnsi="Aptos Narrow"/>
          <w:b/>
          <w:bCs/>
        </w:rPr>
        <w:t xml:space="preserve">Results </w:t>
      </w:r>
    </w:p>
    <w:p w14:paraId="08705F09" w14:textId="416958E8" w:rsidR="000B4557" w:rsidRDefault="00BF7AD1" w:rsidP="009A13B1">
      <w:pPr>
        <w:shd w:val="clear" w:color="auto" w:fill="DAEEF3" w:themeFill="accent5" w:themeFillTint="33"/>
        <w:jc w:val="both"/>
        <w:rPr>
          <w:rFonts w:ascii="Aptos Narrow" w:hAnsi="Aptos Narrow"/>
        </w:rPr>
      </w:pPr>
      <w:r>
        <w:rPr>
          <w:rFonts w:ascii="Aptos Narrow" w:hAnsi="Aptos Narrow"/>
        </w:rPr>
        <w:t xml:space="preserve">The testing confirmed that the production version of the scoring code accurately reflected the developed model, with no discrepancies identified. This validated the model’s readiness for operational deployment. </w:t>
      </w:r>
    </w:p>
    <w:p w14:paraId="7689F1B3" w14:textId="60BCFC7A" w:rsidR="004C726A" w:rsidRDefault="004C726A" w:rsidP="009A13B1">
      <w:pPr>
        <w:shd w:val="clear" w:color="auto" w:fill="DAEEF3" w:themeFill="accent5" w:themeFillTint="33"/>
        <w:jc w:val="both"/>
        <w:rPr>
          <w:rFonts w:ascii="Aptos Narrow" w:hAnsi="Aptos Narrow"/>
        </w:rPr>
      </w:pPr>
    </w:p>
    <w:p w14:paraId="6355A55E" w14:textId="77777777" w:rsidR="00AD1736" w:rsidRDefault="00AD1736" w:rsidP="00AD1736">
      <w:pPr>
        <w:shd w:val="clear" w:color="auto" w:fill="DAEEF3" w:themeFill="accent5" w:themeFillTint="33"/>
        <w:rPr>
          <w:rFonts w:ascii="Aptos Narrow" w:hAnsi="Aptos Narrow"/>
        </w:rPr>
      </w:pPr>
    </w:p>
    <w:bookmarkEnd w:id="927"/>
    <w:p w14:paraId="1A83831F" w14:textId="77777777" w:rsidR="00AD1736" w:rsidRDefault="00AD1736" w:rsidP="00AD1736"/>
    <w:p w14:paraId="21066DF4" w14:textId="77777777" w:rsidR="00AD1736" w:rsidRDefault="00AD1736" w:rsidP="00836691">
      <w:pPr>
        <w:pStyle w:val="Heading3"/>
      </w:pPr>
      <w:bookmarkStart w:id="928" w:name="_Toc163230536"/>
      <w:r>
        <w:rPr>
          <w:rFonts w:hint="eastAsia"/>
        </w:rPr>
        <w:t>User Acceptance Testing Approach and Results</w:t>
      </w:r>
      <w:bookmarkEnd w:id="928"/>
    </w:p>
    <w:p w14:paraId="06006C0E" w14:textId="424E06D0" w:rsidR="00AD1736" w:rsidRDefault="00AD1736" w:rsidP="00AD1736">
      <w:pPr>
        <w:rPr>
          <w:rStyle w:val="SubtleEmphasis"/>
        </w:rPr>
      </w:pPr>
      <w:r>
        <w:rPr>
          <w:rStyle w:val="SubtleEmphasis"/>
        </w:rPr>
        <w:t xml:space="preserve">Document the </w:t>
      </w:r>
      <w:r w:rsidR="00466447">
        <w:rPr>
          <w:rStyle w:val="SubtleEmphasis"/>
        </w:rPr>
        <w:t>U</w:t>
      </w:r>
      <w:r>
        <w:rPr>
          <w:rStyle w:val="SubtleEmphasis"/>
        </w:rPr>
        <w:t xml:space="preserve">ser </w:t>
      </w:r>
      <w:r w:rsidR="00466447">
        <w:rPr>
          <w:rStyle w:val="SubtleEmphasis"/>
        </w:rPr>
        <w:t>A</w:t>
      </w:r>
      <w:r>
        <w:rPr>
          <w:rStyle w:val="SubtleEmphasis"/>
        </w:rPr>
        <w:t xml:space="preserve">cceptance </w:t>
      </w:r>
      <w:r w:rsidR="00466447">
        <w:rPr>
          <w:rStyle w:val="SubtleEmphasis"/>
        </w:rPr>
        <w:t>T</w:t>
      </w:r>
      <w:r>
        <w:rPr>
          <w:rStyle w:val="SubtleEmphasis"/>
        </w:rPr>
        <w:t>esting approach, results, and sign-offs.</w:t>
      </w:r>
    </w:p>
    <w:p w14:paraId="1460F45B" w14:textId="77777777" w:rsidR="00AD1736" w:rsidRDefault="00AD1736" w:rsidP="00AD1736">
      <w:pPr>
        <w:rPr>
          <w:rStyle w:val="SubtleEmphasis"/>
        </w:rPr>
      </w:pPr>
      <w:bookmarkStart w:id="929" w:name="OLE_LINK28"/>
    </w:p>
    <w:p w14:paraId="437542D2" w14:textId="77777777" w:rsidR="00737A94" w:rsidRDefault="00737A94" w:rsidP="00737A94">
      <w:pPr>
        <w:shd w:val="clear" w:color="auto" w:fill="DAEEF3" w:themeFill="accent5" w:themeFillTint="33"/>
        <w:jc w:val="both"/>
        <w:rPr>
          <w:rFonts w:ascii="Aptos Narrow" w:hAnsi="Aptos Narrow"/>
        </w:rPr>
      </w:pPr>
      <w:r>
        <w:rPr>
          <w:rFonts w:ascii="Aptos Narrow" w:hAnsi="Aptos Narrow"/>
        </w:rPr>
        <w:t>Model Owner:</w:t>
      </w:r>
    </w:p>
    <w:p w14:paraId="7029846D" w14:textId="687FFC6B" w:rsidR="0050533A" w:rsidRDefault="00583416" w:rsidP="009A13B1">
      <w:pPr>
        <w:shd w:val="clear" w:color="auto" w:fill="DAEEF3" w:themeFill="accent5" w:themeFillTint="33"/>
        <w:jc w:val="both"/>
        <w:rPr>
          <w:rFonts w:ascii="Aptos Narrow" w:hAnsi="Aptos Narrow"/>
        </w:rPr>
      </w:pPr>
      <w:r>
        <w:rPr>
          <w:rFonts w:ascii="Aptos Narrow" w:hAnsi="Aptos Narrow"/>
        </w:rPr>
        <w:lastRenderedPageBreak/>
        <w:t>User Acceptance Testing (UAT) typically</w:t>
      </w:r>
      <w:r w:rsidR="0050533A">
        <w:rPr>
          <w:rFonts w:ascii="Aptos Narrow" w:hAnsi="Aptos Narrow"/>
        </w:rPr>
        <w:t xml:space="preserve"> refers to testing</w:t>
      </w:r>
      <w:r>
        <w:rPr>
          <w:rFonts w:ascii="Aptos Narrow" w:hAnsi="Aptos Narrow"/>
        </w:rPr>
        <w:t xml:space="preserve"> conducted</w:t>
      </w:r>
      <w:r w:rsidR="0050533A">
        <w:rPr>
          <w:rFonts w:ascii="Aptos Narrow" w:hAnsi="Aptos Narrow"/>
        </w:rPr>
        <w:t xml:space="preserve"> by end users or business stakeholders</w:t>
      </w:r>
      <w:r>
        <w:rPr>
          <w:rFonts w:ascii="Aptos Narrow" w:hAnsi="Aptos Narrow"/>
        </w:rPr>
        <w:t xml:space="preserve"> to </w:t>
      </w:r>
      <w:r w:rsidR="0050533A">
        <w:rPr>
          <w:rFonts w:ascii="Aptos Narrow" w:hAnsi="Aptos Narrow"/>
        </w:rPr>
        <w:t>ensure</w:t>
      </w:r>
      <w:r>
        <w:rPr>
          <w:rFonts w:ascii="Aptos Narrow" w:hAnsi="Aptos Narrow"/>
        </w:rPr>
        <w:t xml:space="preserve"> the system meets business requirements and aligns with operational goals.</w:t>
      </w:r>
    </w:p>
    <w:p w14:paraId="4CE92B5F" w14:textId="212DABEE" w:rsidR="0019499A" w:rsidRDefault="00583416" w:rsidP="009A13B1">
      <w:pPr>
        <w:shd w:val="clear" w:color="auto" w:fill="DAEEF3" w:themeFill="accent5" w:themeFillTint="33"/>
        <w:jc w:val="both"/>
        <w:rPr>
          <w:rFonts w:ascii="Aptos Narrow" w:hAnsi="Aptos Narrow"/>
        </w:rPr>
      </w:pPr>
      <w:r>
        <w:rPr>
          <w:rFonts w:ascii="Aptos Narrow" w:hAnsi="Aptos Narrow"/>
        </w:rPr>
        <w:t xml:space="preserve">For the LexisNexis Fraud Intelligence model, no formal User Acceptance Testing (UAT) was documented or performed by end users, as the validation focused in ensuring technical accuracy and reliability through the </w:t>
      </w:r>
      <w:r w:rsidRPr="00583416">
        <w:rPr>
          <w:rFonts w:ascii="Aptos Narrow" w:hAnsi="Aptos Narrow"/>
          <w:b/>
          <w:bCs/>
        </w:rPr>
        <w:t>Implementation Code Validation</w:t>
      </w:r>
      <w:r>
        <w:rPr>
          <w:rFonts w:ascii="Aptos Narrow" w:hAnsi="Aptos Narrow"/>
        </w:rPr>
        <w:t xml:space="preserve"> process.  </w:t>
      </w:r>
    </w:p>
    <w:p w14:paraId="5C519A78" w14:textId="121FDDC8" w:rsidR="00583416" w:rsidRDefault="00583416" w:rsidP="009A13B1">
      <w:pPr>
        <w:shd w:val="clear" w:color="auto" w:fill="DAEEF3" w:themeFill="accent5" w:themeFillTint="33"/>
        <w:jc w:val="both"/>
        <w:rPr>
          <w:rFonts w:ascii="Aptos Narrow" w:hAnsi="Aptos Narrow"/>
        </w:rPr>
      </w:pPr>
      <w:r>
        <w:rPr>
          <w:rFonts w:ascii="Aptos Narrow" w:hAnsi="Aptos Narrow"/>
        </w:rPr>
        <w:t xml:space="preserve">This rigorous system testing ensured that the model’s scoring outputs, and warning codes were accurate and consistent, mitigating the need for additional User Acceptance Testing (UAT) at this stage. </w:t>
      </w:r>
    </w:p>
    <w:p w14:paraId="0AF25553" w14:textId="77777777" w:rsidR="00583416" w:rsidRDefault="00583416" w:rsidP="009A13B1">
      <w:pPr>
        <w:shd w:val="clear" w:color="auto" w:fill="DAEEF3" w:themeFill="accent5" w:themeFillTint="33"/>
        <w:jc w:val="both"/>
        <w:rPr>
          <w:rFonts w:ascii="Aptos Narrow" w:hAnsi="Aptos Narrow"/>
        </w:rPr>
      </w:pPr>
    </w:p>
    <w:p w14:paraId="61CB9F53" w14:textId="77777777" w:rsidR="00AD1736" w:rsidRDefault="00AD1736" w:rsidP="00AD1736">
      <w:pPr>
        <w:shd w:val="clear" w:color="auto" w:fill="DAEEF3" w:themeFill="accent5" w:themeFillTint="33"/>
        <w:rPr>
          <w:rFonts w:ascii="Aptos Narrow" w:hAnsi="Aptos Narrow"/>
        </w:rPr>
      </w:pPr>
    </w:p>
    <w:p w14:paraId="5BAC2FC2" w14:textId="77777777" w:rsidR="00AD1736" w:rsidRDefault="00AD1736" w:rsidP="00AD1736"/>
    <w:bookmarkEnd w:id="929"/>
    <w:p w14:paraId="27F473D3" w14:textId="77777777" w:rsidR="00AD1736" w:rsidRDefault="00AD1736" w:rsidP="00AD1736"/>
    <w:p w14:paraId="279FD890" w14:textId="77777777" w:rsidR="00B170C4" w:rsidRDefault="00B170C4" w:rsidP="00AD1736"/>
    <w:p w14:paraId="5646815A" w14:textId="77777777" w:rsidR="00B170C4" w:rsidRDefault="00B170C4" w:rsidP="00AD1736"/>
    <w:p w14:paraId="5732BEFA" w14:textId="77777777" w:rsidR="00AD1736" w:rsidRPr="00AD1736" w:rsidRDefault="00AD1736" w:rsidP="00A53660">
      <w:pPr>
        <w:pStyle w:val="Heading2"/>
        <w:numPr>
          <w:ilvl w:val="1"/>
          <w:numId w:val="1"/>
        </w:numPr>
        <w:pBdr>
          <w:bottom w:val="single" w:sz="6" w:space="1" w:color="auto"/>
        </w:pBdr>
        <w:shd w:val="clear" w:color="auto" w:fill="C6D9F1" w:themeFill="text2" w:themeFillTint="33"/>
        <w:spacing w:before="0"/>
        <w:ind w:left="720" w:hanging="720"/>
        <w:rPr>
          <w:rFonts w:cs="Arial"/>
          <w:szCs w:val="24"/>
        </w:rPr>
      </w:pPr>
      <w:bookmarkStart w:id="930" w:name="_Toc163230537"/>
      <w:r w:rsidRPr="00AD1736">
        <w:rPr>
          <w:rFonts w:cs="Arial" w:hint="eastAsia"/>
          <w:szCs w:val="24"/>
        </w:rPr>
        <w:t>Model Production Specifications</w:t>
      </w:r>
      <w:bookmarkEnd w:id="930"/>
    </w:p>
    <w:p w14:paraId="057CB65B" w14:textId="77777777" w:rsidR="00D2529A" w:rsidRDefault="00AD1736" w:rsidP="00AD1736">
      <w:pPr>
        <w:rPr>
          <w:rStyle w:val="SubtleEmphasis"/>
          <w:b/>
          <w:u w:val="single"/>
        </w:rPr>
      </w:pPr>
      <w:r>
        <w:rPr>
          <w:rStyle w:val="SubtleEmphasis"/>
        </w:rPr>
        <w:t xml:space="preserve">The following technical specifications should cover the end-to-end operation of the model, from data inputs and assumptions to final model reports. </w:t>
      </w:r>
      <w:r>
        <w:rPr>
          <w:rStyle w:val="SubtleEmphasis"/>
          <w:b/>
          <w:u w:val="single"/>
        </w:rPr>
        <w:t>To avoid duplication of information, some of the following sections may refer to earlier document sections instead of repeating the information.</w:t>
      </w:r>
    </w:p>
    <w:p w14:paraId="03CFCC75" w14:textId="77777777" w:rsidR="00D2529A" w:rsidRDefault="00D2529A" w:rsidP="00AD1736">
      <w:pPr>
        <w:rPr>
          <w:rStyle w:val="SubtleEmphasis"/>
          <w:b/>
          <w:u w:val="single"/>
        </w:rPr>
      </w:pPr>
    </w:p>
    <w:p w14:paraId="38E72401" w14:textId="77777777" w:rsidR="009052BD" w:rsidRDefault="009052BD" w:rsidP="00836691">
      <w:pPr>
        <w:pStyle w:val="Heading3"/>
      </w:pPr>
      <w:bookmarkStart w:id="931" w:name="_Toc163230538"/>
      <w:r>
        <w:rPr>
          <w:rFonts w:hint="eastAsia"/>
        </w:rPr>
        <w:t>Model Platform</w:t>
      </w:r>
      <w:bookmarkEnd w:id="931"/>
    </w:p>
    <w:p w14:paraId="2349107C" w14:textId="08B25E4E" w:rsidR="009052BD" w:rsidRDefault="009052BD" w:rsidP="009052BD">
      <w:pPr>
        <w:rPr>
          <w:rStyle w:val="SubtleEmphasis"/>
        </w:rPr>
      </w:pPr>
      <w:r>
        <w:rPr>
          <w:rStyle w:val="SubtleEmphasis"/>
        </w:rPr>
        <w:t xml:space="preserve">Describe the technologies used for running the model, for example, </w:t>
      </w:r>
      <w:r>
        <w:rPr>
          <w:rStyle w:val="SubtleEmphasis"/>
          <w:rFonts w:hint="eastAsia"/>
        </w:rPr>
        <w:t>Python</w:t>
      </w:r>
      <w:r>
        <w:rPr>
          <w:rStyle w:val="SubtleEmphasis"/>
        </w:rPr>
        <w:t>,</w:t>
      </w:r>
      <w:r>
        <w:rPr>
          <w:rStyle w:val="SubtleEmphasis"/>
          <w:rFonts w:hint="eastAsia"/>
        </w:rPr>
        <w:t xml:space="preserve"> R,</w:t>
      </w:r>
      <w:r>
        <w:rPr>
          <w:rStyle w:val="SubtleEmphasis"/>
        </w:rPr>
        <w:t xml:space="preserve"> Excel, etc.</w:t>
      </w:r>
    </w:p>
    <w:p w14:paraId="3898E21A" w14:textId="77777777" w:rsidR="009052BD" w:rsidRDefault="009052BD" w:rsidP="009052BD">
      <w:pPr>
        <w:rPr>
          <w:rStyle w:val="SubtleEmphasis"/>
        </w:rPr>
      </w:pPr>
      <w:bookmarkStart w:id="932" w:name="OLE_LINK30"/>
    </w:p>
    <w:p w14:paraId="553DEB35" w14:textId="77777777" w:rsidR="00737A94" w:rsidRDefault="00737A94" w:rsidP="00737A94">
      <w:pPr>
        <w:shd w:val="clear" w:color="auto" w:fill="DAEEF3" w:themeFill="accent5" w:themeFillTint="33"/>
        <w:jc w:val="both"/>
        <w:rPr>
          <w:rFonts w:ascii="Aptos Narrow" w:hAnsi="Aptos Narrow"/>
        </w:rPr>
      </w:pPr>
      <w:r>
        <w:rPr>
          <w:rFonts w:ascii="Aptos Narrow" w:hAnsi="Aptos Narrow"/>
        </w:rPr>
        <w:t>Model Owner:</w:t>
      </w:r>
    </w:p>
    <w:p w14:paraId="179AD059" w14:textId="1F9D65B8" w:rsidR="00CE652B" w:rsidRDefault="00CE652B" w:rsidP="009A13B1">
      <w:pPr>
        <w:shd w:val="clear" w:color="auto" w:fill="DAEEF3" w:themeFill="accent5" w:themeFillTint="33"/>
        <w:jc w:val="both"/>
        <w:rPr>
          <w:rFonts w:ascii="Aptos Narrow" w:hAnsi="Aptos Narrow"/>
        </w:rPr>
      </w:pPr>
      <w:r w:rsidRPr="00997792">
        <w:rPr>
          <w:rFonts w:ascii="Aptos Narrow" w:hAnsi="Aptos Narrow"/>
        </w:rPr>
        <w:t>This model was developed with</w:t>
      </w:r>
      <w:r>
        <w:rPr>
          <w:rFonts w:ascii="Aptos Narrow" w:hAnsi="Aptos Narrow"/>
        </w:rPr>
        <w:t xml:space="preserve"> </w:t>
      </w:r>
      <w:r w:rsidRPr="00997792">
        <w:rPr>
          <w:rFonts w:ascii="Aptos Narrow" w:hAnsi="Aptos Narrow"/>
        </w:rPr>
        <w:t>XGBoost version 1.6.2 as implemented in Python 3.9.12.</w:t>
      </w:r>
    </w:p>
    <w:p w14:paraId="2B87053C" w14:textId="77777777" w:rsidR="009052BD" w:rsidRDefault="009052BD" w:rsidP="009052BD">
      <w:pPr>
        <w:shd w:val="clear" w:color="auto" w:fill="DAEEF3" w:themeFill="accent5" w:themeFillTint="33"/>
        <w:rPr>
          <w:rFonts w:ascii="Aptos Narrow" w:hAnsi="Aptos Narrow"/>
        </w:rPr>
      </w:pPr>
    </w:p>
    <w:bookmarkEnd w:id="932"/>
    <w:p w14:paraId="75E09BE5" w14:textId="77777777" w:rsidR="009052BD" w:rsidRDefault="009052BD" w:rsidP="009052BD"/>
    <w:p w14:paraId="10462C09" w14:textId="098AA237" w:rsidR="009052BD" w:rsidRDefault="009052BD" w:rsidP="00836691">
      <w:pPr>
        <w:pStyle w:val="Heading3"/>
      </w:pPr>
      <w:bookmarkStart w:id="933" w:name="_Toc163230539"/>
      <w:r>
        <w:rPr>
          <w:rFonts w:hint="eastAsia"/>
        </w:rPr>
        <w:t xml:space="preserve">Data </w:t>
      </w:r>
      <w:r w:rsidR="003B1F59">
        <w:rPr>
          <w:rFonts w:hint="eastAsia"/>
        </w:rPr>
        <w:t xml:space="preserve">and Process </w:t>
      </w:r>
      <w:r>
        <w:rPr>
          <w:rFonts w:hint="eastAsia"/>
        </w:rPr>
        <w:t>Flow D</w:t>
      </w:r>
      <w:r>
        <w:t>i</w:t>
      </w:r>
      <w:r>
        <w:rPr>
          <w:rFonts w:hint="eastAsia"/>
        </w:rPr>
        <w:t>agram</w:t>
      </w:r>
      <w:bookmarkEnd w:id="933"/>
    </w:p>
    <w:p w14:paraId="12587B73" w14:textId="2BFFED75" w:rsidR="009052BD" w:rsidRDefault="009052BD" w:rsidP="009052BD">
      <w:pPr>
        <w:rPr>
          <w:rStyle w:val="SubtleEmphasis"/>
        </w:rPr>
      </w:pPr>
      <w:r>
        <w:rPr>
          <w:rStyle w:val="SubtleEmphasis"/>
        </w:rPr>
        <w:t xml:space="preserve">Provide a flow diagram showing data sources, inputs, </w:t>
      </w:r>
      <w:r w:rsidR="0020185A">
        <w:rPr>
          <w:rStyle w:val="SubtleEmphasis"/>
        </w:rPr>
        <w:t>quality ass</w:t>
      </w:r>
      <w:r w:rsidR="0062612D">
        <w:rPr>
          <w:rStyle w:val="SubtleEmphasis"/>
        </w:rPr>
        <w:t xml:space="preserve">urance control points, </w:t>
      </w:r>
      <w:r>
        <w:rPr>
          <w:rStyle w:val="SubtleEmphasis"/>
        </w:rPr>
        <w:t>intermediate results, outputs, and reports.</w:t>
      </w:r>
      <w:r w:rsidR="0062612D">
        <w:rPr>
          <w:rStyle w:val="SubtleEmphasis"/>
        </w:rPr>
        <w:t xml:space="preserve"> </w:t>
      </w:r>
    </w:p>
    <w:p w14:paraId="5FC035A5" w14:textId="77777777" w:rsidR="009052BD" w:rsidRDefault="009052BD" w:rsidP="009052BD">
      <w:pPr>
        <w:rPr>
          <w:rStyle w:val="SubtleEmphasis"/>
        </w:rPr>
      </w:pPr>
      <w:bookmarkStart w:id="934" w:name="OLE_LINK32"/>
    </w:p>
    <w:p w14:paraId="2312B458" w14:textId="77777777" w:rsidR="00737A94" w:rsidRDefault="00737A94" w:rsidP="00737A94">
      <w:pPr>
        <w:shd w:val="clear" w:color="auto" w:fill="DAEEF3" w:themeFill="accent5" w:themeFillTint="33"/>
        <w:jc w:val="both"/>
        <w:rPr>
          <w:rFonts w:ascii="Aptos Narrow" w:hAnsi="Aptos Narrow"/>
        </w:rPr>
      </w:pPr>
      <w:r>
        <w:rPr>
          <w:rFonts w:ascii="Aptos Narrow" w:hAnsi="Aptos Narrow"/>
        </w:rPr>
        <w:t>Model Owner:</w:t>
      </w:r>
    </w:p>
    <w:p w14:paraId="1604B4FE" w14:textId="3598DB15" w:rsidR="00A85126" w:rsidRPr="00A85126" w:rsidRDefault="00A85126" w:rsidP="009052BD">
      <w:pPr>
        <w:shd w:val="clear" w:color="auto" w:fill="DAEEF3" w:themeFill="accent5" w:themeFillTint="33"/>
        <w:rPr>
          <w:rFonts w:ascii="Aptos Narrow" w:hAnsi="Aptos Narrow"/>
          <w:b/>
          <w:bCs/>
        </w:rPr>
      </w:pPr>
      <w:r w:rsidRPr="00A85126">
        <w:rPr>
          <w:rFonts w:ascii="Aptos Narrow" w:hAnsi="Aptos Narrow"/>
          <w:b/>
          <w:bCs/>
        </w:rPr>
        <w:t>Flow Diagram (Visual Representation)</w:t>
      </w:r>
    </w:p>
    <w:p w14:paraId="659421EB" w14:textId="77777777" w:rsidR="008F2369" w:rsidRPr="00A85126" w:rsidRDefault="008F2369" w:rsidP="008F2369">
      <w:pPr>
        <w:shd w:val="clear" w:color="auto" w:fill="DAEEF3" w:themeFill="accent5" w:themeFillTint="33"/>
        <w:rPr>
          <w:rFonts w:ascii="Aptos Narrow" w:hAnsi="Aptos Narrow"/>
          <w:b/>
          <w:bCs/>
        </w:rPr>
      </w:pPr>
      <w:r>
        <w:rPr>
          <w:rFonts w:ascii="Aptos Narrow" w:hAnsi="Aptos Narrow"/>
          <w:b/>
          <w:bCs/>
          <w:noProof/>
        </w:rPr>
        <w:drawing>
          <wp:inline distT="0" distB="0" distL="0" distR="0" wp14:anchorId="7EE625A9" wp14:editId="5E3FB6CF">
            <wp:extent cx="6438900" cy="1077686"/>
            <wp:effectExtent l="0" t="0" r="38100" b="0"/>
            <wp:docPr id="76811485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62D00F71" w14:textId="77777777" w:rsidR="00A85126" w:rsidRDefault="00A85126" w:rsidP="009052BD">
      <w:pPr>
        <w:shd w:val="clear" w:color="auto" w:fill="DAEEF3" w:themeFill="accent5" w:themeFillTint="33"/>
        <w:rPr>
          <w:rFonts w:ascii="Aptos Narrow" w:hAnsi="Aptos Narrow"/>
        </w:rPr>
      </w:pPr>
    </w:p>
    <w:p w14:paraId="36A87E20" w14:textId="6180210B" w:rsidR="00A85126" w:rsidRDefault="00A85126" w:rsidP="009A13B1">
      <w:pPr>
        <w:shd w:val="clear" w:color="auto" w:fill="DAEEF3" w:themeFill="accent5" w:themeFillTint="33"/>
        <w:jc w:val="both"/>
        <w:rPr>
          <w:rFonts w:ascii="Aptos Narrow" w:hAnsi="Aptos Narrow"/>
        </w:rPr>
      </w:pPr>
      <w:r w:rsidRPr="00A85126">
        <w:rPr>
          <w:rFonts w:ascii="Aptos Narrow" w:hAnsi="Aptos Narrow"/>
        </w:rPr>
        <w:t xml:space="preserve">This structure ensures clarity in demonstrating the end-to-end process and </w:t>
      </w:r>
      <w:r w:rsidR="003A3FE2" w:rsidRPr="00A85126">
        <w:rPr>
          <w:rFonts w:ascii="Aptos Narrow" w:hAnsi="Aptos Narrow"/>
        </w:rPr>
        <w:t>controls</w:t>
      </w:r>
      <w:r w:rsidRPr="00A85126">
        <w:rPr>
          <w:rFonts w:ascii="Aptos Narrow" w:hAnsi="Aptos Narrow"/>
        </w:rPr>
        <w:t xml:space="preserve"> data quality and accuracy within the LNFI model's operation.</w:t>
      </w:r>
    </w:p>
    <w:p w14:paraId="42BC146A" w14:textId="77777777" w:rsidR="00A85126" w:rsidRDefault="00A85126" w:rsidP="009A13B1">
      <w:pPr>
        <w:shd w:val="clear" w:color="auto" w:fill="DAEEF3" w:themeFill="accent5" w:themeFillTint="33"/>
        <w:jc w:val="both"/>
        <w:rPr>
          <w:rFonts w:ascii="Aptos Narrow" w:hAnsi="Aptos Narrow"/>
        </w:rPr>
      </w:pPr>
    </w:p>
    <w:p w14:paraId="771AA896" w14:textId="77777777" w:rsidR="00A85126" w:rsidRPr="00A85126" w:rsidRDefault="00A85126" w:rsidP="009A13B1">
      <w:pPr>
        <w:shd w:val="clear" w:color="auto" w:fill="DAEEF3" w:themeFill="accent5" w:themeFillTint="33"/>
        <w:jc w:val="both"/>
        <w:rPr>
          <w:rFonts w:ascii="Aptos Narrow" w:hAnsi="Aptos Narrow"/>
          <w:b/>
          <w:bCs/>
        </w:rPr>
      </w:pPr>
      <w:r w:rsidRPr="00A85126">
        <w:rPr>
          <w:rFonts w:ascii="Aptos Narrow" w:hAnsi="Aptos Narrow"/>
          <w:b/>
          <w:bCs/>
        </w:rPr>
        <w:t>1. Data Sources</w:t>
      </w:r>
    </w:p>
    <w:p w14:paraId="0ABCD129" w14:textId="77777777" w:rsidR="00A85126" w:rsidRDefault="00A85126" w:rsidP="009A13B1">
      <w:pPr>
        <w:pStyle w:val="ListParagraph"/>
        <w:numPr>
          <w:ilvl w:val="0"/>
          <w:numId w:val="36"/>
        </w:numPr>
        <w:shd w:val="clear" w:color="auto" w:fill="DAEEF3" w:themeFill="accent5" w:themeFillTint="33"/>
        <w:jc w:val="both"/>
        <w:rPr>
          <w:rFonts w:ascii="Aptos Narrow" w:hAnsi="Aptos Narrow"/>
        </w:rPr>
      </w:pPr>
      <w:r w:rsidRPr="00A85126">
        <w:rPr>
          <w:rFonts w:ascii="Aptos Narrow" w:hAnsi="Aptos Narrow"/>
          <w:b/>
          <w:bCs/>
        </w:rPr>
        <w:t>Internal Data:</w:t>
      </w:r>
      <w:r w:rsidRPr="00A85126">
        <w:rPr>
          <w:rFonts w:ascii="Aptos Narrow" w:hAnsi="Aptos Narrow"/>
        </w:rPr>
        <w:t xml:space="preserve"> Data from LexisNexis systems containing historical fraud cases, transactional records, and application attributes.</w:t>
      </w:r>
    </w:p>
    <w:p w14:paraId="41094748" w14:textId="6FCF9CBC" w:rsidR="00A85126" w:rsidRPr="00A85126" w:rsidRDefault="00A85126" w:rsidP="009A13B1">
      <w:pPr>
        <w:pStyle w:val="ListParagraph"/>
        <w:numPr>
          <w:ilvl w:val="0"/>
          <w:numId w:val="36"/>
        </w:numPr>
        <w:shd w:val="clear" w:color="auto" w:fill="DAEEF3" w:themeFill="accent5" w:themeFillTint="33"/>
        <w:jc w:val="both"/>
        <w:rPr>
          <w:rFonts w:ascii="Aptos Narrow" w:hAnsi="Aptos Narrow"/>
        </w:rPr>
      </w:pPr>
      <w:r w:rsidRPr="00A85126">
        <w:rPr>
          <w:rFonts w:ascii="Aptos Narrow" w:hAnsi="Aptos Narrow"/>
          <w:b/>
          <w:bCs/>
        </w:rPr>
        <w:t>External Data:</w:t>
      </w:r>
      <w:r w:rsidRPr="00A85126">
        <w:rPr>
          <w:rFonts w:ascii="Aptos Narrow" w:hAnsi="Aptos Narrow"/>
        </w:rPr>
        <w:t xml:space="preserve"> Contributions from third-party data providers, such as identity verification data, credit history, and other public record sources.</w:t>
      </w:r>
    </w:p>
    <w:p w14:paraId="1C006E53" w14:textId="77777777" w:rsidR="00A85126" w:rsidRPr="00A85126" w:rsidRDefault="00A85126" w:rsidP="009A13B1">
      <w:pPr>
        <w:shd w:val="clear" w:color="auto" w:fill="DAEEF3" w:themeFill="accent5" w:themeFillTint="33"/>
        <w:jc w:val="both"/>
        <w:rPr>
          <w:rFonts w:ascii="Aptos Narrow" w:hAnsi="Aptos Narrow"/>
          <w:b/>
          <w:bCs/>
        </w:rPr>
      </w:pPr>
      <w:r w:rsidRPr="00A85126">
        <w:rPr>
          <w:rFonts w:ascii="Aptos Narrow" w:hAnsi="Aptos Narrow"/>
          <w:b/>
          <w:bCs/>
        </w:rPr>
        <w:t>2. Inputs</w:t>
      </w:r>
    </w:p>
    <w:p w14:paraId="57951F79" w14:textId="77777777" w:rsidR="00A85126" w:rsidRPr="00A85126" w:rsidRDefault="00A85126" w:rsidP="009A13B1">
      <w:pPr>
        <w:pStyle w:val="ListParagraph"/>
        <w:numPr>
          <w:ilvl w:val="0"/>
          <w:numId w:val="37"/>
        </w:numPr>
        <w:shd w:val="clear" w:color="auto" w:fill="DAEEF3" w:themeFill="accent5" w:themeFillTint="33"/>
        <w:ind w:left="360"/>
        <w:jc w:val="both"/>
        <w:rPr>
          <w:rFonts w:ascii="Aptos Narrow" w:hAnsi="Aptos Narrow"/>
        </w:rPr>
      </w:pPr>
      <w:r w:rsidRPr="00A85126">
        <w:rPr>
          <w:rFonts w:ascii="Aptos Narrow" w:hAnsi="Aptos Narrow"/>
          <w:b/>
          <w:bCs/>
        </w:rPr>
        <w:t>Primary Attributes:</w:t>
      </w:r>
      <w:r w:rsidRPr="00A85126">
        <w:rPr>
          <w:rFonts w:ascii="Aptos Narrow" w:hAnsi="Aptos Narrow"/>
        </w:rPr>
        <w:t xml:space="preserve"> Features like identity data (e.g., SSN, DOB, name, and address) and transactional information.</w:t>
      </w:r>
    </w:p>
    <w:p w14:paraId="0EE53D13" w14:textId="77777777" w:rsidR="00A85126" w:rsidRPr="00A85126" w:rsidRDefault="00A85126" w:rsidP="009A13B1">
      <w:pPr>
        <w:pStyle w:val="ListParagraph"/>
        <w:numPr>
          <w:ilvl w:val="0"/>
          <w:numId w:val="37"/>
        </w:numPr>
        <w:shd w:val="clear" w:color="auto" w:fill="DAEEF3" w:themeFill="accent5" w:themeFillTint="33"/>
        <w:ind w:left="360"/>
        <w:jc w:val="both"/>
        <w:rPr>
          <w:rFonts w:ascii="Aptos Narrow" w:hAnsi="Aptos Narrow"/>
        </w:rPr>
      </w:pPr>
      <w:r w:rsidRPr="00A85126">
        <w:rPr>
          <w:rFonts w:ascii="Aptos Narrow" w:hAnsi="Aptos Narrow"/>
          <w:b/>
          <w:bCs/>
        </w:rPr>
        <w:t>Pre-Processed Data:</w:t>
      </w:r>
      <w:r w:rsidRPr="00A85126">
        <w:rPr>
          <w:rFonts w:ascii="Aptos Narrow" w:hAnsi="Aptos Narrow"/>
        </w:rPr>
        <w:t xml:space="preserve"> Attributes already cleaned and standardized for input into the model.</w:t>
      </w:r>
    </w:p>
    <w:p w14:paraId="0B64CCC2" w14:textId="77777777" w:rsidR="00A85126" w:rsidRPr="00A85126" w:rsidRDefault="00A85126" w:rsidP="009A13B1">
      <w:pPr>
        <w:shd w:val="clear" w:color="auto" w:fill="DAEEF3" w:themeFill="accent5" w:themeFillTint="33"/>
        <w:jc w:val="both"/>
        <w:rPr>
          <w:rFonts w:ascii="Aptos Narrow" w:hAnsi="Aptos Narrow"/>
          <w:b/>
          <w:bCs/>
        </w:rPr>
      </w:pPr>
      <w:r w:rsidRPr="00A85126">
        <w:rPr>
          <w:rFonts w:ascii="Aptos Narrow" w:hAnsi="Aptos Narrow"/>
          <w:b/>
          <w:bCs/>
        </w:rPr>
        <w:t>3. Quality Assurance Control Points</w:t>
      </w:r>
    </w:p>
    <w:p w14:paraId="0C33C714" w14:textId="77777777" w:rsidR="004C726A" w:rsidRDefault="00A85126" w:rsidP="004C726A">
      <w:pPr>
        <w:pStyle w:val="ListParagraph"/>
        <w:numPr>
          <w:ilvl w:val="0"/>
          <w:numId w:val="38"/>
        </w:numPr>
        <w:shd w:val="clear" w:color="auto" w:fill="DAEEF3" w:themeFill="accent5" w:themeFillTint="33"/>
        <w:ind w:left="360"/>
        <w:jc w:val="both"/>
        <w:rPr>
          <w:rFonts w:ascii="Aptos Narrow" w:hAnsi="Aptos Narrow"/>
          <w:b/>
          <w:bCs/>
        </w:rPr>
      </w:pPr>
      <w:r w:rsidRPr="00A85126">
        <w:rPr>
          <w:rFonts w:ascii="Aptos Narrow" w:hAnsi="Aptos Narrow"/>
          <w:b/>
          <w:bCs/>
        </w:rPr>
        <w:t>Data Cleaning and Validation:</w:t>
      </w:r>
    </w:p>
    <w:p w14:paraId="56760088" w14:textId="77777777" w:rsidR="00441C6E" w:rsidRPr="00441C6E" w:rsidRDefault="00A85126" w:rsidP="004C726A">
      <w:pPr>
        <w:pStyle w:val="ListParagraph"/>
        <w:numPr>
          <w:ilvl w:val="0"/>
          <w:numId w:val="38"/>
        </w:numPr>
        <w:shd w:val="clear" w:color="auto" w:fill="DAEEF3" w:themeFill="accent5" w:themeFillTint="33"/>
        <w:ind w:left="360"/>
        <w:jc w:val="both"/>
        <w:rPr>
          <w:rFonts w:ascii="Aptos Narrow" w:hAnsi="Aptos Narrow"/>
          <w:b/>
          <w:bCs/>
        </w:rPr>
      </w:pPr>
      <w:r w:rsidRPr="004C726A">
        <w:rPr>
          <w:rFonts w:ascii="Aptos Narrow" w:hAnsi="Aptos Narrow"/>
        </w:rPr>
        <w:t>Missing values handled appropriately (e.g., imputation or flagging).</w:t>
      </w:r>
    </w:p>
    <w:p w14:paraId="4CCD4DC2" w14:textId="62FB1C35" w:rsidR="00A85126" w:rsidRPr="004C726A" w:rsidRDefault="00A85126" w:rsidP="004C726A">
      <w:pPr>
        <w:pStyle w:val="ListParagraph"/>
        <w:numPr>
          <w:ilvl w:val="0"/>
          <w:numId w:val="38"/>
        </w:numPr>
        <w:shd w:val="clear" w:color="auto" w:fill="DAEEF3" w:themeFill="accent5" w:themeFillTint="33"/>
        <w:ind w:left="360"/>
        <w:jc w:val="both"/>
        <w:rPr>
          <w:rFonts w:ascii="Aptos Narrow" w:hAnsi="Aptos Narrow"/>
          <w:b/>
          <w:bCs/>
        </w:rPr>
      </w:pPr>
      <w:r w:rsidRPr="004C726A">
        <w:rPr>
          <w:rFonts w:ascii="Aptos Narrow" w:hAnsi="Aptos Narrow"/>
        </w:rPr>
        <w:t>Validation against business rules to ensure data accuracy.</w:t>
      </w:r>
    </w:p>
    <w:p w14:paraId="7B2CE503" w14:textId="77777777" w:rsidR="00A85126" w:rsidRPr="00A85126" w:rsidRDefault="00A85126" w:rsidP="009A13B1">
      <w:pPr>
        <w:pStyle w:val="ListParagraph"/>
        <w:numPr>
          <w:ilvl w:val="0"/>
          <w:numId w:val="38"/>
        </w:numPr>
        <w:shd w:val="clear" w:color="auto" w:fill="DAEEF3" w:themeFill="accent5" w:themeFillTint="33"/>
        <w:ind w:left="360"/>
        <w:jc w:val="both"/>
        <w:rPr>
          <w:rFonts w:ascii="Aptos Narrow" w:hAnsi="Aptos Narrow"/>
        </w:rPr>
      </w:pPr>
      <w:r w:rsidRPr="00A85126">
        <w:rPr>
          <w:rFonts w:ascii="Aptos Narrow" w:hAnsi="Aptos Narrow"/>
          <w:b/>
          <w:bCs/>
        </w:rPr>
        <w:t>Check for Data Distribution:</w:t>
      </w:r>
      <w:r w:rsidRPr="00A85126">
        <w:rPr>
          <w:rFonts w:ascii="Aptos Narrow" w:hAnsi="Aptos Narrow"/>
        </w:rPr>
        <w:t xml:space="preserve"> Confirm that attribute distributions match the expected patterns.</w:t>
      </w:r>
    </w:p>
    <w:p w14:paraId="045AA69E" w14:textId="77777777" w:rsidR="00A85126" w:rsidRPr="00A85126" w:rsidRDefault="00A85126" w:rsidP="009A13B1">
      <w:pPr>
        <w:shd w:val="clear" w:color="auto" w:fill="DAEEF3" w:themeFill="accent5" w:themeFillTint="33"/>
        <w:jc w:val="both"/>
        <w:rPr>
          <w:rFonts w:ascii="Aptos Narrow" w:hAnsi="Aptos Narrow"/>
          <w:b/>
          <w:bCs/>
        </w:rPr>
      </w:pPr>
      <w:r w:rsidRPr="00A85126">
        <w:rPr>
          <w:rFonts w:ascii="Aptos Narrow" w:hAnsi="Aptos Narrow"/>
          <w:b/>
          <w:bCs/>
        </w:rPr>
        <w:t>4. Intermediate Processes and Results</w:t>
      </w:r>
    </w:p>
    <w:p w14:paraId="24B6BF10" w14:textId="77777777" w:rsidR="00A85126" w:rsidRPr="00A85126" w:rsidRDefault="00A85126" w:rsidP="009A13B1">
      <w:pPr>
        <w:shd w:val="clear" w:color="auto" w:fill="DAEEF3" w:themeFill="accent5" w:themeFillTint="33"/>
        <w:ind w:firstLine="360"/>
        <w:jc w:val="both"/>
        <w:rPr>
          <w:rFonts w:ascii="Aptos Narrow" w:hAnsi="Aptos Narrow"/>
          <w:b/>
          <w:bCs/>
        </w:rPr>
      </w:pPr>
      <w:r w:rsidRPr="00A85126">
        <w:rPr>
          <w:rFonts w:ascii="Aptos Narrow" w:hAnsi="Aptos Narrow"/>
          <w:b/>
          <w:bCs/>
        </w:rPr>
        <w:t>Feature Engineering:</w:t>
      </w:r>
    </w:p>
    <w:p w14:paraId="11CC7D1E" w14:textId="77777777" w:rsidR="00A85126" w:rsidRPr="00A85126" w:rsidRDefault="00A85126" w:rsidP="009A13B1">
      <w:pPr>
        <w:pStyle w:val="ListParagraph"/>
        <w:numPr>
          <w:ilvl w:val="0"/>
          <w:numId w:val="39"/>
        </w:numPr>
        <w:shd w:val="clear" w:color="auto" w:fill="DAEEF3" w:themeFill="accent5" w:themeFillTint="33"/>
        <w:ind w:left="360"/>
        <w:jc w:val="both"/>
        <w:rPr>
          <w:rFonts w:ascii="Aptos Narrow" w:hAnsi="Aptos Narrow"/>
        </w:rPr>
      </w:pPr>
      <w:r w:rsidRPr="00A85126">
        <w:rPr>
          <w:rFonts w:ascii="Aptos Narrow" w:hAnsi="Aptos Narrow"/>
        </w:rPr>
        <w:t>Recursive Feature Elimination (RFE) is used to optimize feature selection.</w:t>
      </w:r>
    </w:p>
    <w:p w14:paraId="6CE89321" w14:textId="77777777" w:rsidR="00A85126" w:rsidRPr="00A85126" w:rsidRDefault="00A85126" w:rsidP="009A13B1">
      <w:pPr>
        <w:shd w:val="clear" w:color="auto" w:fill="DAEEF3" w:themeFill="accent5" w:themeFillTint="33"/>
        <w:ind w:firstLine="360"/>
        <w:jc w:val="both"/>
        <w:rPr>
          <w:rFonts w:ascii="Aptos Narrow" w:hAnsi="Aptos Narrow"/>
          <w:b/>
          <w:bCs/>
        </w:rPr>
      </w:pPr>
      <w:r w:rsidRPr="00A85126">
        <w:rPr>
          <w:rFonts w:ascii="Aptos Narrow" w:hAnsi="Aptos Narrow"/>
          <w:b/>
          <w:bCs/>
        </w:rPr>
        <w:t>Model Execution:</w:t>
      </w:r>
    </w:p>
    <w:p w14:paraId="59E5662B" w14:textId="77777777" w:rsidR="00A85126" w:rsidRDefault="00A85126" w:rsidP="009A13B1">
      <w:pPr>
        <w:pStyle w:val="ListParagraph"/>
        <w:numPr>
          <w:ilvl w:val="0"/>
          <w:numId w:val="39"/>
        </w:numPr>
        <w:shd w:val="clear" w:color="auto" w:fill="DAEEF3" w:themeFill="accent5" w:themeFillTint="33"/>
        <w:ind w:left="360"/>
        <w:jc w:val="both"/>
        <w:rPr>
          <w:rFonts w:ascii="Aptos Narrow" w:hAnsi="Aptos Narrow"/>
        </w:rPr>
      </w:pPr>
      <w:r w:rsidRPr="00A85126">
        <w:rPr>
          <w:rFonts w:ascii="Aptos Narrow" w:hAnsi="Aptos Narrow"/>
        </w:rPr>
        <w:t>The XGBoost algorithm processes input attributes to generate a fraud risk score.</w:t>
      </w:r>
    </w:p>
    <w:p w14:paraId="7D8AEB46" w14:textId="1DFEFABA" w:rsidR="00A85126" w:rsidRPr="00A85126" w:rsidRDefault="00A85126" w:rsidP="009A13B1">
      <w:pPr>
        <w:pStyle w:val="ListParagraph"/>
        <w:numPr>
          <w:ilvl w:val="0"/>
          <w:numId w:val="39"/>
        </w:numPr>
        <w:shd w:val="clear" w:color="auto" w:fill="DAEEF3" w:themeFill="accent5" w:themeFillTint="33"/>
        <w:ind w:left="360"/>
        <w:jc w:val="both"/>
        <w:rPr>
          <w:rFonts w:ascii="Aptos Narrow" w:hAnsi="Aptos Narrow"/>
        </w:rPr>
      </w:pPr>
      <w:r w:rsidRPr="00A85126">
        <w:rPr>
          <w:rFonts w:ascii="Aptos Narrow" w:hAnsi="Aptos Narrow"/>
        </w:rPr>
        <w:t>Intermediate outputs such as decision tree splits, feature importance rankings, and cumulative error metrics are produced.</w:t>
      </w:r>
    </w:p>
    <w:p w14:paraId="5570CE2B" w14:textId="77777777" w:rsidR="00A85126" w:rsidRPr="00A85126" w:rsidRDefault="00A85126" w:rsidP="009A13B1">
      <w:pPr>
        <w:shd w:val="clear" w:color="auto" w:fill="DAEEF3" w:themeFill="accent5" w:themeFillTint="33"/>
        <w:jc w:val="both"/>
        <w:rPr>
          <w:rFonts w:ascii="Aptos Narrow" w:hAnsi="Aptos Narrow"/>
          <w:b/>
          <w:bCs/>
        </w:rPr>
      </w:pPr>
      <w:r w:rsidRPr="00A85126">
        <w:rPr>
          <w:rFonts w:ascii="Aptos Narrow" w:hAnsi="Aptos Narrow"/>
          <w:b/>
          <w:bCs/>
        </w:rPr>
        <w:t>5. Outputs</w:t>
      </w:r>
    </w:p>
    <w:p w14:paraId="63A23DA2" w14:textId="77777777" w:rsidR="00A85126" w:rsidRPr="00A85126" w:rsidRDefault="00A85126" w:rsidP="009A13B1">
      <w:pPr>
        <w:shd w:val="clear" w:color="auto" w:fill="DAEEF3" w:themeFill="accent5" w:themeFillTint="33"/>
        <w:ind w:firstLine="360"/>
        <w:jc w:val="both"/>
        <w:rPr>
          <w:rFonts w:ascii="Aptos Narrow" w:hAnsi="Aptos Narrow"/>
          <w:b/>
          <w:bCs/>
        </w:rPr>
      </w:pPr>
      <w:r w:rsidRPr="00A85126">
        <w:rPr>
          <w:rFonts w:ascii="Aptos Narrow" w:hAnsi="Aptos Narrow"/>
          <w:b/>
          <w:bCs/>
        </w:rPr>
        <w:t>Fraud Risk Scores:</w:t>
      </w:r>
    </w:p>
    <w:p w14:paraId="62234CE9" w14:textId="77777777" w:rsidR="00A85126" w:rsidRPr="00A85126" w:rsidRDefault="00A85126" w:rsidP="009A13B1">
      <w:pPr>
        <w:pStyle w:val="ListParagraph"/>
        <w:numPr>
          <w:ilvl w:val="0"/>
          <w:numId w:val="40"/>
        </w:numPr>
        <w:shd w:val="clear" w:color="auto" w:fill="DAEEF3" w:themeFill="accent5" w:themeFillTint="33"/>
        <w:ind w:left="360"/>
        <w:jc w:val="both"/>
        <w:rPr>
          <w:rFonts w:ascii="Aptos Narrow" w:hAnsi="Aptos Narrow"/>
        </w:rPr>
      </w:pPr>
      <w:r w:rsidRPr="00A85126">
        <w:rPr>
          <w:rFonts w:ascii="Aptos Narrow" w:hAnsi="Aptos Narrow"/>
        </w:rPr>
        <w:t>Each transaction or application receives a score indicating its likelihood of being fraudulent (on a scale of 0 to 998).</w:t>
      </w:r>
    </w:p>
    <w:p w14:paraId="7F4A7768" w14:textId="77777777" w:rsidR="00A85126" w:rsidRPr="00A85126" w:rsidRDefault="00A85126" w:rsidP="009A13B1">
      <w:pPr>
        <w:shd w:val="clear" w:color="auto" w:fill="DAEEF3" w:themeFill="accent5" w:themeFillTint="33"/>
        <w:ind w:firstLine="360"/>
        <w:jc w:val="both"/>
        <w:rPr>
          <w:rFonts w:ascii="Aptos Narrow" w:hAnsi="Aptos Narrow"/>
          <w:b/>
          <w:bCs/>
        </w:rPr>
      </w:pPr>
      <w:r w:rsidRPr="00A85126">
        <w:rPr>
          <w:rFonts w:ascii="Aptos Narrow" w:hAnsi="Aptos Narrow"/>
          <w:b/>
          <w:bCs/>
        </w:rPr>
        <w:t>Warning Codes:</w:t>
      </w:r>
    </w:p>
    <w:p w14:paraId="66D3DF25" w14:textId="77777777" w:rsidR="00A85126" w:rsidRPr="00A85126" w:rsidRDefault="00A85126" w:rsidP="009A13B1">
      <w:pPr>
        <w:pStyle w:val="ListParagraph"/>
        <w:numPr>
          <w:ilvl w:val="0"/>
          <w:numId w:val="40"/>
        </w:numPr>
        <w:shd w:val="clear" w:color="auto" w:fill="DAEEF3" w:themeFill="accent5" w:themeFillTint="33"/>
        <w:ind w:left="360"/>
        <w:jc w:val="both"/>
        <w:rPr>
          <w:rFonts w:ascii="Aptos Narrow" w:hAnsi="Aptos Narrow"/>
        </w:rPr>
      </w:pPr>
      <w:r w:rsidRPr="00A85126">
        <w:rPr>
          <w:rFonts w:ascii="Aptos Narrow" w:hAnsi="Aptos Narrow"/>
        </w:rPr>
        <w:t>Flags for specific high-risk conditions detected by the model.</w:t>
      </w:r>
    </w:p>
    <w:p w14:paraId="69246CC6" w14:textId="77777777" w:rsidR="00A85126" w:rsidRPr="00A85126" w:rsidRDefault="00A85126" w:rsidP="009A13B1">
      <w:pPr>
        <w:shd w:val="clear" w:color="auto" w:fill="DAEEF3" w:themeFill="accent5" w:themeFillTint="33"/>
        <w:jc w:val="both"/>
        <w:rPr>
          <w:rFonts w:ascii="Aptos Narrow" w:hAnsi="Aptos Narrow"/>
          <w:b/>
          <w:bCs/>
        </w:rPr>
      </w:pPr>
      <w:r w:rsidRPr="00A85126">
        <w:rPr>
          <w:rFonts w:ascii="Aptos Narrow" w:hAnsi="Aptos Narrow"/>
          <w:b/>
          <w:bCs/>
        </w:rPr>
        <w:t>6. Reports</w:t>
      </w:r>
    </w:p>
    <w:p w14:paraId="356DDC12" w14:textId="77777777" w:rsidR="00A85126" w:rsidRPr="00A85126" w:rsidRDefault="00A85126" w:rsidP="009A13B1">
      <w:pPr>
        <w:pStyle w:val="ListParagraph"/>
        <w:numPr>
          <w:ilvl w:val="0"/>
          <w:numId w:val="40"/>
        </w:numPr>
        <w:shd w:val="clear" w:color="auto" w:fill="DAEEF3" w:themeFill="accent5" w:themeFillTint="33"/>
        <w:ind w:left="360"/>
        <w:jc w:val="both"/>
        <w:rPr>
          <w:rFonts w:ascii="Aptos Narrow" w:hAnsi="Aptos Narrow"/>
        </w:rPr>
      </w:pPr>
      <w:r w:rsidRPr="00A85126">
        <w:rPr>
          <w:rFonts w:ascii="Aptos Narrow" w:hAnsi="Aptos Narrow"/>
          <w:b/>
          <w:bCs/>
        </w:rPr>
        <w:t>Operational Reports</w:t>
      </w:r>
      <w:r w:rsidRPr="00A85126">
        <w:rPr>
          <w:rFonts w:ascii="Aptos Narrow" w:hAnsi="Aptos Narrow"/>
        </w:rPr>
        <w:t>: Fraud detection rate (FDR), area under the curve (AUC), and risk score distributions are summarized.</w:t>
      </w:r>
    </w:p>
    <w:p w14:paraId="52A066D8" w14:textId="77777777" w:rsidR="00A85126" w:rsidRPr="00A85126" w:rsidRDefault="00A85126" w:rsidP="009A13B1">
      <w:pPr>
        <w:pStyle w:val="ListParagraph"/>
        <w:numPr>
          <w:ilvl w:val="0"/>
          <w:numId w:val="40"/>
        </w:numPr>
        <w:shd w:val="clear" w:color="auto" w:fill="DAEEF3" w:themeFill="accent5" w:themeFillTint="33"/>
        <w:ind w:left="360"/>
        <w:jc w:val="both"/>
        <w:rPr>
          <w:rFonts w:ascii="Aptos Narrow" w:hAnsi="Aptos Narrow"/>
        </w:rPr>
      </w:pPr>
      <w:r w:rsidRPr="00A85126">
        <w:rPr>
          <w:rFonts w:ascii="Aptos Narrow" w:hAnsi="Aptos Narrow"/>
          <w:b/>
          <w:bCs/>
        </w:rPr>
        <w:t>Compliance and Performance Reports:</w:t>
      </w:r>
      <w:r w:rsidRPr="00A85126">
        <w:rPr>
          <w:rFonts w:ascii="Aptos Narrow" w:hAnsi="Aptos Narrow"/>
        </w:rPr>
        <w:t xml:space="preserve"> Include additional metrics to satisfy internal and external review standards.</w:t>
      </w:r>
    </w:p>
    <w:p w14:paraId="6E96512B" w14:textId="77777777" w:rsidR="00A85126" w:rsidRPr="00A85126" w:rsidRDefault="00A85126" w:rsidP="009A13B1">
      <w:pPr>
        <w:shd w:val="clear" w:color="auto" w:fill="DAEEF3" w:themeFill="accent5" w:themeFillTint="33"/>
        <w:jc w:val="both"/>
        <w:rPr>
          <w:rFonts w:ascii="Aptos Narrow" w:hAnsi="Aptos Narrow"/>
          <w:b/>
          <w:bCs/>
        </w:rPr>
      </w:pPr>
      <w:r w:rsidRPr="00A85126">
        <w:rPr>
          <w:rFonts w:ascii="Aptos Narrow" w:hAnsi="Aptos Narrow"/>
          <w:b/>
          <w:bCs/>
        </w:rPr>
        <w:t>7. Feedback Loop</w:t>
      </w:r>
    </w:p>
    <w:p w14:paraId="17B4E39F" w14:textId="77777777" w:rsidR="00A85126" w:rsidRPr="00A85126" w:rsidRDefault="00A85126" w:rsidP="009A13B1">
      <w:pPr>
        <w:pStyle w:val="ListParagraph"/>
        <w:numPr>
          <w:ilvl w:val="0"/>
          <w:numId w:val="41"/>
        </w:numPr>
        <w:shd w:val="clear" w:color="auto" w:fill="DAEEF3" w:themeFill="accent5" w:themeFillTint="33"/>
        <w:ind w:left="360"/>
        <w:jc w:val="both"/>
        <w:rPr>
          <w:rFonts w:ascii="Aptos Narrow" w:hAnsi="Aptos Narrow"/>
        </w:rPr>
      </w:pPr>
      <w:r w:rsidRPr="00A85126">
        <w:rPr>
          <w:rFonts w:ascii="Aptos Narrow" w:hAnsi="Aptos Narrow"/>
          <w:b/>
          <w:bCs/>
        </w:rPr>
        <w:t>Review Mechanism:</w:t>
      </w:r>
      <w:r w:rsidRPr="00A85126">
        <w:rPr>
          <w:rFonts w:ascii="Aptos Narrow" w:hAnsi="Aptos Narrow"/>
        </w:rPr>
        <w:t xml:space="preserve"> Fraud case outcomes are evaluated for continuous improvement and potential inclusion in future model iterations.</w:t>
      </w:r>
    </w:p>
    <w:p w14:paraId="4A0FA399" w14:textId="77777777" w:rsidR="00A85126" w:rsidRDefault="00A85126" w:rsidP="009A13B1">
      <w:pPr>
        <w:shd w:val="clear" w:color="auto" w:fill="DAEEF3" w:themeFill="accent5" w:themeFillTint="33"/>
        <w:jc w:val="both"/>
        <w:rPr>
          <w:rFonts w:ascii="Aptos Narrow" w:hAnsi="Aptos Narrow"/>
        </w:rPr>
      </w:pPr>
    </w:p>
    <w:p w14:paraId="5AD2E6F7" w14:textId="77777777" w:rsidR="0019499A" w:rsidRDefault="0019499A" w:rsidP="009052BD">
      <w:pPr>
        <w:shd w:val="clear" w:color="auto" w:fill="DAEEF3" w:themeFill="accent5" w:themeFillTint="33"/>
        <w:rPr>
          <w:rFonts w:ascii="Aptos Narrow" w:hAnsi="Aptos Narrow"/>
        </w:rPr>
      </w:pPr>
    </w:p>
    <w:p w14:paraId="5DFCBF2F" w14:textId="77777777" w:rsidR="009052BD" w:rsidRDefault="009052BD" w:rsidP="009052BD"/>
    <w:p w14:paraId="33E9F6D9" w14:textId="77777777" w:rsidR="009052BD" w:rsidRDefault="009052BD" w:rsidP="00836691">
      <w:pPr>
        <w:pStyle w:val="Heading3"/>
      </w:pPr>
      <w:bookmarkStart w:id="935" w:name="_Toc163230540"/>
      <w:bookmarkEnd w:id="934"/>
      <w:r>
        <w:rPr>
          <w:rFonts w:hint="eastAsia"/>
        </w:rPr>
        <w:lastRenderedPageBreak/>
        <w:t>Input Data Specifications</w:t>
      </w:r>
      <w:bookmarkEnd w:id="935"/>
    </w:p>
    <w:p w14:paraId="03DD4935" w14:textId="77777777" w:rsidR="009052BD" w:rsidRDefault="009052BD" w:rsidP="009052BD">
      <w:pPr>
        <w:rPr>
          <w:rStyle w:val="SubtleEmphasis"/>
        </w:rPr>
      </w:pPr>
      <w:r>
        <w:rPr>
          <w:rStyle w:val="SubtleEmphasis"/>
        </w:rPr>
        <w:t>Provide a list of all inputs, including measurement units, a description of valid values or ranges (a full data dictionary should be attached in an appendix). Describe any data processing rules, such as filtering missing or invalid values infilling / overrides, substituting ceiling or floor values, data transformations, etc.</w:t>
      </w:r>
    </w:p>
    <w:p w14:paraId="58020259" w14:textId="77777777" w:rsidR="009052BD" w:rsidRDefault="009052BD" w:rsidP="009052BD">
      <w:pPr>
        <w:rPr>
          <w:rStyle w:val="SubtleEmphasis"/>
        </w:rPr>
      </w:pPr>
      <w:bookmarkStart w:id="936" w:name="OLE_LINK34"/>
    </w:p>
    <w:p w14:paraId="3CC66B64" w14:textId="77777777" w:rsidR="00737A94" w:rsidRDefault="00737A94" w:rsidP="00737A94">
      <w:pPr>
        <w:shd w:val="clear" w:color="auto" w:fill="DAEEF3" w:themeFill="accent5" w:themeFillTint="33"/>
        <w:jc w:val="both"/>
        <w:rPr>
          <w:rFonts w:ascii="Aptos Narrow" w:hAnsi="Aptos Narrow"/>
        </w:rPr>
      </w:pPr>
      <w:r>
        <w:rPr>
          <w:rFonts w:ascii="Aptos Narrow" w:hAnsi="Aptos Narrow"/>
        </w:rPr>
        <w:t>Model Owner:</w:t>
      </w:r>
    </w:p>
    <w:p w14:paraId="7D33262E" w14:textId="77777777" w:rsidR="002E21DE" w:rsidRPr="002E21DE" w:rsidRDefault="002E21DE" w:rsidP="002E21DE">
      <w:pPr>
        <w:shd w:val="clear" w:color="auto" w:fill="DAEEF3" w:themeFill="accent5" w:themeFillTint="33"/>
        <w:rPr>
          <w:rFonts w:ascii="Aptos Narrow" w:hAnsi="Aptos Narrow"/>
        </w:rPr>
      </w:pPr>
      <w:r w:rsidRPr="002E21DE">
        <w:rPr>
          <w:rFonts w:ascii="Aptos Narrow" w:hAnsi="Aptos Narrow"/>
        </w:rPr>
        <w:t>To produce a valid score, a minimum amount of information is needed.</w:t>
      </w:r>
    </w:p>
    <w:p w14:paraId="2E4C9C83" w14:textId="77777777" w:rsidR="002E21DE" w:rsidRPr="002E21DE" w:rsidRDefault="002E21DE" w:rsidP="002E21DE">
      <w:pPr>
        <w:shd w:val="clear" w:color="auto" w:fill="DAEEF3" w:themeFill="accent5" w:themeFillTint="33"/>
        <w:rPr>
          <w:rFonts w:ascii="Aptos Narrow" w:hAnsi="Aptos Narrow"/>
        </w:rPr>
      </w:pPr>
      <w:r w:rsidRPr="002E21DE">
        <w:rPr>
          <w:rFonts w:ascii="Aptos Narrow" w:hAnsi="Aptos Narrow"/>
        </w:rPr>
        <w:t>One of the following sets of elements must be provided:</w:t>
      </w:r>
    </w:p>
    <w:p w14:paraId="4C1D1359" w14:textId="77777777" w:rsidR="002E21DE" w:rsidRPr="002E21DE" w:rsidRDefault="002E21DE" w:rsidP="002E21DE">
      <w:pPr>
        <w:shd w:val="clear" w:color="auto" w:fill="DAEEF3" w:themeFill="accent5" w:themeFillTint="33"/>
        <w:rPr>
          <w:rFonts w:ascii="Aptos Narrow" w:hAnsi="Aptos Narrow"/>
          <w:b/>
          <w:bCs/>
        </w:rPr>
      </w:pPr>
      <w:r w:rsidRPr="002E21DE">
        <w:rPr>
          <w:rFonts w:ascii="Aptos Narrow" w:hAnsi="Aptos Narrow"/>
        </w:rPr>
        <w:t xml:space="preserve">• </w:t>
      </w:r>
      <w:r w:rsidRPr="002E21DE">
        <w:rPr>
          <w:rFonts w:ascii="Aptos Narrow" w:hAnsi="Aptos Narrow"/>
          <w:b/>
          <w:bCs/>
        </w:rPr>
        <w:t>First Name</w:t>
      </w:r>
      <w:r w:rsidRPr="002E21DE">
        <w:rPr>
          <w:rFonts w:ascii="Aptos Narrow" w:hAnsi="Aptos Narrow"/>
        </w:rPr>
        <w:t xml:space="preserve">, </w:t>
      </w:r>
      <w:r w:rsidRPr="002E21DE">
        <w:rPr>
          <w:rFonts w:ascii="Aptos Narrow" w:hAnsi="Aptos Narrow"/>
          <w:b/>
          <w:bCs/>
        </w:rPr>
        <w:t>Last Name</w:t>
      </w:r>
      <w:r w:rsidRPr="002E21DE">
        <w:rPr>
          <w:rFonts w:ascii="Aptos Narrow" w:hAnsi="Aptos Narrow"/>
        </w:rPr>
        <w:t xml:space="preserve">, </w:t>
      </w:r>
      <w:r w:rsidRPr="002E21DE">
        <w:rPr>
          <w:rFonts w:ascii="Aptos Narrow" w:hAnsi="Aptos Narrow"/>
          <w:b/>
          <w:bCs/>
        </w:rPr>
        <w:t>StreetAddress1</w:t>
      </w:r>
      <w:r w:rsidRPr="002E21DE">
        <w:rPr>
          <w:rFonts w:ascii="Aptos Narrow" w:hAnsi="Aptos Narrow"/>
        </w:rPr>
        <w:t xml:space="preserve">, and </w:t>
      </w:r>
      <w:r w:rsidRPr="002E21DE">
        <w:rPr>
          <w:rFonts w:ascii="Aptos Narrow" w:hAnsi="Aptos Narrow"/>
          <w:b/>
          <w:bCs/>
        </w:rPr>
        <w:t>Zip5</w:t>
      </w:r>
    </w:p>
    <w:p w14:paraId="127C1B4C" w14:textId="77777777" w:rsidR="002E21DE" w:rsidRPr="002E21DE" w:rsidRDefault="002E21DE" w:rsidP="002E21DE">
      <w:pPr>
        <w:shd w:val="clear" w:color="auto" w:fill="DAEEF3" w:themeFill="accent5" w:themeFillTint="33"/>
        <w:rPr>
          <w:rFonts w:ascii="Aptos Narrow" w:hAnsi="Aptos Narrow"/>
          <w:b/>
          <w:bCs/>
        </w:rPr>
      </w:pPr>
      <w:r w:rsidRPr="002E21DE">
        <w:rPr>
          <w:rFonts w:ascii="Aptos Narrow" w:hAnsi="Aptos Narrow"/>
        </w:rPr>
        <w:t xml:space="preserve">• </w:t>
      </w:r>
      <w:r w:rsidRPr="002E21DE">
        <w:rPr>
          <w:rFonts w:ascii="Aptos Narrow" w:hAnsi="Aptos Narrow"/>
          <w:b/>
          <w:bCs/>
        </w:rPr>
        <w:t>First Name</w:t>
      </w:r>
      <w:r w:rsidRPr="002E21DE">
        <w:rPr>
          <w:rFonts w:ascii="Aptos Narrow" w:hAnsi="Aptos Narrow"/>
        </w:rPr>
        <w:t xml:space="preserve">, </w:t>
      </w:r>
      <w:r w:rsidRPr="002E21DE">
        <w:rPr>
          <w:rFonts w:ascii="Aptos Narrow" w:hAnsi="Aptos Narrow"/>
          <w:b/>
          <w:bCs/>
        </w:rPr>
        <w:t>Last Name</w:t>
      </w:r>
      <w:r w:rsidRPr="002E21DE">
        <w:rPr>
          <w:rFonts w:ascii="Aptos Narrow" w:hAnsi="Aptos Narrow"/>
        </w:rPr>
        <w:t xml:space="preserve">, </w:t>
      </w:r>
      <w:r w:rsidRPr="002E21DE">
        <w:rPr>
          <w:rFonts w:ascii="Aptos Narrow" w:hAnsi="Aptos Narrow"/>
          <w:b/>
          <w:bCs/>
        </w:rPr>
        <w:t>StreetAddress1</w:t>
      </w:r>
      <w:r w:rsidRPr="002E21DE">
        <w:rPr>
          <w:rFonts w:ascii="Aptos Narrow" w:hAnsi="Aptos Narrow"/>
        </w:rPr>
        <w:t xml:space="preserve">, </w:t>
      </w:r>
      <w:r w:rsidRPr="002E21DE">
        <w:rPr>
          <w:rFonts w:ascii="Aptos Narrow" w:hAnsi="Aptos Narrow"/>
          <w:b/>
          <w:bCs/>
        </w:rPr>
        <w:t>City</w:t>
      </w:r>
      <w:r w:rsidRPr="002E21DE">
        <w:rPr>
          <w:rFonts w:ascii="Aptos Narrow" w:hAnsi="Aptos Narrow"/>
        </w:rPr>
        <w:t xml:space="preserve">, and </w:t>
      </w:r>
      <w:r w:rsidRPr="002E21DE">
        <w:rPr>
          <w:rFonts w:ascii="Aptos Narrow" w:hAnsi="Aptos Narrow"/>
          <w:b/>
          <w:bCs/>
        </w:rPr>
        <w:t>State</w:t>
      </w:r>
    </w:p>
    <w:p w14:paraId="3E2FDD8B" w14:textId="77777777" w:rsidR="002E21DE" w:rsidRPr="002E21DE" w:rsidRDefault="002E21DE" w:rsidP="002E21DE">
      <w:pPr>
        <w:shd w:val="clear" w:color="auto" w:fill="DAEEF3" w:themeFill="accent5" w:themeFillTint="33"/>
        <w:rPr>
          <w:rFonts w:ascii="Aptos Narrow" w:hAnsi="Aptos Narrow"/>
          <w:b/>
          <w:bCs/>
        </w:rPr>
      </w:pPr>
      <w:r w:rsidRPr="002E21DE">
        <w:rPr>
          <w:rFonts w:ascii="Aptos Narrow" w:hAnsi="Aptos Narrow"/>
        </w:rPr>
        <w:t xml:space="preserve">• </w:t>
      </w:r>
      <w:r w:rsidRPr="002E21DE">
        <w:rPr>
          <w:rFonts w:ascii="Aptos Narrow" w:hAnsi="Aptos Narrow"/>
          <w:b/>
          <w:bCs/>
        </w:rPr>
        <w:t>First Name</w:t>
      </w:r>
      <w:r w:rsidRPr="002E21DE">
        <w:rPr>
          <w:rFonts w:ascii="Aptos Narrow" w:hAnsi="Aptos Narrow"/>
        </w:rPr>
        <w:t xml:space="preserve">, </w:t>
      </w:r>
      <w:r w:rsidRPr="002E21DE">
        <w:rPr>
          <w:rFonts w:ascii="Aptos Narrow" w:hAnsi="Aptos Narrow"/>
          <w:b/>
          <w:bCs/>
        </w:rPr>
        <w:t>Last Name</w:t>
      </w:r>
      <w:r w:rsidRPr="002E21DE">
        <w:rPr>
          <w:rFonts w:ascii="Aptos Narrow" w:hAnsi="Aptos Narrow"/>
        </w:rPr>
        <w:t xml:space="preserve">, and </w:t>
      </w:r>
      <w:r w:rsidRPr="002E21DE">
        <w:rPr>
          <w:rFonts w:ascii="Aptos Narrow" w:hAnsi="Aptos Narrow"/>
          <w:b/>
          <w:bCs/>
        </w:rPr>
        <w:t>SSN</w:t>
      </w:r>
    </w:p>
    <w:p w14:paraId="4D52FA68" w14:textId="77777777" w:rsidR="002E21DE" w:rsidRPr="002E21DE" w:rsidRDefault="002E21DE" w:rsidP="002E21DE">
      <w:pPr>
        <w:shd w:val="clear" w:color="auto" w:fill="DAEEF3" w:themeFill="accent5" w:themeFillTint="33"/>
        <w:rPr>
          <w:rFonts w:ascii="Aptos Narrow" w:hAnsi="Aptos Narrow"/>
          <w:b/>
          <w:bCs/>
        </w:rPr>
      </w:pPr>
      <w:r w:rsidRPr="002E21DE">
        <w:rPr>
          <w:rFonts w:ascii="Aptos Narrow" w:hAnsi="Aptos Narrow"/>
        </w:rPr>
        <w:t xml:space="preserve">• </w:t>
      </w:r>
      <w:r w:rsidRPr="002E21DE">
        <w:rPr>
          <w:rFonts w:ascii="Aptos Narrow" w:hAnsi="Aptos Narrow"/>
          <w:b/>
          <w:bCs/>
        </w:rPr>
        <w:t>First Name</w:t>
      </w:r>
      <w:r w:rsidRPr="002E21DE">
        <w:rPr>
          <w:rFonts w:ascii="Aptos Narrow" w:hAnsi="Aptos Narrow"/>
        </w:rPr>
        <w:t xml:space="preserve">, </w:t>
      </w:r>
      <w:r w:rsidRPr="002E21DE">
        <w:rPr>
          <w:rFonts w:ascii="Aptos Narrow" w:hAnsi="Aptos Narrow"/>
          <w:b/>
          <w:bCs/>
        </w:rPr>
        <w:t>Last Name</w:t>
      </w:r>
      <w:r w:rsidRPr="002E21DE">
        <w:rPr>
          <w:rFonts w:ascii="Aptos Narrow" w:hAnsi="Aptos Narrow"/>
        </w:rPr>
        <w:t xml:space="preserve">, and </w:t>
      </w:r>
      <w:r w:rsidRPr="002E21DE">
        <w:rPr>
          <w:rFonts w:ascii="Aptos Narrow" w:hAnsi="Aptos Narrow"/>
          <w:b/>
          <w:bCs/>
        </w:rPr>
        <w:t>DOB</w:t>
      </w:r>
    </w:p>
    <w:p w14:paraId="44BA7BE7" w14:textId="035D4A9E" w:rsidR="002E21DE" w:rsidRDefault="002E21DE" w:rsidP="002E21DE">
      <w:pPr>
        <w:shd w:val="clear" w:color="auto" w:fill="DAEEF3" w:themeFill="accent5" w:themeFillTint="33"/>
        <w:rPr>
          <w:rFonts w:ascii="Aptos Narrow" w:hAnsi="Aptos Narrow"/>
        </w:rPr>
      </w:pPr>
      <w:r w:rsidRPr="002E21DE">
        <w:rPr>
          <w:rFonts w:ascii="Aptos Narrow" w:hAnsi="Aptos Narrow"/>
        </w:rPr>
        <w:t xml:space="preserve">• </w:t>
      </w:r>
      <w:r w:rsidRPr="002E21DE">
        <w:rPr>
          <w:rFonts w:ascii="Aptos Narrow" w:hAnsi="Aptos Narrow"/>
          <w:b/>
          <w:bCs/>
        </w:rPr>
        <w:t>First Name</w:t>
      </w:r>
      <w:r w:rsidRPr="002E21DE">
        <w:rPr>
          <w:rFonts w:ascii="Aptos Narrow" w:hAnsi="Aptos Narrow"/>
        </w:rPr>
        <w:t xml:space="preserve">, </w:t>
      </w:r>
      <w:r w:rsidRPr="002E21DE">
        <w:rPr>
          <w:rFonts w:ascii="Aptos Narrow" w:hAnsi="Aptos Narrow"/>
          <w:b/>
          <w:bCs/>
        </w:rPr>
        <w:t>Last Name</w:t>
      </w:r>
      <w:r w:rsidRPr="002E21DE">
        <w:rPr>
          <w:rFonts w:ascii="Aptos Narrow" w:hAnsi="Aptos Narrow"/>
        </w:rPr>
        <w:t xml:space="preserve">, and </w:t>
      </w:r>
      <w:r w:rsidRPr="002E21DE">
        <w:rPr>
          <w:rFonts w:ascii="Aptos Narrow" w:hAnsi="Aptos Narrow"/>
          <w:b/>
          <w:bCs/>
        </w:rPr>
        <w:t>Primary Phone</w:t>
      </w:r>
    </w:p>
    <w:p w14:paraId="69B93FE5" w14:textId="77777777" w:rsidR="002E21DE" w:rsidRDefault="002E21DE" w:rsidP="009052BD">
      <w:pPr>
        <w:shd w:val="clear" w:color="auto" w:fill="DAEEF3" w:themeFill="accent5" w:themeFillTint="33"/>
        <w:rPr>
          <w:rFonts w:ascii="Aptos Narrow" w:hAnsi="Aptos Narrow"/>
        </w:rPr>
      </w:pPr>
    </w:p>
    <w:p w14:paraId="59D7A889" w14:textId="35E17B6D" w:rsidR="002E21DE" w:rsidRPr="002E21DE" w:rsidRDefault="002E21DE" w:rsidP="002E21DE">
      <w:pPr>
        <w:shd w:val="clear" w:color="auto" w:fill="DAEEF3" w:themeFill="accent5" w:themeFillTint="33"/>
        <w:rPr>
          <w:rFonts w:ascii="Aptos Narrow" w:hAnsi="Aptos Narrow"/>
        </w:rPr>
      </w:pPr>
      <w:r>
        <w:rPr>
          <w:rFonts w:ascii="Aptos Narrow" w:hAnsi="Aptos Narrow"/>
        </w:rPr>
        <w:t xml:space="preserve">Data </w:t>
      </w:r>
      <w:r w:rsidRPr="002E21DE">
        <w:rPr>
          <w:rFonts w:ascii="Aptos Narrow" w:hAnsi="Aptos Narrow"/>
        </w:rPr>
        <w:t>Sources from different categories were used to develop the model.</w:t>
      </w:r>
    </w:p>
    <w:p w14:paraId="41696CAE" w14:textId="77777777" w:rsidR="002E21DE" w:rsidRPr="002E21DE" w:rsidRDefault="002E21DE" w:rsidP="009A13B1">
      <w:pPr>
        <w:shd w:val="clear" w:color="auto" w:fill="DAEEF3" w:themeFill="accent5" w:themeFillTint="33"/>
        <w:jc w:val="both"/>
        <w:rPr>
          <w:rFonts w:ascii="Aptos Narrow" w:hAnsi="Aptos Narrow"/>
        </w:rPr>
      </w:pPr>
      <w:r w:rsidRPr="002E21DE">
        <w:rPr>
          <w:rFonts w:ascii="Aptos Narrow" w:hAnsi="Aptos Narrow"/>
        </w:rPr>
        <w:t>All of the following sources that are available for consideration are used in the model:</w:t>
      </w:r>
    </w:p>
    <w:p w14:paraId="047B320C" w14:textId="77777777" w:rsidR="002E21DE" w:rsidRPr="002E21DE" w:rsidRDefault="002E21DE" w:rsidP="009A13B1">
      <w:pPr>
        <w:shd w:val="clear" w:color="auto" w:fill="DAEEF3" w:themeFill="accent5" w:themeFillTint="33"/>
        <w:jc w:val="both"/>
        <w:rPr>
          <w:rFonts w:ascii="Aptos Narrow" w:hAnsi="Aptos Narrow"/>
          <w:b/>
          <w:bCs/>
        </w:rPr>
      </w:pPr>
      <w:r w:rsidRPr="002E21DE">
        <w:rPr>
          <w:rFonts w:ascii="Aptos Narrow" w:hAnsi="Aptos Narrow"/>
          <w:b/>
          <w:bCs/>
        </w:rPr>
        <w:t>Tri-Credit Bureau Identity Activity</w:t>
      </w:r>
    </w:p>
    <w:p w14:paraId="053B99E1" w14:textId="77777777" w:rsidR="002E21DE" w:rsidRPr="002E21DE" w:rsidRDefault="002E21DE" w:rsidP="009A13B1">
      <w:pPr>
        <w:shd w:val="clear" w:color="auto" w:fill="DAEEF3" w:themeFill="accent5" w:themeFillTint="33"/>
        <w:jc w:val="both"/>
        <w:rPr>
          <w:rFonts w:ascii="Aptos Narrow" w:hAnsi="Aptos Narrow"/>
        </w:rPr>
      </w:pPr>
      <w:r w:rsidRPr="002E21DE">
        <w:rPr>
          <w:rFonts w:ascii="Aptos Narrow" w:hAnsi="Aptos Narrow"/>
        </w:rPr>
        <w:t>Identity records from three national credit bureaus provide a unique perspective on identity history.</w:t>
      </w:r>
    </w:p>
    <w:p w14:paraId="5A8B03F6" w14:textId="77777777" w:rsidR="002E21DE" w:rsidRPr="002E21DE" w:rsidRDefault="002E21DE" w:rsidP="009A13B1">
      <w:pPr>
        <w:shd w:val="clear" w:color="auto" w:fill="DAEEF3" w:themeFill="accent5" w:themeFillTint="33"/>
        <w:jc w:val="both"/>
        <w:rPr>
          <w:rFonts w:ascii="Aptos Narrow" w:hAnsi="Aptos Narrow"/>
          <w:b/>
          <w:bCs/>
        </w:rPr>
      </w:pPr>
      <w:r w:rsidRPr="002E21DE">
        <w:rPr>
          <w:rFonts w:ascii="Aptos Narrow" w:hAnsi="Aptos Narrow"/>
          <w:b/>
          <w:bCs/>
        </w:rPr>
        <w:t>LexisNexis Risk Solutions Customer Network</w:t>
      </w:r>
    </w:p>
    <w:p w14:paraId="2223C930" w14:textId="77777777" w:rsidR="002E21DE" w:rsidRPr="002E21DE" w:rsidRDefault="002E21DE" w:rsidP="009A13B1">
      <w:pPr>
        <w:shd w:val="clear" w:color="auto" w:fill="DAEEF3" w:themeFill="accent5" w:themeFillTint="33"/>
        <w:jc w:val="both"/>
        <w:rPr>
          <w:rFonts w:ascii="Aptos Narrow" w:hAnsi="Aptos Narrow"/>
        </w:rPr>
      </w:pPr>
      <w:r w:rsidRPr="002E21DE">
        <w:rPr>
          <w:rFonts w:ascii="Aptos Narrow" w:hAnsi="Aptos Narrow"/>
        </w:rPr>
        <w:t>Visibility to inquiry events provides insight on real and fraudulent identity activity.</w:t>
      </w:r>
    </w:p>
    <w:p w14:paraId="51EA0197" w14:textId="77777777" w:rsidR="002E21DE" w:rsidRPr="002E21DE" w:rsidRDefault="002E21DE" w:rsidP="009A13B1">
      <w:pPr>
        <w:shd w:val="clear" w:color="auto" w:fill="DAEEF3" w:themeFill="accent5" w:themeFillTint="33"/>
        <w:jc w:val="both"/>
        <w:rPr>
          <w:rFonts w:ascii="Aptos Narrow" w:hAnsi="Aptos Narrow"/>
          <w:b/>
          <w:bCs/>
        </w:rPr>
      </w:pPr>
      <w:r w:rsidRPr="002E21DE">
        <w:rPr>
          <w:rFonts w:ascii="Aptos Narrow" w:hAnsi="Aptos Narrow"/>
          <w:b/>
          <w:bCs/>
        </w:rPr>
        <w:t>Online, Utility, Phone, and Other Behavioral Activity</w:t>
      </w:r>
    </w:p>
    <w:p w14:paraId="0EAFAD0E" w14:textId="3CD5DF36" w:rsidR="002E21DE" w:rsidRPr="002E21DE" w:rsidRDefault="002E21DE" w:rsidP="009A13B1">
      <w:pPr>
        <w:shd w:val="clear" w:color="auto" w:fill="DAEEF3" w:themeFill="accent5" w:themeFillTint="33"/>
        <w:jc w:val="both"/>
        <w:rPr>
          <w:rFonts w:ascii="Aptos Narrow" w:hAnsi="Aptos Narrow"/>
        </w:rPr>
      </w:pPr>
      <w:r w:rsidRPr="002E21DE">
        <w:rPr>
          <w:rFonts w:ascii="Aptos Narrow" w:hAnsi="Aptos Narrow"/>
        </w:rPr>
        <w:t xml:space="preserve">Frequent updates provide insight </w:t>
      </w:r>
      <w:r w:rsidR="008F2369" w:rsidRPr="002E21DE">
        <w:rPr>
          <w:rFonts w:ascii="Aptos Narrow" w:hAnsi="Aptos Narrow"/>
        </w:rPr>
        <w:t>into</w:t>
      </w:r>
      <w:r w:rsidRPr="002E21DE">
        <w:rPr>
          <w:rFonts w:ascii="Aptos Narrow" w:hAnsi="Aptos Narrow"/>
        </w:rPr>
        <w:t xml:space="preserve"> identity events that are related to address activity, phone usage,</w:t>
      </w:r>
      <w:r>
        <w:rPr>
          <w:rFonts w:ascii="Aptos Narrow" w:hAnsi="Aptos Narrow"/>
        </w:rPr>
        <w:t xml:space="preserve"> </w:t>
      </w:r>
      <w:r w:rsidRPr="002E21DE">
        <w:rPr>
          <w:rFonts w:ascii="Aptos Narrow" w:hAnsi="Aptos Narrow"/>
        </w:rPr>
        <w:t>online activity, and email activity.</w:t>
      </w:r>
    </w:p>
    <w:p w14:paraId="048E9D40" w14:textId="77777777" w:rsidR="002E21DE" w:rsidRPr="002E21DE" w:rsidRDefault="002E21DE" w:rsidP="009A13B1">
      <w:pPr>
        <w:shd w:val="clear" w:color="auto" w:fill="DAEEF3" w:themeFill="accent5" w:themeFillTint="33"/>
        <w:jc w:val="both"/>
        <w:rPr>
          <w:rFonts w:ascii="Aptos Narrow" w:hAnsi="Aptos Narrow"/>
          <w:b/>
          <w:bCs/>
        </w:rPr>
      </w:pPr>
      <w:r w:rsidRPr="002E21DE">
        <w:rPr>
          <w:rFonts w:ascii="Aptos Narrow" w:hAnsi="Aptos Narrow"/>
          <w:b/>
          <w:bCs/>
        </w:rPr>
        <w:t>Local, State, and Federal Government Records</w:t>
      </w:r>
    </w:p>
    <w:p w14:paraId="3FF7F113" w14:textId="0749BE4A" w:rsidR="002E21DE" w:rsidRPr="002E21DE" w:rsidRDefault="002E21DE" w:rsidP="009A13B1">
      <w:pPr>
        <w:shd w:val="clear" w:color="auto" w:fill="DAEEF3" w:themeFill="accent5" w:themeFillTint="33"/>
        <w:jc w:val="both"/>
        <w:rPr>
          <w:rFonts w:ascii="Aptos Narrow" w:hAnsi="Aptos Narrow"/>
        </w:rPr>
      </w:pPr>
      <w:r w:rsidRPr="002E21DE">
        <w:rPr>
          <w:rFonts w:ascii="Aptos Narrow" w:hAnsi="Aptos Narrow"/>
        </w:rPr>
        <w:t>Government records provide reliable identity data that is difficult to compromise, including the</w:t>
      </w:r>
      <w:r>
        <w:rPr>
          <w:rFonts w:ascii="Aptos Narrow" w:hAnsi="Aptos Narrow"/>
        </w:rPr>
        <w:t xml:space="preserve"> </w:t>
      </w:r>
      <w:r w:rsidRPr="002E21DE">
        <w:rPr>
          <w:rFonts w:ascii="Aptos Narrow" w:hAnsi="Aptos Narrow"/>
        </w:rPr>
        <w:t>following information:</w:t>
      </w:r>
    </w:p>
    <w:p w14:paraId="25E8310F" w14:textId="36F34C12" w:rsidR="002E21DE" w:rsidRPr="002E21DE" w:rsidRDefault="002E21DE" w:rsidP="009A13B1">
      <w:pPr>
        <w:shd w:val="clear" w:color="auto" w:fill="DAEEF3" w:themeFill="accent5" w:themeFillTint="33"/>
        <w:jc w:val="both"/>
        <w:rPr>
          <w:rFonts w:ascii="Aptos Narrow" w:hAnsi="Aptos Narrow"/>
        </w:rPr>
      </w:pPr>
      <w:r w:rsidRPr="002E21DE">
        <w:rPr>
          <w:rFonts w:ascii="Aptos Narrow" w:hAnsi="Aptos Narrow"/>
        </w:rPr>
        <w:t>• Assigned group of SSN values</w:t>
      </w:r>
    </w:p>
    <w:p w14:paraId="57AEC70B" w14:textId="36C5C1BF" w:rsidR="002E21DE" w:rsidRPr="002E21DE" w:rsidRDefault="002E21DE" w:rsidP="009A13B1">
      <w:pPr>
        <w:shd w:val="clear" w:color="auto" w:fill="DAEEF3" w:themeFill="accent5" w:themeFillTint="33"/>
        <w:jc w:val="both"/>
        <w:rPr>
          <w:rFonts w:ascii="Aptos Narrow" w:hAnsi="Aptos Narrow"/>
        </w:rPr>
      </w:pPr>
      <w:r w:rsidRPr="002E21DE">
        <w:rPr>
          <w:rFonts w:ascii="Aptos Narrow" w:hAnsi="Aptos Narrow"/>
        </w:rPr>
        <w:t>• Records of reported deceased persons by name, SSN, and DOB</w:t>
      </w:r>
    </w:p>
    <w:p w14:paraId="6716CC7B" w14:textId="77777777" w:rsidR="002E21DE" w:rsidRPr="002E21DE" w:rsidRDefault="002E21DE" w:rsidP="009A13B1">
      <w:pPr>
        <w:shd w:val="clear" w:color="auto" w:fill="DAEEF3" w:themeFill="accent5" w:themeFillTint="33"/>
        <w:jc w:val="both"/>
        <w:rPr>
          <w:rFonts w:ascii="Aptos Narrow" w:hAnsi="Aptos Narrow"/>
        </w:rPr>
      </w:pPr>
      <w:r w:rsidRPr="002E21DE">
        <w:rPr>
          <w:rFonts w:ascii="Aptos Narrow" w:hAnsi="Aptos Narrow"/>
        </w:rPr>
        <w:t>• Public records of interaction with government agencies</w:t>
      </w:r>
    </w:p>
    <w:p w14:paraId="70AF8291" w14:textId="77777777" w:rsidR="002E21DE" w:rsidRPr="002E21DE" w:rsidRDefault="002E21DE" w:rsidP="009A13B1">
      <w:pPr>
        <w:shd w:val="clear" w:color="auto" w:fill="DAEEF3" w:themeFill="accent5" w:themeFillTint="33"/>
        <w:jc w:val="both"/>
        <w:rPr>
          <w:rFonts w:ascii="Aptos Narrow" w:hAnsi="Aptos Narrow"/>
          <w:b/>
          <w:bCs/>
        </w:rPr>
      </w:pPr>
      <w:r w:rsidRPr="002E21DE">
        <w:rPr>
          <w:rFonts w:ascii="Aptos Narrow" w:hAnsi="Aptos Narrow"/>
          <w:b/>
          <w:bCs/>
        </w:rPr>
        <w:t>LexisNexis® Inquiry Identity Network</w:t>
      </w:r>
    </w:p>
    <w:p w14:paraId="483F38C0" w14:textId="57DD600F" w:rsidR="002E21DE" w:rsidRDefault="002E21DE" w:rsidP="009A13B1">
      <w:pPr>
        <w:shd w:val="clear" w:color="auto" w:fill="DAEEF3" w:themeFill="accent5" w:themeFillTint="33"/>
        <w:jc w:val="both"/>
        <w:rPr>
          <w:rFonts w:ascii="Aptos Narrow" w:hAnsi="Aptos Narrow"/>
        </w:rPr>
      </w:pPr>
      <w:r w:rsidRPr="002E21DE">
        <w:rPr>
          <w:rFonts w:ascii="Aptos Narrow" w:hAnsi="Aptos Narrow"/>
        </w:rPr>
        <w:t>The Inquiry Identity Network is a proprietary, cross-industry network of U.S. identity information</w:t>
      </w:r>
      <w:r>
        <w:rPr>
          <w:rFonts w:ascii="Aptos Narrow" w:hAnsi="Aptos Narrow"/>
        </w:rPr>
        <w:t xml:space="preserve"> </w:t>
      </w:r>
      <w:r w:rsidRPr="002E21DE">
        <w:rPr>
          <w:rFonts w:ascii="Aptos Narrow" w:hAnsi="Aptos Narrow"/>
        </w:rPr>
        <w:t>that contains more than one trillion aggregated identity elements, more than two billion historic</w:t>
      </w:r>
      <w:r>
        <w:rPr>
          <w:rFonts w:ascii="Aptos Narrow" w:hAnsi="Aptos Narrow"/>
        </w:rPr>
        <w:t xml:space="preserve"> </w:t>
      </w:r>
      <w:r w:rsidRPr="002E21DE">
        <w:rPr>
          <w:rFonts w:ascii="Aptos Narrow" w:hAnsi="Aptos Narrow"/>
        </w:rPr>
        <w:t>consumer transactions, and more than eight million reported identity fraud attempts.</w:t>
      </w:r>
    </w:p>
    <w:p w14:paraId="0D0F0D3A" w14:textId="77777777" w:rsidR="002E21DE" w:rsidRDefault="002E21DE" w:rsidP="009A13B1">
      <w:pPr>
        <w:shd w:val="clear" w:color="auto" w:fill="DAEEF3" w:themeFill="accent5" w:themeFillTint="33"/>
        <w:jc w:val="both"/>
        <w:rPr>
          <w:rFonts w:ascii="Aptos Narrow" w:hAnsi="Aptos Narrow"/>
        </w:rPr>
      </w:pPr>
    </w:p>
    <w:p w14:paraId="02C59969" w14:textId="1C19DDDF" w:rsidR="002E21DE" w:rsidRPr="002E21DE" w:rsidRDefault="002E21DE" w:rsidP="009A13B1">
      <w:pPr>
        <w:shd w:val="clear" w:color="auto" w:fill="DAEEF3" w:themeFill="accent5" w:themeFillTint="33"/>
        <w:jc w:val="both"/>
        <w:rPr>
          <w:rFonts w:ascii="Aptos Narrow" w:hAnsi="Aptos Narrow"/>
        </w:rPr>
      </w:pPr>
      <w:r w:rsidRPr="002E21DE">
        <w:rPr>
          <w:rFonts w:ascii="Aptos Narrow" w:hAnsi="Aptos Narrow"/>
        </w:rPr>
        <w:t>The Inquiry Identity Network contains the PII of those individuals for whom transactions were</w:t>
      </w:r>
      <w:r>
        <w:rPr>
          <w:rFonts w:ascii="Aptos Narrow" w:hAnsi="Aptos Narrow"/>
        </w:rPr>
        <w:t xml:space="preserve"> </w:t>
      </w:r>
      <w:r w:rsidRPr="002E21DE">
        <w:rPr>
          <w:rFonts w:ascii="Aptos Narrow" w:hAnsi="Aptos Narrow"/>
        </w:rPr>
        <w:t>submitted by clients (for example, applicants for credit card products or wireless phone service</w:t>
      </w:r>
      <w:r>
        <w:rPr>
          <w:rFonts w:ascii="Aptos Narrow" w:hAnsi="Aptos Narrow"/>
        </w:rPr>
        <w:t xml:space="preserve"> </w:t>
      </w:r>
      <w:r w:rsidRPr="002E21DE">
        <w:rPr>
          <w:rFonts w:ascii="Aptos Narrow" w:hAnsi="Aptos Narrow"/>
        </w:rPr>
        <w:t>contracts). PII typically includes name, SSN, address, phone number, DOB, IP address, email address,</w:t>
      </w:r>
      <w:r>
        <w:rPr>
          <w:rFonts w:ascii="Aptos Narrow" w:hAnsi="Aptos Narrow"/>
        </w:rPr>
        <w:t xml:space="preserve"> </w:t>
      </w:r>
      <w:r w:rsidRPr="002E21DE">
        <w:rPr>
          <w:rFonts w:ascii="Aptos Narrow" w:hAnsi="Aptos Narrow"/>
        </w:rPr>
        <w:t>and date of the transaction (for example, application date).</w:t>
      </w:r>
    </w:p>
    <w:p w14:paraId="312EBE41" w14:textId="638EC13F" w:rsidR="002E21DE" w:rsidRDefault="002E21DE" w:rsidP="009A13B1">
      <w:pPr>
        <w:shd w:val="clear" w:color="auto" w:fill="DAEEF3" w:themeFill="accent5" w:themeFillTint="33"/>
        <w:jc w:val="both"/>
        <w:rPr>
          <w:rFonts w:ascii="Aptos Narrow" w:hAnsi="Aptos Narrow"/>
        </w:rPr>
      </w:pPr>
      <w:r w:rsidRPr="002E21DE">
        <w:rPr>
          <w:rFonts w:ascii="Aptos Narrow" w:hAnsi="Aptos Narrow"/>
        </w:rPr>
        <w:t>The Inquiry Identity Network helps to provide a unique cross-industry view of U.S. consumer</w:t>
      </w:r>
      <w:r>
        <w:rPr>
          <w:rFonts w:ascii="Aptos Narrow" w:hAnsi="Aptos Narrow"/>
        </w:rPr>
        <w:t xml:space="preserve"> </w:t>
      </w:r>
      <w:r w:rsidRPr="002E21DE">
        <w:rPr>
          <w:rFonts w:ascii="Aptos Narrow" w:hAnsi="Aptos Narrow"/>
        </w:rPr>
        <w:t>application activity to enhance physical identity insights and fraud solutions.</w:t>
      </w:r>
    </w:p>
    <w:p w14:paraId="6D4F54EB" w14:textId="77777777" w:rsidR="002E21DE" w:rsidRDefault="002E21DE" w:rsidP="009A13B1">
      <w:pPr>
        <w:shd w:val="clear" w:color="auto" w:fill="DAEEF3" w:themeFill="accent5" w:themeFillTint="33"/>
        <w:jc w:val="both"/>
        <w:rPr>
          <w:rFonts w:ascii="Aptos Narrow" w:hAnsi="Aptos Narrow"/>
        </w:rPr>
      </w:pPr>
    </w:p>
    <w:p w14:paraId="697064F0" w14:textId="4D2EB6ED" w:rsidR="00441C6E" w:rsidRDefault="00441C6E" w:rsidP="009A13B1">
      <w:pPr>
        <w:shd w:val="clear" w:color="auto" w:fill="DAEEF3" w:themeFill="accent5" w:themeFillTint="33"/>
        <w:jc w:val="both"/>
        <w:rPr>
          <w:rFonts w:ascii="Aptos Narrow" w:hAnsi="Aptos Narrow"/>
        </w:rPr>
      </w:pPr>
    </w:p>
    <w:p w14:paraId="4D23D317" w14:textId="77777777" w:rsidR="009052BD" w:rsidRDefault="009052BD" w:rsidP="009052BD">
      <w:pPr>
        <w:shd w:val="clear" w:color="auto" w:fill="DAEEF3" w:themeFill="accent5" w:themeFillTint="33"/>
        <w:rPr>
          <w:rFonts w:ascii="Aptos Narrow" w:hAnsi="Aptos Narrow"/>
        </w:rPr>
      </w:pPr>
    </w:p>
    <w:p w14:paraId="7265E8A0" w14:textId="77777777" w:rsidR="009052BD" w:rsidRDefault="009052BD" w:rsidP="009052BD"/>
    <w:p w14:paraId="57F209AF" w14:textId="77777777" w:rsidR="004F5D88" w:rsidRDefault="004F5D88" w:rsidP="00836691">
      <w:pPr>
        <w:pStyle w:val="Heading3"/>
      </w:pPr>
      <w:bookmarkStart w:id="937" w:name="_Toc163230541"/>
      <w:bookmarkEnd w:id="936"/>
      <w:r>
        <w:rPr>
          <w:rFonts w:hint="eastAsia"/>
        </w:rPr>
        <w:lastRenderedPageBreak/>
        <w:t>Model Formulas / Algorithms</w:t>
      </w:r>
      <w:bookmarkEnd w:id="937"/>
    </w:p>
    <w:p w14:paraId="1ECD7492" w14:textId="25AC8047" w:rsidR="004F5D88" w:rsidRDefault="004F5D88" w:rsidP="004F5D88">
      <w:pPr>
        <w:rPr>
          <w:rStyle w:val="SubtleEmphasis"/>
        </w:rPr>
      </w:pPr>
      <w:bookmarkStart w:id="938" w:name="OLE_LINK25"/>
      <w:r>
        <w:rPr>
          <w:rStyle w:val="SubtleEmphasis"/>
        </w:rPr>
        <w:t>Describe detailed model formulas, algorithms, and numerical techniques</w:t>
      </w:r>
      <w:r w:rsidR="003B1F59">
        <w:rPr>
          <w:rStyle w:val="SubtleEmphasis"/>
        </w:rPr>
        <w:t>, if possible</w:t>
      </w:r>
      <w:r>
        <w:rPr>
          <w:rStyle w:val="SubtleEmphasis"/>
        </w:rPr>
        <w:t>.</w:t>
      </w:r>
      <w:bookmarkEnd w:id="938"/>
    </w:p>
    <w:p w14:paraId="33243EE3" w14:textId="77777777" w:rsidR="004F5D88" w:rsidRDefault="004F5D88" w:rsidP="004F5D88">
      <w:pPr>
        <w:rPr>
          <w:rStyle w:val="SubtleEmphasis"/>
        </w:rPr>
      </w:pPr>
      <w:bookmarkStart w:id="939" w:name="OLE_LINK36"/>
    </w:p>
    <w:p w14:paraId="133A406E" w14:textId="77777777" w:rsidR="00737A94" w:rsidRDefault="00737A94" w:rsidP="00737A94">
      <w:pPr>
        <w:shd w:val="clear" w:color="auto" w:fill="DAEEF3" w:themeFill="accent5" w:themeFillTint="33"/>
        <w:jc w:val="both"/>
        <w:rPr>
          <w:rFonts w:ascii="Aptos Narrow" w:hAnsi="Aptos Narrow"/>
        </w:rPr>
      </w:pPr>
      <w:r>
        <w:rPr>
          <w:rFonts w:ascii="Aptos Narrow" w:hAnsi="Aptos Narrow"/>
        </w:rPr>
        <w:t>Model Owner:</w:t>
      </w:r>
    </w:p>
    <w:p w14:paraId="7205A8C5" w14:textId="5E2894F6" w:rsidR="00F62EEE" w:rsidRDefault="00F62EEE" w:rsidP="009A13B1">
      <w:pPr>
        <w:shd w:val="clear" w:color="auto" w:fill="DAEEF3" w:themeFill="accent5" w:themeFillTint="33"/>
        <w:jc w:val="both"/>
        <w:rPr>
          <w:rFonts w:ascii="Aptos Narrow" w:hAnsi="Aptos Narrow"/>
        </w:rPr>
      </w:pPr>
      <w:r>
        <w:rPr>
          <w:rFonts w:ascii="Aptos Narrow" w:hAnsi="Aptos Narrow"/>
        </w:rPr>
        <w:t>The LNFI model is built using the Gradient Boosting Decision Trees (GBDT) algorithm, with XGBoost serving as the specific implementation.</w:t>
      </w:r>
    </w:p>
    <w:p w14:paraId="11212E5A" w14:textId="55E783E6" w:rsidR="00F62EEE" w:rsidRDefault="00F62EEE" w:rsidP="009A13B1">
      <w:pPr>
        <w:shd w:val="clear" w:color="auto" w:fill="DAEEF3" w:themeFill="accent5" w:themeFillTint="33"/>
        <w:jc w:val="both"/>
        <w:rPr>
          <w:rFonts w:ascii="Aptos Narrow" w:hAnsi="Aptos Narrow"/>
        </w:rPr>
      </w:pPr>
      <w:r w:rsidRPr="00D70135">
        <w:rPr>
          <w:rFonts w:ascii="Aptos Narrow" w:hAnsi="Aptos Narrow"/>
        </w:rPr>
        <w:t>The GBDT (gradient boosted decision trees) algorithm is a stage-wise ensemble learning technique that</w:t>
      </w:r>
      <w:r>
        <w:rPr>
          <w:rFonts w:ascii="Aptos Narrow" w:hAnsi="Aptos Narrow"/>
        </w:rPr>
        <w:t xml:space="preserve"> </w:t>
      </w:r>
      <w:r w:rsidRPr="00D70135">
        <w:rPr>
          <w:rFonts w:ascii="Aptos Narrow" w:hAnsi="Aptos Narrow"/>
        </w:rPr>
        <w:t>aims to produce a strong predictor from a successive series of weak learners.</w:t>
      </w:r>
    </w:p>
    <w:p w14:paraId="40FBF049" w14:textId="77777777" w:rsidR="00F62EEE" w:rsidRPr="00D70135" w:rsidRDefault="00F62EEE" w:rsidP="009A13B1">
      <w:pPr>
        <w:shd w:val="clear" w:color="auto" w:fill="DAEEF3" w:themeFill="accent5" w:themeFillTint="33"/>
        <w:jc w:val="both"/>
        <w:rPr>
          <w:rFonts w:ascii="Aptos Narrow" w:hAnsi="Aptos Narrow"/>
        </w:rPr>
      </w:pPr>
      <w:r w:rsidRPr="00D70135">
        <w:rPr>
          <w:rFonts w:ascii="Aptos Narrow" w:hAnsi="Aptos Narrow"/>
        </w:rPr>
        <w:t>A weak learner is an estimator that produces a prediction better than a random guess. GBDT uses</w:t>
      </w:r>
      <w:r>
        <w:rPr>
          <w:rFonts w:ascii="Aptos Narrow" w:hAnsi="Aptos Narrow"/>
        </w:rPr>
        <w:t xml:space="preserve"> </w:t>
      </w:r>
      <w:r w:rsidRPr="00D70135">
        <w:rPr>
          <w:rFonts w:ascii="Aptos Narrow" w:hAnsi="Aptos Narrow"/>
        </w:rPr>
        <w:t>shallow decision trees as weak learners. At each stage of the algorithm, a shallow classification tree is</w:t>
      </w:r>
      <w:r>
        <w:rPr>
          <w:rFonts w:ascii="Aptos Narrow" w:hAnsi="Aptos Narrow"/>
        </w:rPr>
        <w:t xml:space="preserve"> </w:t>
      </w:r>
      <w:r w:rsidRPr="00D70135">
        <w:rPr>
          <w:rFonts w:ascii="Aptos Narrow" w:hAnsi="Aptos Narrow"/>
        </w:rPr>
        <w:t>built using the candidate feature set and outcome variable to predict the residuals of the entire prior</w:t>
      </w:r>
      <w:r>
        <w:rPr>
          <w:rFonts w:ascii="Aptos Narrow" w:hAnsi="Aptos Narrow"/>
        </w:rPr>
        <w:t xml:space="preserve"> </w:t>
      </w:r>
      <w:r w:rsidRPr="00D70135">
        <w:rPr>
          <w:rFonts w:ascii="Aptos Narrow" w:hAnsi="Aptos Narrow"/>
        </w:rPr>
        <w:t>ensemble. The final output of the model is the sum of all weak learner outputs in the ensemble.</w:t>
      </w:r>
    </w:p>
    <w:p w14:paraId="128098AA" w14:textId="77777777" w:rsidR="00F62EEE" w:rsidRPr="00D70135" w:rsidRDefault="00F62EEE" w:rsidP="009A13B1">
      <w:pPr>
        <w:shd w:val="clear" w:color="auto" w:fill="DAEEF3" w:themeFill="accent5" w:themeFillTint="33"/>
        <w:jc w:val="both"/>
        <w:rPr>
          <w:rFonts w:ascii="Aptos Narrow" w:hAnsi="Aptos Narrow"/>
        </w:rPr>
      </w:pPr>
      <w:r w:rsidRPr="00D70135">
        <w:rPr>
          <w:rFonts w:ascii="Aptos Narrow" w:hAnsi="Aptos Narrow"/>
        </w:rPr>
        <w:t>LexisNexis Risk Solutions used regression trees as the base learner and minimized the binomial deviance</w:t>
      </w:r>
    </w:p>
    <w:p w14:paraId="5E4785B9" w14:textId="08A4D989" w:rsidR="002E5A4C" w:rsidRDefault="00F62EEE" w:rsidP="009A13B1">
      <w:pPr>
        <w:shd w:val="clear" w:color="auto" w:fill="DAEEF3" w:themeFill="accent5" w:themeFillTint="33"/>
        <w:jc w:val="both"/>
        <w:rPr>
          <w:rFonts w:ascii="Aptos Narrow" w:hAnsi="Aptos Narrow"/>
        </w:rPr>
      </w:pPr>
      <w:r w:rsidRPr="00D70135">
        <w:rPr>
          <w:rFonts w:ascii="Aptos Narrow" w:hAnsi="Aptos Narrow"/>
        </w:rPr>
        <w:t>using the additive boosting process.</w:t>
      </w:r>
    </w:p>
    <w:p w14:paraId="4A5FE91E" w14:textId="77777777" w:rsidR="00F62EEE" w:rsidRDefault="00F62EEE" w:rsidP="009A13B1">
      <w:pPr>
        <w:shd w:val="clear" w:color="auto" w:fill="DAEEF3" w:themeFill="accent5" w:themeFillTint="33"/>
        <w:jc w:val="both"/>
        <w:rPr>
          <w:rFonts w:ascii="Aptos Narrow" w:hAnsi="Aptos Narrow"/>
        </w:rPr>
      </w:pPr>
    </w:p>
    <w:p w14:paraId="364BC64C" w14:textId="142C7D70" w:rsidR="00441C6E" w:rsidRDefault="00441C6E" w:rsidP="009A13B1">
      <w:pPr>
        <w:shd w:val="clear" w:color="auto" w:fill="DAEEF3" w:themeFill="accent5" w:themeFillTint="33"/>
        <w:jc w:val="both"/>
        <w:rPr>
          <w:rFonts w:ascii="Aptos Narrow" w:hAnsi="Aptos Narrow"/>
        </w:rPr>
      </w:pPr>
    </w:p>
    <w:p w14:paraId="016899D9" w14:textId="77777777" w:rsidR="004F5D88" w:rsidRDefault="004F5D88" w:rsidP="004F5D88">
      <w:pPr>
        <w:shd w:val="clear" w:color="auto" w:fill="DAEEF3" w:themeFill="accent5" w:themeFillTint="33"/>
        <w:rPr>
          <w:rFonts w:ascii="Aptos Narrow" w:hAnsi="Aptos Narrow"/>
        </w:rPr>
      </w:pPr>
    </w:p>
    <w:p w14:paraId="24E2C13F" w14:textId="77777777" w:rsidR="004F5D88" w:rsidRDefault="004F5D88" w:rsidP="004F5D88"/>
    <w:p w14:paraId="0BCE9129" w14:textId="6E7604B7" w:rsidR="004F5D88" w:rsidRDefault="004F5D88" w:rsidP="00836691">
      <w:pPr>
        <w:pStyle w:val="Heading3"/>
      </w:pPr>
      <w:bookmarkStart w:id="940" w:name="_Toc163230542"/>
      <w:bookmarkEnd w:id="939"/>
      <w:r>
        <w:rPr>
          <w:rFonts w:hint="eastAsia"/>
        </w:rPr>
        <w:t>Model Parameter</w:t>
      </w:r>
      <w:r w:rsidR="003B1F59">
        <w:rPr>
          <w:rFonts w:hint="eastAsia"/>
        </w:rPr>
        <w:t>s and Settings</w:t>
      </w:r>
      <w:r>
        <w:rPr>
          <w:rFonts w:hint="eastAsia"/>
        </w:rPr>
        <w:t xml:space="preserve"> Values</w:t>
      </w:r>
      <w:bookmarkEnd w:id="940"/>
    </w:p>
    <w:p w14:paraId="799C9A27" w14:textId="68D16372" w:rsidR="003B1F59" w:rsidRDefault="004F5D88" w:rsidP="003B1F59">
      <w:pPr>
        <w:rPr>
          <w:rStyle w:val="SubtleEmphasis"/>
        </w:rPr>
      </w:pPr>
      <w:r>
        <w:rPr>
          <w:rStyle w:val="SubtleEmphasis"/>
        </w:rPr>
        <w:t xml:space="preserve">Provide the values for all parameters and other input </w:t>
      </w:r>
      <w:r w:rsidR="00136089">
        <w:rPr>
          <w:rStyle w:val="SubtleEmphasis"/>
        </w:rPr>
        <w:t>assumptions</w:t>
      </w:r>
      <w:r w:rsidR="00136089" w:rsidRPr="003B1F59">
        <w:t>,</w:t>
      </w:r>
      <w:r w:rsidR="003B1F59">
        <w:rPr>
          <w:rStyle w:val="SubtleEmphasis"/>
        </w:rPr>
        <w:t xml:space="preserve"> including hyper-parameters for machine learning models. </w:t>
      </w:r>
    </w:p>
    <w:p w14:paraId="21049FDA" w14:textId="77777777" w:rsidR="003B1F59" w:rsidRDefault="003B1F59" w:rsidP="003B1F59">
      <w:pPr>
        <w:rPr>
          <w:rStyle w:val="SubtleEmphasis"/>
        </w:rPr>
      </w:pPr>
    </w:p>
    <w:p w14:paraId="42CE11C6" w14:textId="43E10AF8" w:rsidR="004F5D88" w:rsidRDefault="003B1F59" w:rsidP="003B1F59">
      <w:pPr>
        <w:rPr>
          <w:rStyle w:val="SubtleEmphasis"/>
        </w:rPr>
      </w:pPr>
      <w:r>
        <w:rPr>
          <w:rStyle w:val="SubtleEmphasis"/>
        </w:rPr>
        <w:t>For vendor models, specify values of user-selectable settings</w:t>
      </w:r>
      <w:r w:rsidR="004F5D88">
        <w:rPr>
          <w:rStyle w:val="SubtleEmphasis"/>
        </w:rPr>
        <w:t>.</w:t>
      </w:r>
    </w:p>
    <w:p w14:paraId="050A1F47" w14:textId="77777777" w:rsidR="004F5D88" w:rsidRDefault="004F5D88" w:rsidP="004F5D88">
      <w:pPr>
        <w:rPr>
          <w:rStyle w:val="SubtleEmphasis"/>
        </w:rPr>
      </w:pPr>
      <w:bookmarkStart w:id="941" w:name="OLE_LINK38"/>
    </w:p>
    <w:p w14:paraId="6BB17DF6" w14:textId="77777777" w:rsidR="00737A94" w:rsidRDefault="00737A94" w:rsidP="00737A94">
      <w:pPr>
        <w:shd w:val="clear" w:color="auto" w:fill="DAEEF3" w:themeFill="accent5" w:themeFillTint="33"/>
        <w:jc w:val="both"/>
        <w:rPr>
          <w:rFonts w:ascii="Aptos Narrow" w:hAnsi="Aptos Narrow"/>
        </w:rPr>
      </w:pPr>
      <w:r>
        <w:rPr>
          <w:rFonts w:ascii="Aptos Narrow" w:hAnsi="Aptos Narrow"/>
        </w:rPr>
        <w:t>Model Owner:</w:t>
      </w:r>
    </w:p>
    <w:p w14:paraId="3B498CB8" w14:textId="7EC6AAFA" w:rsidR="003F3BA5" w:rsidRPr="004165AA" w:rsidRDefault="003F3BA5" w:rsidP="009A13B1">
      <w:pPr>
        <w:shd w:val="clear" w:color="auto" w:fill="DAEEF3" w:themeFill="accent5" w:themeFillTint="33"/>
        <w:jc w:val="both"/>
        <w:rPr>
          <w:rFonts w:ascii="Aptos Narrow" w:hAnsi="Aptos Narrow"/>
          <w:b/>
          <w:bCs/>
        </w:rPr>
      </w:pPr>
      <w:r w:rsidRPr="004165AA">
        <w:rPr>
          <w:rFonts w:ascii="Aptos Narrow" w:hAnsi="Aptos Narrow"/>
          <w:b/>
          <w:bCs/>
        </w:rPr>
        <w:t>Hyper Parameters</w:t>
      </w:r>
    </w:p>
    <w:p w14:paraId="1941E235" w14:textId="5FE04F28" w:rsidR="00155836" w:rsidRPr="00387FCD" w:rsidRDefault="00155836" w:rsidP="009A13B1">
      <w:pPr>
        <w:shd w:val="clear" w:color="auto" w:fill="DAEEF3" w:themeFill="accent5" w:themeFillTint="33"/>
        <w:jc w:val="both"/>
        <w:rPr>
          <w:rFonts w:ascii="Aptos Narrow" w:hAnsi="Aptos Narrow"/>
        </w:rPr>
      </w:pPr>
      <w:r>
        <w:rPr>
          <w:rFonts w:ascii="Aptos Narrow" w:hAnsi="Aptos Narrow"/>
        </w:rPr>
        <w:t>G</w:t>
      </w:r>
      <w:r w:rsidRPr="00387FCD">
        <w:rPr>
          <w:rFonts w:ascii="Aptos Narrow" w:hAnsi="Aptos Narrow"/>
        </w:rPr>
        <w:t>BDT algorithms have a set of parameters, called hyper-parameters, that control the learning process</w:t>
      </w:r>
      <w:r>
        <w:rPr>
          <w:rFonts w:ascii="Aptos Narrow" w:hAnsi="Aptos Narrow"/>
        </w:rPr>
        <w:t xml:space="preserve"> </w:t>
      </w:r>
      <w:r w:rsidRPr="00387FCD">
        <w:rPr>
          <w:rFonts w:ascii="Aptos Narrow" w:hAnsi="Aptos Narrow"/>
        </w:rPr>
        <w:t>and must be tested through a process called hyper-parameter tuning.</w:t>
      </w:r>
    </w:p>
    <w:p w14:paraId="0F8FBA2A" w14:textId="77777777" w:rsidR="00155836" w:rsidRDefault="00155836" w:rsidP="009A13B1">
      <w:pPr>
        <w:shd w:val="clear" w:color="auto" w:fill="DAEEF3" w:themeFill="accent5" w:themeFillTint="33"/>
        <w:jc w:val="both"/>
        <w:rPr>
          <w:rFonts w:ascii="Aptos Narrow" w:hAnsi="Aptos Narrow"/>
        </w:rPr>
      </w:pPr>
      <w:r w:rsidRPr="00387FCD">
        <w:rPr>
          <w:rFonts w:ascii="Aptos Narrow" w:hAnsi="Aptos Narrow"/>
        </w:rPr>
        <w:t>Hyper-parameters control how the machine learning algorithm behaves. Each shallow decision tree of</w:t>
      </w:r>
      <w:r>
        <w:rPr>
          <w:rFonts w:ascii="Aptos Narrow" w:hAnsi="Aptos Narrow"/>
        </w:rPr>
        <w:t xml:space="preserve"> </w:t>
      </w:r>
      <w:r w:rsidRPr="00387FCD">
        <w:rPr>
          <w:rFonts w:ascii="Aptos Narrow" w:hAnsi="Aptos Narrow"/>
        </w:rPr>
        <w:t>the GBDT model introduces a split in the model that minimizes the cumulative error of the decision tree</w:t>
      </w:r>
      <w:r>
        <w:rPr>
          <w:rFonts w:ascii="Aptos Narrow" w:hAnsi="Aptos Narrow"/>
        </w:rPr>
        <w:t xml:space="preserve"> </w:t>
      </w:r>
      <w:r w:rsidRPr="00387FCD">
        <w:rPr>
          <w:rFonts w:ascii="Aptos Narrow" w:hAnsi="Aptos Narrow"/>
        </w:rPr>
        <w:t>ensemble. The hyper-parameters are the scoring coefficients in the model.</w:t>
      </w:r>
    </w:p>
    <w:p w14:paraId="1FEFF0E3" w14:textId="52F8F0DB" w:rsidR="00155836" w:rsidRDefault="00155836" w:rsidP="009A13B1">
      <w:pPr>
        <w:shd w:val="clear" w:color="auto" w:fill="DAEEF3" w:themeFill="accent5" w:themeFillTint="33"/>
        <w:jc w:val="both"/>
        <w:rPr>
          <w:rFonts w:ascii="Aptos Narrow" w:hAnsi="Aptos Narrow"/>
        </w:rPr>
      </w:pPr>
    </w:p>
    <w:p w14:paraId="37D5605B" w14:textId="5A3DF75D" w:rsidR="004165AA" w:rsidRPr="004165AA" w:rsidRDefault="004165AA" w:rsidP="009A13B1">
      <w:pPr>
        <w:shd w:val="clear" w:color="auto" w:fill="DAEEF3" w:themeFill="accent5" w:themeFillTint="33"/>
        <w:jc w:val="both"/>
        <w:rPr>
          <w:rFonts w:ascii="Aptos Narrow" w:hAnsi="Aptos Narrow"/>
          <w:b/>
          <w:bCs/>
        </w:rPr>
      </w:pPr>
      <w:r w:rsidRPr="004165AA">
        <w:rPr>
          <w:rFonts w:ascii="Aptos Narrow" w:hAnsi="Aptos Narrow"/>
          <w:b/>
          <w:bCs/>
        </w:rPr>
        <w:t>Score Calibration</w:t>
      </w:r>
    </w:p>
    <w:p w14:paraId="729281E1" w14:textId="77777777" w:rsidR="004165AA" w:rsidRPr="00705102" w:rsidRDefault="004165AA" w:rsidP="009A13B1">
      <w:pPr>
        <w:shd w:val="clear" w:color="auto" w:fill="DAEEF3" w:themeFill="accent5" w:themeFillTint="33"/>
        <w:jc w:val="both"/>
        <w:rPr>
          <w:rFonts w:ascii="Aptos Narrow" w:hAnsi="Aptos Narrow"/>
        </w:rPr>
      </w:pPr>
      <w:r w:rsidRPr="00705102">
        <w:rPr>
          <w:rFonts w:ascii="Aptos Narrow" w:hAnsi="Aptos Narrow"/>
        </w:rPr>
        <w:t>LexisNexis Risk Solutions uses an odds-doubling methodology for model score calibration, where a score</w:t>
      </w:r>
    </w:p>
    <w:p w14:paraId="798D8E7E" w14:textId="017CD5E1" w:rsidR="004165AA" w:rsidRDefault="004165AA" w:rsidP="009A13B1">
      <w:pPr>
        <w:shd w:val="clear" w:color="auto" w:fill="DAEEF3" w:themeFill="accent5" w:themeFillTint="33"/>
        <w:jc w:val="both"/>
        <w:rPr>
          <w:rFonts w:ascii="Aptos Narrow" w:hAnsi="Aptos Narrow"/>
        </w:rPr>
      </w:pPr>
      <w:r w:rsidRPr="00705102">
        <w:rPr>
          <w:rFonts w:ascii="Aptos Narrow" w:hAnsi="Aptos Narrow"/>
        </w:rPr>
        <w:t xml:space="preserve">of 525 corresponds to </w:t>
      </w:r>
      <w:r w:rsidR="005C3652" w:rsidRPr="00705102">
        <w:rPr>
          <w:rFonts w:ascii="Aptos Narrow" w:hAnsi="Aptos Narrow"/>
        </w:rPr>
        <w:t>the odds</w:t>
      </w:r>
      <w:r w:rsidRPr="00705102">
        <w:rPr>
          <w:rFonts w:ascii="Aptos Narrow" w:hAnsi="Aptos Narrow"/>
        </w:rPr>
        <w:t xml:space="preserve"> of a bad rate at </w:t>
      </w:r>
      <w:r w:rsidR="005C3652">
        <w:rPr>
          <w:rFonts w:ascii="Aptos Narrow" w:hAnsi="Aptos Narrow"/>
        </w:rPr>
        <w:t>0</w:t>
      </w:r>
      <w:r w:rsidRPr="00705102">
        <w:rPr>
          <w:rFonts w:ascii="Aptos Narrow" w:hAnsi="Aptos Narrow"/>
        </w:rPr>
        <w:t>.0004, with odds doubling every 45 points.</w:t>
      </w:r>
    </w:p>
    <w:p w14:paraId="09C28A7C" w14:textId="77777777" w:rsidR="005C3652" w:rsidRDefault="005C3652" w:rsidP="009A13B1">
      <w:pPr>
        <w:shd w:val="clear" w:color="auto" w:fill="DAEEF3" w:themeFill="accent5" w:themeFillTint="33"/>
        <w:jc w:val="both"/>
        <w:rPr>
          <w:rFonts w:ascii="Aptos Narrow" w:hAnsi="Aptos Narrow"/>
        </w:rPr>
      </w:pPr>
    </w:p>
    <w:p w14:paraId="161EB873" w14:textId="77777777" w:rsidR="004165AA" w:rsidRPr="00705102" w:rsidRDefault="004165AA" w:rsidP="009A13B1">
      <w:pPr>
        <w:shd w:val="clear" w:color="auto" w:fill="DAEEF3" w:themeFill="accent5" w:themeFillTint="33"/>
        <w:jc w:val="both"/>
        <w:rPr>
          <w:rFonts w:ascii="Aptos Narrow" w:hAnsi="Aptos Narrow"/>
        </w:rPr>
      </w:pPr>
      <w:r w:rsidRPr="00705102">
        <w:rPr>
          <w:rFonts w:ascii="Aptos Narrow" w:hAnsi="Aptos Narrow" w:hint="eastAsia"/>
        </w:rPr>
        <w:t xml:space="preserve">For probability p (0 </w:t>
      </w:r>
      <w:r w:rsidRPr="00705102">
        <w:rPr>
          <w:rFonts w:ascii="Aptos Narrow" w:hAnsi="Aptos Narrow" w:hint="eastAsia"/>
        </w:rPr>
        <w:t>≤</w:t>
      </w:r>
      <w:r w:rsidRPr="00705102">
        <w:rPr>
          <w:rFonts w:ascii="Aptos Narrow" w:hAnsi="Aptos Narrow" w:hint="eastAsia"/>
        </w:rPr>
        <w:t xml:space="preserve"> p </w:t>
      </w:r>
      <w:r w:rsidRPr="00705102">
        <w:rPr>
          <w:rFonts w:ascii="Aptos Narrow" w:hAnsi="Aptos Narrow" w:hint="eastAsia"/>
        </w:rPr>
        <w:t>≤</w:t>
      </w:r>
      <w:r w:rsidRPr="00705102">
        <w:rPr>
          <w:rFonts w:ascii="Aptos Narrow" w:hAnsi="Aptos Narrow" w:hint="eastAsia"/>
        </w:rPr>
        <w:t>1), which indicates the bad rate in the sampled training data, the score is</w:t>
      </w:r>
    </w:p>
    <w:p w14:paraId="1B451448" w14:textId="77777777" w:rsidR="005C3652" w:rsidRDefault="004165AA" w:rsidP="3517A0B9">
      <w:pPr>
        <w:shd w:val="clear" w:color="auto" w:fill="DAEEF3" w:themeFill="accent5" w:themeFillTint="33"/>
        <w:jc w:val="both"/>
        <w:rPr>
          <w:rFonts w:ascii="Aptos Narrow" w:hAnsi="Aptos Narrow"/>
        </w:rPr>
      </w:pPr>
      <w:r w:rsidRPr="00705102">
        <w:rPr>
          <w:rFonts w:ascii="Aptos Narrow" w:hAnsi="Aptos Narrow"/>
        </w:rPr>
        <w:t>calculated from x by the following equation:</w:t>
      </w:r>
    </w:p>
    <w:p w14:paraId="471C146A" w14:textId="77777777" w:rsidR="005C3652" w:rsidRDefault="005C3652" w:rsidP="3517A0B9">
      <w:pPr>
        <w:shd w:val="clear" w:color="auto" w:fill="DAEEF3" w:themeFill="accent5" w:themeFillTint="33"/>
        <w:jc w:val="both"/>
        <w:rPr>
          <w:rFonts w:ascii="Aptos Narrow" w:hAnsi="Aptos Narrow"/>
        </w:rPr>
      </w:pPr>
    </w:p>
    <w:p w14:paraId="33C9AB09" w14:textId="4427D4D0" w:rsidR="3517A0B9" w:rsidRPr="005C3652" w:rsidRDefault="3517A0B9" w:rsidP="3517A0B9">
      <w:pPr>
        <w:shd w:val="clear" w:color="auto" w:fill="DAEEF3" w:themeFill="accent5" w:themeFillTint="33"/>
        <w:jc w:val="both"/>
        <w:rPr>
          <w:rFonts w:ascii="Aptos Narrow" w:hAnsi="Aptos Narrow"/>
        </w:rPr>
      </w:pPr>
      <m:oMathPara>
        <m:oMathParaPr>
          <m:jc m:val="left"/>
        </m:oMathParaPr>
        <m:oMath>
          <m:r>
            <w:rPr>
              <w:rFonts w:ascii="Cambria Math" w:hAnsi="Cambria Math"/>
            </w:rPr>
            <m:t>Score = 525 + </m:t>
          </m:r>
          <m:d>
            <m:dPr>
              <m:ctrlPr>
                <w:rPr>
                  <w:rFonts w:ascii="Cambria Math" w:hAnsi="Cambria Math"/>
                </w:rPr>
              </m:ctrlPr>
            </m:dPr>
            <m:e>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2 </m:t>
                      </m:r>
                    </m:sub>
                  </m:sSub>
                </m:fName>
                <m:e>
                  <m:d>
                    <m:dPr>
                      <m:ctrlPr>
                        <w:rPr>
                          <w:rFonts w:ascii="Cambria Math" w:hAnsi="Cambria Math"/>
                        </w:rPr>
                      </m:ctrlPr>
                    </m:dPr>
                    <m:e>
                      <m:f>
                        <m:fPr>
                          <m:ctrlPr>
                            <w:rPr>
                              <w:rFonts w:ascii="Cambria Math" w:hAnsi="Cambria Math"/>
                            </w:rPr>
                          </m:ctrlPr>
                        </m:fPr>
                        <m:num>
                          <m:r>
                            <w:rPr>
                              <w:rFonts w:ascii="Cambria Math" w:hAnsi="Cambria Math"/>
                            </w:rPr>
                            <m:t>xw</m:t>
                          </m:r>
                        </m:num>
                        <m:den>
                          <m:r>
                            <w:rPr>
                              <w:rFonts w:ascii="Cambria Math" w:hAnsi="Cambria Math"/>
                            </w:rPr>
                            <m:t>1 - xw</m:t>
                          </m:r>
                        </m:den>
                      </m:f>
                    </m:e>
                  </m:d>
                </m:e>
              </m:func>
              <m:r>
                <w:rPr>
                  <w:rFonts w:ascii="Cambria Math" w:hAnsi="Cambria Math"/>
                </w:rPr>
                <m:t> - </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rPr>
                      </m:ctrlPr>
                    </m:dPr>
                    <m:e>
                      <m:r>
                        <w:rPr>
                          <w:rFonts w:ascii="Cambria Math" w:hAnsi="Cambria Math"/>
                        </w:rPr>
                        <m:t>0.0004</m:t>
                      </m:r>
                    </m:e>
                  </m:d>
                </m:e>
              </m:func>
            </m:e>
          </m:d>
          <m:r>
            <w:rPr>
              <w:rFonts w:ascii="Cambria Math" w:hAnsi="Cambria Math"/>
            </w:rPr>
            <m:t> × 45 </m:t>
          </m:r>
        </m:oMath>
      </m:oMathPara>
    </w:p>
    <w:p w14:paraId="106AF700" w14:textId="77777777" w:rsidR="004165AA" w:rsidRDefault="004165AA" w:rsidP="009A13B1">
      <w:pPr>
        <w:shd w:val="clear" w:color="auto" w:fill="DAEEF3" w:themeFill="accent5" w:themeFillTint="33"/>
        <w:jc w:val="both"/>
        <w:rPr>
          <w:rFonts w:ascii="Aptos Narrow" w:hAnsi="Aptos Narrow"/>
        </w:rPr>
      </w:pPr>
    </w:p>
    <w:p w14:paraId="1611B248" w14:textId="143DF05C" w:rsidR="5BB2C46B" w:rsidRPr="005C3652" w:rsidRDefault="63837E78" w:rsidP="3517A0B9">
      <w:pPr>
        <w:shd w:val="clear" w:color="auto" w:fill="DAEEF3" w:themeFill="accent5" w:themeFillTint="33"/>
        <w:jc w:val="both"/>
        <w:rPr>
          <w:rFonts w:ascii="Aptos Narrow" w:hAnsi="Aptos Narrow"/>
          <w:b/>
          <w:bCs/>
        </w:rPr>
      </w:pPr>
      <w:r w:rsidRPr="3517A0B9">
        <w:rPr>
          <w:rFonts w:ascii="Aptos Narrow" w:eastAsia="Aptos Narrow" w:hAnsi="Aptos Narrow" w:cs="Aptos Narrow"/>
        </w:rPr>
        <w:t xml:space="preserve">Where the weighted probability </w:t>
      </w:r>
      <m:oMath>
        <m:r>
          <w:rPr>
            <w:rFonts w:ascii="Cambria Math" w:hAnsi="Cambria Math"/>
          </w:rPr>
          <m:t>xw=</m:t>
        </m:r>
        <m:f>
          <m:fPr>
            <m:ctrlPr>
              <w:rPr>
                <w:rFonts w:ascii="Cambria Math" w:hAnsi="Cambria Math"/>
              </w:rPr>
            </m:ctrlPr>
          </m:fPr>
          <m:num>
            <m:r>
              <w:rPr>
                <w:rFonts w:ascii="Cambria Math" w:hAnsi="Cambria Math"/>
              </w:rPr>
              <m:t>0.01p</m:t>
            </m:r>
          </m:num>
          <m:den>
            <m:r>
              <w:rPr>
                <w:rFonts w:ascii="Cambria Math" w:hAnsi="Cambria Math"/>
              </w:rPr>
              <m:t>1 + p</m:t>
            </m:r>
            <m:d>
              <m:dPr>
                <m:ctrlPr>
                  <w:rPr>
                    <w:rFonts w:ascii="Cambria Math" w:hAnsi="Cambria Math"/>
                  </w:rPr>
                </m:ctrlPr>
              </m:dPr>
              <m:e>
                <m:r>
                  <w:rPr>
                    <w:rFonts w:ascii="Cambria Math" w:hAnsi="Cambria Math"/>
                  </w:rPr>
                  <m:t>0.01-1</m:t>
                </m:r>
              </m:e>
            </m:d>
          </m:den>
        </m:f>
      </m:oMath>
      <w:r w:rsidR="005C3652">
        <w:rPr>
          <w:rFonts w:ascii="Aptos Narrow" w:eastAsia="Aptos Narrow" w:hAnsi="Aptos Narrow" w:cs="Aptos Narrow"/>
        </w:rPr>
        <w:t xml:space="preserve"> </w:t>
      </w:r>
      <w:r w:rsidR="42D11659" w:rsidRPr="3517A0B9">
        <w:rPr>
          <w:rFonts w:ascii="Aptos Narrow" w:eastAsia="Aptos Narrow" w:hAnsi="Aptos Narrow" w:cs="Aptos Narrow"/>
        </w:rPr>
        <w:t>when the odds</w:t>
      </w:r>
      <w:r w:rsidR="005C3652">
        <w:rPr>
          <w:rFonts w:ascii="Aptos Narrow" w:eastAsia="Aptos Narrow" w:hAnsi="Aptos Narrow" w:cs="Aptos Narrow"/>
        </w:rPr>
        <w:t xml:space="preserve"> </w:t>
      </w:r>
      <m:oMath>
        <m:d>
          <m:dPr>
            <m:ctrlPr>
              <w:rPr>
                <w:rFonts w:ascii="Cambria Math" w:hAnsi="Cambria Math"/>
              </w:rPr>
            </m:ctrlPr>
          </m:dPr>
          <m:e>
            <m:f>
              <m:fPr>
                <m:ctrlPr>
                  <w:rPr>
                    <w:rFonts w:ascii="Cambria Math" w:hAnsi="Cambria Math"/>
                  </w:rPr>
                </m:ctrlPr>
              </m:fPr>
              <m:num>
                <m:r>
                  <w:rPr>
                    <w:rFonts w:ascii="Cambria Math" w:hAnsi="Cambria Math"/>
                  </w:rPr>
                  <m:t>xw</m:t>
                </m:r>
              </m:num>
              <m:den>
                <m:r>
                  <w:rPr>
                    <w:rFonts w:ascii="Cambria Math" w:hAnsi="Cambria Math"/>
                  </w:rPr>
                  <m:t>1-xw</m:t>
                </m:r>
              </m:den>
            </m:f>
          </m:e>
        </m:d>
        <m:r>
          <w:rPr>
            <w:rFonts w:ascii="Cambria Math" w:hAnsi="Cambria Math"/>
          </w:rPr>
          <m:t xml:space="preserve"> </m:t>
        </m:r>
      </m:oMath>
      <w:r w:rsidR="5BB2C46B" w:rsidRPr="3517A0B9">
        <w:rPr>
          <w:rFonts w:ascii="Aptos Narrow" w:eastAsia="Aptos Narrow" w:hAnsi="Aptos Narrow" w:cs="Aptos Narrow"/>
          <w:color w:val="000000" w:themeColor="text1"/>
        </w:rPr>
        <w:t>are 0.0004, the</w:t>
      </w:r>
      <w:r w:rsidR="005C3652">
        <w:rPr>
          <w:rFonts w:ascii="Aptos Narrow" w:hAnsi="Aptos Narrow"/>
          <w:b/>
          <w:bCs/>
        </w:rPr>
        <w:t xml:space="preserve"> </w:t>
      </w:r>
      <w:r w:rsidR="5BB2C46B" w:rsidRPr="3517A0B9">
        <w:rPr>
          <w:rFonts w:ascii="Aptos Narrow" w:eastAsia="Aptos Narrow" w:hAnsi="Aptos Narrow" w:cs="Aptos Narrow"/>
          <w:color w:val="000000" w:themeColor="text1"/>
        </w:rPr>
        <w:t>log term becomes 0 and the score is 525. Log terms calculate how great the odds are compared to the</w:t>
      </w:r>
      <w:r w:rsidR="005C3652">
        <w:rPr>
          <w:rFonts w:ascii="Aptos Narrow" w:hAnsi="Aptos Narrow"/>
          <w:b/>
          <w:bCs/>
        </w:rPr>
        <w:t xml:space="preserve"> </w:t>
      </w:r>
      <w:r w:rsidR="5BB2C46B" w:rsidRPr="3517A0B9">
        <w:rPr>
          <w:rFonts w:ascii="Aptos Narrow" w:eastAsia="Aptos Narrow" w:hAnsi="Aptos Narrow" w:cs="Aptos Narrow"/>
          <w:color w:val="000000" w:themeColor="text1"/>
        </w:rPr>
        <w:t xml:space="preserve">midrate odds 0.0004 and </w:t>
      </w:r>
      <w:r w:rsidR="005C3652" w:rsidRPr="3517A0B9">
        <w:rPr>
          <w:rFonts w:ascii="Aptos Narrow" w:eastAsia="Aptos Narrow" w:hAnsi="Aptos Narrow" w:cs="Aptos Narrow"/>
          <w:color w:val="000000" w:themeColor="text1"/>
        </w:rPr>
        <w:t>create</w:t>
      </w:r>
      <w:r w:rsidR="5BB2C46B" w:rsidRPr="3517A0B9">
        <w:rPr>
          <w:rFonts w:ascii="Aptos Narrow" w:eastAsia="Aptos Narrow" w:hAnsi="Aptos Narrow" w:cs="Aptos Narrow"/>
          <w:color w:val="000000" w:themeColor="text1"/>
        </w:rPr>
        <w:t xml:space="preserve"> odds doubling every 45 points.</w:t>
      </w:r>
    </w:p>
    <w:p w14:paraId="74AA9C49" w14:textId="32E1DB32" w:rsidR="3517A0B9" w:rsidRDefault="3517A0B9" w:rsidP="3517A0B9">
      <w:pPr>
        <w:shd w:val="clear" w:color="auto" w:fill="DAEEF3" w:themeFill="accent5" w:themeFillTint="33"/>
        <w:jc w:val="both"/>
        <w:rPr>
          <w:rFonts w:ascii="Aptos Narrow" w:hAnsi="Aptos Narrow"/>
          <w:b/>
          <w:bCs/>
        </w:rPr>
      </w:pPr>
    </w:p>
    <w:p w14:paraId="4FB7EB4E" w14:textId="476C6327" w:rsidR="004165AA" w:rsidRPr="004165AA" w:rsidRDefault="004165AA" w:rsidP="009A13B1">
      <w:pPr>
        <w:shd w:val="clear" w:color="auto" w:fill="DAEEF3" w:themeFill="accent5" w:themeFillTint="33"/>
        <w:jc w:val="both"/>
        <w:rPr>
          <w:rFonts w:ascii="Aptos Narrow" w:hAnsi="Aptos Narrow"/>
          <w:b/>
          <w:bCs/>
        </w:rPr>
      </w:pPr>
      <w:r w:rsidRPr="004165AA">
        <w:rPr>
          <w:rFonts w:ascii="Aptos Narrow" w:hAnsi="Aptos Narrow"/>
          <w:b/>
          <w:bCs/>
        </w:rPr>
        <w:t>Vendor Tunings</w:t>
      </w:r>
    </w:p>
    <w:p w14:paraId="605F4520" w14:textId="77777777" w:rsidR="004165AA" w:rsidRPr="00705102" w:rsidRDefault="004165AA" w:rsidP="009A13B1">
      <w:pPr>
        <w:shd w:val="clear" w:color="auto" w:fill="DAEEF3" w:themeFill="accent5" w:themeFillTint="33"/>
        <w:jc w:val="both"/>
        <w:rPr>
          <w:rFonts w:ascii="Aptos Narrow" w:hAnsi="Aptos Narrow"/>
          <w:b/>
          <w:bCs/>
        </w:rPr>
      </w:pPr>
      <w:r w:rsidRPr="00705102">
        <w:rPr>
          <w:rFonts w:ascii="Aptos Narrow" w:hAnsi="Aptos Narrow"/>
          <w:b/>
          <w:bCs/>
        </w:rPr>
        <w:t>Warning Codes</w:t>
      </w:r>
    </w:p>
    <w:p w14:paraId="41EBB424" w14:textId="77777777" w:rsidR="004165AA" w:rsidRPr="00705102" w:rsidRDefault="004165AA" w:rsidP="009A13B1">
      <w:pPr>
        <w:shd w:val="clear" w:color="auto" w:fill="DAEEF3" w:themeFill="accent5" w:themeFillTint="33"/>
        <w:jc w:val="both"/>
        <w:rPr>
          <w:rFonts w:ascii="Aptos Narrow" w:hAnsi="Aptos Narrow"/>
        </w:rPr>
      </w:pPr>
      <w:r w:rsidRPr="00705102">
        <w:rPr>
          <w:rFonts w:ascii="Aptos Narrow" w:hAnsi="Aptos Narrow"/>
        </w:rPr>
        <w:t>The model is augmented with warning codes.</w:t>
      </w:r>
    </w:p>
    <w:p w14:paraId="0A6AA8EA" w14:textId="77777777" w:rsidR="004165AA" w:rsidRDefault="004165AA" w:rsidP="009A13B1">
      <w:pPr>
        <w:shd w:val="clear" w:color="auto" w:fill="DAEEF3" w:themeFill="accent5" w:themeFillTint="33"/>
        <w:jc w:val="both"/>
        <w:rPr>
          <w:rFonts w:ascii="Aptos Narrow" w:hAnsi="Aptos Narrow"/>
        </w:rPr>
      </w:pPr>
      <w:r w:rsidRPr="00705102">
        <w:rPr>
          <w:rFonts w:ascii="Aptos Narrow" w:hAnsi="Aptos Narrow"/>
        </w:rPr>
        <w:t>In production, every application has particular variable values that contribute to increasing the score</w:t>
      </w:r>
      <w:r>
        <w:rPr>
          <w:rFonts w:ascii="Aptos Narrow" w:hAnsi="Aptos Narrow"/>
        </w:rPr>
        <w:t xml:space="preserve"> </w:t>
      </w:r>
      <w:r w:rsidRPr="00705102">
        <w:rPr>
          <w:rFonts w:ascii="Aptos Narrow" w:hAnsi="Aptos Narrow"/>
        </w:rPr>
        <w:t>value. LexisNexis Risk Solutions provides a common set of warning codes that are sufficiently descriptive</w:t>
      </w:r>
      <w:r>
        <w:rPr>
          <w:rFonts w:ascii="Aptos Narrow" w:hAnsi="Aptos Narrow"/>
        </w:rPr>
        <w:t xml:space="preserve"> </w:t>
      </w:r>
      <w:r w:rsidRPr="00705102">
        <w:rPr>
          <w:rFonts w:ascii="Aptos Narrow" w:hAnsi="Aptos Narrow"/>
        </w:rPr>
        <w:t>to handle all types of score influences but are also beneficial to determining correct courses of remedial</w:t>
      </w:r>
      <w:r>
        <w:rPr>
          <w:rFonts w:ascii="Aptos Narrow" w:hAnsi="Aptos Narrow"/>
        </w:rPr>
        <w:t xml:space="preserve"> </w:t>
      </w:r>
      <w:r w:rsidRPr="00705102">
        <w:rPr>
          <w:rFonts w:ascii="Aptos Narrow" w:hAnsi="Aptos Narrow"/>
        </w:rPr>
        <w:t>action. By tracking all of the intermediate score changes that are caused by each variable value of an</w:t>
      </w:r>
      <w:r>
        <w:rPr>
          <w:rFonts w:ascii="Aptos Narrow" w:hAnsi="Aptos Narrow"/>
        </w:rPr>
        <w:t xml:space="preserve"> </w:t>
      </w:r>
      <w:r w:rsidRPr="00705102">
        <w:rPr>
          <w:rFonts w:ascii="Aptos Narrow" w:hAnsi="Aptos Narrow"/>
        </w:rPr>
        <w:t>application, the most important warning codes are identified and presented in the warning code output.</w:t>
      </w:r>
    </w:p>
    <w:p w14:paraId="38DED8B3" w14:textId="77777777" w:rsidR="004165AA" w:rsidRDefault="004165AA" w:rsidP="009A13B1">
      <w:pPr>
        <w:shd w:val="clear" w:color="auto" w:fill="DAEEF3" w:themeFill="accent5" w:themeFillTint="33"/>
        <w:jc w:val="both"/>
        <w:rPr>
          <w:rFonts w:ascii="Aptos Narrow" w:hAnsi="Aptos Narrow"/>
        </w:rPr>
      </w:pPr>
    </w:p>
    <w:p w14:paraId="582C0DA3" w14:textId="77777777" w:rsidR="004165AA" w:rsidRPr="00D6088D" w:rsidRDefault="004165AA" w:rsidP="009A13B1">
      <w:pPr>
        <w:shd w:val="clear" w:color="auto" w:fill="DAEEF3" w:themeFill="accent5" w:themeFillTint="33"/>
        <w:jc w:val="both"/>
        <w:rPr>
          <w:rFonts w:ascii="Aptos Narrow" w:hAnsi="Aptos Narrow"/>
          <w:b/>
          <w:bCs/>
        </w:rPr>
      </w:pPr>
      <w:r w:rsidRPr="00D6088D">
        <w:rPr>
          <w:rFonts w:ascii="Aptos Narrow" w:hAnsi="Aptos Narrow"/>
          <w:b/>
          <w:bCs/>
        </w:rPr>
        <w:t>Overwrites</w:t>
      </w:r>
    </w:p>
    <w:p w14:paraId="2D14126A" w14:textId="77777777" w:rsidR="004165AA" w:rsidRPr="00D6088D" w:rsidRDefault="004165AA" w:rsidP="009A13B1">
      <w:pPr>
        <w:shd w:val="clear" w:color="auto" w:fill="DAEEF3" w:themeFill="accent5" w:themeFillTint="33"/>
        <w:jc w:val="both"/>
        <w:rPr>
          <w:rFonts w:ascii="Aptos Narrow" w:hAnsi="Aptos Narrow"/>
        </w:rPr>
      </w:pPr>
      <w:r w:rsidRPr="00D6088D">
        <w:rPr>
          <w:rFonts w:ascii="Aptos Narrow" w:hAnsi="Aptos Narrow"/>
        </w:rPr>
        <w:t>In addition to the model-generated warning codes, there are several special circumstances where</w:t>
      </w:r>
      <w:r>
        <w:rPr>
          <w:rFonts w:ascii="Aptos Narrow" w:hAnsi="Aptos Narrow"/>
        </w:rPr>
        <w:t xml:space="preserve"> </w:t>
      </w:r>
      <w:r w:rsidRPr="00D6088D">
        <w:rPr>
          <w:rFonts w:ascii="Aptos Narrow" w:hAnsi="Aptos Narrow"/>
        </w:rPr>
        <w:t>anomalies in the input data are communicated through a warning code, referred to as overwrites.</w:t>
      </w:r>
    </w:p>
    <w:p w14:paraId="76132B12" w14:textId="77777777" w:rsidR="004165AA" w:rsidRDefault="004165AA" w:rsidP="009A13B1">
      <w:pPr>
        <w:shd w:val="clear" w:color="auto" w:fill="DAEEF3" w:themeFill="accent5" w:themeFillTint="33"/>
        <w:jc w:val="both"/>
        <w:rPr>
          <w:rFonts w:ascii="Aptos Narrow" w:hAnsi="Aptos Narrow"/>
        </w:rPr>
      </w:pPr>
      <w:r w:rsidRPr="00D6088D">
        <w:rPr>
          <w:rFonts w:ascii="Aptos Narrow" w:hAnsi="Aptos Narrow"/>
        </w:rPr>
        <w:t>Overwrites take priority over warning codes that are generated by the model based on specific criteria.</w:t>
      </w:r>
    </w:p>
    <w:p w14:paraId="58684514" w14:textId="77777777" w:rsidR="004165AA" w:rsidRDefault="004165AA" w:rsidP="009A13B1">
      <w:pPr>
        <w:shd w:val="clear" w:color="auto" w:fill="DAEEF3" w:themeFill="accent5" w:themeFillTint="33"/>
        <w:jc w:val="both"/>
        <w:rPr>
          <w:rFonts w:ascii="Aptos Narrow" w:hAnsi="Aptos Narrow"/>
        </w:rPr>
      </w:pPr>
    </w:p>
    <w:p w14:paraId="332EEDB4" w14:textId="77777777" w:rsidR="004165AA" w:rsidRPr="00C91990" w:rsidRDefault="004165AA" w:rsidP="009A13B1">
      <w:pPr>
        <w:shd w:val="clear" w:color="auto" w:fill="DAEEF3" w:themeFill="accent5" w:themeFillTint="33"/>
        <w:jc w:val="both"/>
        <w:rPr>
          <w:rFonts w:ascii="Aptos Narrow" w:hAnsi="Aptos Narrow"/>
          <w:b/>
          <w:bCs/>
        </w:rPr>
      </w:pPr>
      <w:r w:rsidRPr="00C91990">
        <w:rPr>
          <w:rFonts w:ascii="Aptos Narrow" w:hAnsi="Aptos Narrow"/>
          <w:b/>
          <w:bCs/>
        </w:rPr>
        <w:t>Deceased SSN</w:t>
      </w:r>
    </w:p>
    <w:p w14:paraId="2A61D946" w14:textId="77777777" w:rsidR="004165AA" w:rsidRPr="00C91990" w:rsidRDefault="004165AA" w:rsidP="009A13B1">
      <w:pPr>
        <w:shd w:val="clear" w:color="auto" w:fill="DAEEF3" w:themeFill="accent5" w:themeFillTint="33"/>
        <w:jc w:val="both"/>
        <w:rPr>
          <w:rFonts w:ascii="Aptos Narrow" w:hAnsi="Aptos Narrow"/>
        </w:rPr>
      </w:pPr>
      <w:r w:rsidRPr="00C91990">
        <w:rPr>
          <w:rFonts w:ascii="Aptos Narrow" w:hAnsi="Aptos Narrow"/>
        </w:rPr>
        <w:t>If the SSN that is provided for the consumer is reported by the SSA (Social Security Administration) DMF</w:t>
      </w:r>
      <w:r>
        <w:rPr>
          <w:rFonts w:ascii="Aptos Narrow" w:hAnsi="Aptos Narrow"/>
        </w:rPr>
        <w:t xml:space="preserve"> </w:t>
      </w:r>
      <w:r w:rsidRPr="00C91990">
        <w:rPr>
          <w:rFonts w:ascii="Aptos Narrow" w:hAnsi="Aptos Narrow"/>
        </w:rPr>
        <w:t>(Death Master File) or by other LexisNexis Risk Solutions proprietary data sources as deceased, then the</w:t>
      </w:r>
      <w:r>
        <w:rPr>
          <w:rFonts w:ascii="Aptos Narrow" w:hAnsi="Aptos Narrow"/>
        </w:rPr>
        <w:t xml:space="preserve"> </w:t>
      </w:r>
      <w:r w:rsidRPr="00C91990">
        <w:rPr>
          <w:rFonts w:ascii="Aptos Narrow" w:hAnsi="Aptos Narrow"/>
        </w:rPr>
        <w:t>model returns a score value of 999.</w:t>
      </w:r>
    </w:p>
    <w:p w14:paraId="06D925D4" w14:textId="77777777" w:rsidR="004165AA" w:rsidRDefault="004165AA" w:rsidP="009A13B1">
      <w:pPr>
        <w:shd w:val="clear" w:color="auto" w:fill="DAEEF3" w:themeFill="accent5" w:themeFillTint="33"/>
        <w:jc w:val="both"/>
        <w:rPr>
          <w:rFonts w:ascii="Aptos Narrow" w:hAnsi="Aptos Narrow"/>
        </w:rPr>
      </w:pPr>
      <w:r w:rsidRPr="00C91990">
        <w:rPr>
          <w:rFonts w:ascii="Aptos Narrow" w:hAnsi="Aptos Narrow"/>
        </w:rPr>
        <w:t>Under this circumstance, all six warning codes contain a value of either 248 (Identity reported as</w:t>
      </w:r>
      <w:r>
        <w:rPr>
          <w:rFonts w:ascii="Aptos Narrow" w:hAnsi="Aptos Narrow"/>
        </w:rPr>
        <w:t xml:space="preserve"> </w:t>
      </w:r>
      <w:r w:rsidRPr="00C91990">
        <w:rPr>
          <w:rFonts w:ascii="Aptos Narrow" w:hAnsi="Aptos Narrow"/>
        </w:rPr>
        <w:t>Deceased) or 232 (SSN reported as Deceased), based on the type of match.</w:t>
      </w:r>
      <w:r>
        <w:rPr>
          <w:rFonts w:ascii="Aptos Narrow" w:hAnsi="Aptos Narrow"/>
        </w:rPr>
        <w:t xml:space="preserve"> </w:t>
      </w:r>
      <w:r w:rsidRPr="00C91990">
        <w:rPr>
          <w:rFonts w:ascii="Aptos Narrow" w:hAnsi="Aptos Narrow"/>
        </w:rPr>
        <w:t>When other types of anomalies are detected in the score request, the model overwrites the first model</w:t>
      </w:r>
      <w:r>
        <w:rPr>
          <w:rFonts w:ascii="Aptos Narrow" w:hAnsi="Aptos Narrow"/>
        </w:rPr>
        <w:t>-</w:t>
      </w:r>
      <w:r w:rsidRPr="00C91990">
        <w:rPr>
          <w:rFonts w:ascii="Aptos Narrow" w:hAnsi="Aptos Narrow"/>
        </w:rPr>
        <w:t>generated warning code and shifts the model-generated warning codes to the subsequent warning code</w:t>
      </w:r>
      <w:r>
        <w:rPr>
          <w:rFonts w:ascii="Aptos Narrow" w:hAnsi="Aptos Narrow"/>
        </w:rPr>
        <w:t xml:space="preserve"> </w:t>
      </w:r>
      <w:r w:rsidRPr="00C91990">
        <w:rPr>
          <w:rFonts w:ascii="Aptos Narrow" w:hAnsi="Aptos Narrow"/>
        </w:rPr>
        <w:t>positions.</w:t>
      </w:r>
    </w:p>
    <w:p w14:paraId="538CEFDC" w14:textId="2B4FFA7D" w:rsidR="004165AA" w:rsidRDefault="004165AA" w:rsidP="009A13B1">
      <w:pPr>
        <w:shd w:val="clear" w:color="auto" w:fill="DAEEF3" w:themeFill="accent5" w:themeFillTint="33"/>
        <w:jc w:val="both"/>
        <w:rPr>
          <w:rFonts w:ascii="Aptos Narrow" w:hAnsi="Aptos Narrow"/>
        </w:rPr>
      </w:pPr>
      <w:r>
        <w:rPr>
          <w:rFonts w:ascii="Aptos Narrow" w:hAnsi="Aptos Narrow"/>
        </w:rPr>
        <w:t>*I</w:t>
      </w:r>
      <w:r w:rsidRPr="00C91990">
        <w:rPr>
          <w:rFonts w:ascii="Aptos Narrow" w:hAnsi="Aptos Narrow"/>
        </w:rPr>
        <w:t xml:space="preserve">f more than one </w:t>
      </w:r>
      <w:r w:rsidR="0033377D" w:rsidRPr="00C91990">
        <w:rPr>
          <w:rFonts w:ascii="Aptos Narrow" w:hAnsi="Aptos Narrow"/>
        </w:rPr>
        <w:t>overwrites</w:t>
      </w:r>
      <w:r w:rsidRPr="00C91990">
        <w:rPr>
          <w:rFonts w:ascii="Aptos Narrow" w:hAnsi="Aptos Narrow"/>
        </w:rPr>
        <w:t xml:space="preserve"> applies, then the model-generated warning codes could be</w:t>
      </w:r>
      <w:r>
        <w:rPr>
          <w:rFonts w:ascii="Aptos Narrow" w:hAnsi="Aptos Narrow"/>
        </w:rPr>
        <w:t xml:space="preserve"> </w:t>
      </w:r>
      <w:r w:rsidRPr="00C91990">
        <w:rPr>
          <w:rFonts w:ascii="Aptos Narrow" w:hAnsi="Aptos Narrow"/>
        </w:rPr>
        <w:t>overwritten entirely.</w:t>
      </w:r>
      <w:r w:rsidRPr="00C91990">
        <w:rPr>
          <w:rFonts w:ascii="Aptos Narrow" w:hAnsi="Aptos Narrow"/>
        </w:rPr>
        <w:cr/>
      </w:r>
    </w:p>
    <w:p w14:paraId="4184CD67" w14:textId="77777777" w:rsidR="004F5D88" w:rsidRDefault="004F5D88" w:rsidP="004F5D88">
      <w:pPr>
        <w:shd w:val="clear" w:color="auto" w:fill="DAEEF3" w:themeFill="accent5" w:themeFillTint="33"/>
        <w:rPr>
          <w:rFonts w:ascii="Aptos Narrow" w:hAnsi="Aptos Narrow"/>
        </w:rPr>
      </w:pPr>
    </w:p>
    <w:bookmarkEnd w:id="941"/>
    <w:p w14:paraId="3D65E5CA" w14:textId="77777777" w:rsidR="004F5D88" w:rsidRDefault="004F5D88" w:rsidP="004F5D88"/>
    <w:p w14:paraId="1E814BA5" w14:textId="77777777" w:rsidR="004F5D88" w:rsidRDefault="004F5D88" w:rsidP="00836691">
      <w:pPr>
        <w:pStyle w:val="Heading3"/>
      </w:pPr>
      <w:bookmarkStart w:id="942" w:name="_Toc163230543"/>
      <w:r>
        <w:rPr>
          <w:rFonts w:hint="eastAsia"/>
        </w:rPr>
        <w:t>Model Outputs</w:t>
      </w:r>
      <w:bookmarkEnd w:id="942"/>
    </w:p>
    <w:p w14:paraId="3B367AAA" w14:textId="77777777" w:rsidR="004F5D88" w:rsidRDefault="004F5D88" w:rsidP="004F5D88">
      <w:pPr>
        <w:rPr>
          <w:rStyle w:val="SubtleEmphasis"/>
        </w:rPr>
      </w:pPr>
      <w:r>
        <w:rPr>
          <w:rStyle w:val="SubtleEmphasis"/>
        </w:rPr>
        <w:t>Provide a list of all model outputs, including expected values or ranges.</w:t>
      </w:r>
    </w:p>
    <w:p w14:paraId="63B00D96" w14:textId="77777777" w:rsidR="00C56D03" w:rsidRDefault="00C56D03" w:rsidP="00C56D03">
      <w:pPr>
        <w:rPr>
          <w:rStyle w:val="SubtleEmphasis"/>
        </w:rPr>
      </w:pPr>
    </w:p>
    <w:p w14:paraId="24CD1BD5" w14:textId="77777777" w:rsidR="00737A94" w:rsidRDefault="00737A94" w:rsidP="00737A94">
      <w:pPr>
        <w:shd w:val="clear" w:color="auto" w:fill="DAEEF3" w:themeFill="accent5" w:themeFillTint="33"/>
        <w:jc w:val="both"/>
        <w:rPr>
          <w:rFonts w:ascii="Aptos Narrow" w:hAnsi="Aptos Narrow"/>
        </w:rPr>
      </w:pPr>
      <w:r>
        <w:rPr>
          <w:rFonts w:ascii="Aptos Narrow" w:hAnsi="Aptos Narrow"/>
        </w:rPr>
        <w:t>Model Owner:</w:t>
      </w:r>
    </w:p>
    <w:p w14:paraId="1625015D" w14:textId="09D4F547" w:rsidR="00441C6E" w:rsidRDefault="00441C6E" w:rsidP="009A13B1">
      <w:pPr>
        <w:shd w:val="clear" w:color="auto" w:fill="DAEEF3" w:themeFill="accent5" w:themeFillTint="33"/>
        <w:jc w:val="both"/>
        <w:rPr>
          <w:rFonts w:ascii="Aptos Narrow" w:hAnsi="Aptos Narrow"/>
        </w:rPr>
      </w:pPr>
    </w:p>
    <w:p w14:paraId="4D36EBC5" w14:textId="77777777" w:rsidR="004F5D88" w:rsidRDefault="004F5D88" w:rsidP="004F5D88">
      <w:pPr>
        <w:rPr>
          <w:rStyle w:val="SubtleEmphasis"/>
        </w:rPr>
      </w:pPr>
    </w:p>
    <w:p w14:paraId="5560AF84" w14:textId="77777777" w:rsidR="004F5D88" w:rsidRDefault="004F5D88" w:rsidP="00836691">
      <w:pPr>
        <w:pStyle w:val="Heading3"/>
      </w:pPr>
      <w:bookmarkStart w:id="943" w:name="_Toc163230544"/>
      <w:r>
        <w:rPr>
          <w:rFonts w:hint="eastAsia"/>
        </w:rPr>
        <w:t>Reports</w:t>
      </w:r>
      <w:bookmarkEnd w:id="943"/>
    </w:p>
    <w:p w14:paraId="5A642FFB" w14:textId="77777777" w:rsidR="004F5D88" w:rsidRDefault="004F5D88" w:rsidP="004F5D88">
      <w:pPr>
        <w:rPr>
          <w:rStyle w:val="SubtleEmphasis"/>
        </w:rPr>
      </w:pPr>
      <w:r>
        <w:rPr>
          <w:rStyle w:val="SubtleEmphasis"/>
        </w:rPr>
        <w:t>Provide a list of all standard output files or reports and describe how they are used in the business.</w:t>
      </w:r>
    </w:p>
    <w:p w14:paraId="25498E82" w14:textId="77777777" w:rsidR="004F5D88" w:rsidRDefault="004F5D88" w:rsidP="004F5D88">
      <w:pPr>
        <w:rPr>
          <w:rStyle w:val="SubtleEmphasis"/>
        </w:rPr>
      </w:pPr>
      <w:bookmarkStart w:id="944" w:name="OLE_LINK53"/>
      <w:bookmarkStart w:id="945" w:name="OLE_LINK51"/>
    </w:p>
    <w:p w14:paraId="6686AE79" w14:textId="0137A036" w:rsidR="00B06F41" w:rsidRDefault="00737A94" w:rsidP="0016673F">
      <w:pPr>
        <w:shd w:val="clear" w:color="auto" w:fill="DAEEF3" w:themeFill="accent5" w:themeFillTint="33"/>
        <w:jc w:val="both"/>
        <w:rPr>
          <w:rFonts w:ascii="Aptos Narrow" w:hAnsi="Aptos Narrow"/>
        </w:rPr>
      </w:pPr>
      <w:bookmarkStart w:id="946" w:name="OLE_LINK50"/>
      <w:r>
        <w:rPr>
          <w:rFonts w:ascii="Aptos Narrow" w:hAnsi="Aptos Narrow"/>
        </w:rPr>
        <w:lastRenderedPageBreak/>
        <w:t>Model Owner:</w:t>
      </w:r>
      <w:r w:rsidR="005F108F">
        <w:rPr>
          <w:rFonts w:ascii="Aptos Narrow" w:hAnsi="Aptos Narrow"/>
        </w:rPr>
        <w:t xml:space="preserve"> </w:t>
      </w:r>
    </w:p>
    <w:p w14:paraId="24A56B58" w14:textId="77777777" w:rsidR="00006617" w:rsidRDefault="00006617" w:rsidP="0016673F">
      <w:pPr>
        <w:shd w:val="clear" w:color="auto" w:fill="DAEEF3" w:themeFill="accent5" w:themeFillTint="33"/>
        <w:jc w:val="both"/>
        <w:rPr>
          <w:rFonts w:ascii="Aptos Narrow" w:hAnsi="Aptos Narrow"/>
        </w:rPr>
      </w:pPr>
    </w:p>
    <w:bookmarkEnd w:id="944"/>
    <w:p w14:paraId="6CBB9586" w14:textId="77777777" w:rsidR="00F5605C" w:rsidRDefault="00F5605C" w:rsidP="004F5D88"/>
    <w:bookmarkEnd w:id="945"/>
    <w:bookmarkEnd w:id="946"/>
    <w:p w14:paraId="2DECF168" w14:textId="77777777" w:rsidR="003B1F59" w:rsidRDefault="003B1F59" w:rsidP="004F5D88"/>
    <w:p w14:paraId="4BCA353D" w14:textId="12121DDC" w:rsidR="00F5605C" w:rsidRPr="00F5605C" w:rsidRDefault="00F5605C" w:rsidP="00A53660">
      <w:pPr>
        <w:pStyle w:val="Heading2"/>
        <w:numPr>
          <w:ilvl w:val="1"/>
          <w:numId w:val="1"/>
        </w:numPr>
        <w:pBdr>
          <w:bottom w:val="single" w:sz="6" w:space="1" w:color="auto"/>
        </w:pBdr>
        <w:shd w:val="clear" w:color="auto" w:fill="C6D9F1" w:themeFill="text2" w:themeFillTint="33"/>
        <w:spacing w:before="0"/>
        <w:ind w:left="720" w:hanging="720"/>
        <w:rPr>
          <w:rFonts w:cs="Arial"/>
          <w:szCs w:val="24"/>
        </w:rPr>
      </w:pPr>
      <w:bookmarkStart w:id="947" w:name="_Toc163230545"/>
      <w:r w:rsidRPr="00F5605C">
        <w:rPr>
          <w:rFonts w:cs="Arial" w:hint="eastAsia"/>
          <w:szCs w:val="24"/>
        </w:rPr>
        <w:t>Operational Controls</w:t>
      </w:r>
      <w:bookmarkEnd w:id="947"/>
    </w:p>
    <w:p w14:paraId="21536D0F" w14:textId="688EFF4D" w:rsidR="00F5605C" w:rsidRDefault="00F5605C" w:rsidP="004F5D88">
      <w:r>
        <w:rPr>
          <w:rStyle w:val="SubtleEmphasis"/>
        </w:rPr>
        <w:t>Operational controls related to the model should be in place prior to the production deployment of the model.</w:t>
      </w:r>
    </w:p>
    <w:p w14:paraId="124DB405" w14:textId="77777777" w:rsidR="00F5605C" w:rsidRDefault="00F5605C" w:rsidP="004F5D88"/>
    <w:p w14:paraId="76385DD3" w14:textId="3A718DC3" w:rsidR="00F5605C" w:rsidRDefault="00F5605C" w:rsidP="00836691">
      <w:pPr>
        <w:pStyle w:val="Heading3"/>
      </w:pPr>
      <w:bookmarkStart w:id="948" w:name="_Toc163230546"/>
      <w:r>
        <w:rPr>
          <w:rFonts w:hint="eastAsia"/>
        </w:rPr>
        <w:t>Model Access and Security</w:t>
      </w:r>
      <w:bookmarkEnd w:id="948"/>
    </w:p>
    <w:p w14:paraId="496F07E4" w14:textId="77777777" w:rsidR="00F5605C" w:rsidRDefault="00F5605C" w:rsidP="00F5605C">
      <w:pPr>
        <w:rPr>
          <w:rStyle w:val="SubtleEmphasis"/>
        </w:rPr>
      </w:pPr>
      <w:r>
        <w:rPr>
          <w:rStyle w:val="SubtleEmphasis"/>
        </w:rPr>
        <w:t xml:space="preserve">Access controls prevent unauthorized changes to the production code and unauthorized operation of the model in production. Describe who has “write access” to the model and can make changes to the underlying code of the model in development and in production, who has access to run the model in production, and who controls model access rights. If there is a formal access monitoring and review process in place, describe it here. Indicate whether any model files are password protected. </w:t>
      </w:r>
    </w:p>
    <w:p w14:paraId="0F9ACD31" w14:textId="77777777" w:rsidR="00F5605C" w:rsidRDefault="00F5605C" w:rsidP="00F5605C">
      <w:pPr>
        <w:rPr>
          <w:rStyle w:val="SubtleEmphasis"/>
        </w:rPr>
      </w:pPr>
    </w:p>
    <w:p w14:paraId="68099909" w14:textId="21D9AFA7" w:rsidR="00F5605C" w:rsidRDefault="00F5605C" w:rsidP="00F5605C">
      <w:r>
        <w:rPr>
          <w:rStyle w:val="SubtleEmphasis"/>
        </w:rPr>
        <w:t xml:space="preserve">If there is no technical mechanism to prevent changes to the model in production (e.g., if the model is implemented using </w:t>
      </w:r>
      <w:r w:rsidR="00136089">
        <w:rPr>
          <w:rStyle w:val="SubtleEmphasis"/>
        </w:rPr>
        <w:t xml:space="preserve">Python </w:t>
      </w:r>
      <w:r>
        <w:rPr>
          <w:rStyle w:val="SubtleEmphasis"/>
        </w:rPr>
        <w:t>code), describe any checks performed to verify that no unauthorized changes have been made since the last approved update or use of the model (such as code comparisons).</w:t>
      </w:r>
    </w:p>
    <w:p w14:paraId="2A664128" w14:textId="77777777" w:rsidR="00B73CA5" w:rsidRDefault="00B73CA5" w:rsidP="00B73CA5">
      <w:pPr>
        <w:rPr>
          <w:rStyle w:val="SubtleEmphasis"/>
        </w:rPr>
      </w:pPr>
    </w:p>
    <w:p w14:paraId="67EEF637" w14:textId="77777777" w:rsidR="00737A94" w:rsidRDefault="00737A94" w:rsidP="00737A94">
      <w:pPr>
        <w:shd w:val="clear" w:color="auto" w:fill="DAEEF3" w:themeFill="accent5" w:themeFillTint="33"/>
        <w:jc w:val="both"/>
        <w:rPr>
          <w:rFonts w:ascii="Aptos Narrow" w:hAnsi="Aptos Narrow"/>
        </w:rPr>
      </w:pPr>
      <w:r>
        <w:rPr>
          <w:rFonts w:ascii="Aptos Narrow" w:hAnsi="Aptos Narrow"/>
        </w:rPr>
        <w:t>Model Owner:</w:t>
      </w:r>
    </w:p>
    <w:p w14:paraId="1D9C9982" w14:textId="77777777" w:rsidR="00A053CC" w:rsidRPr="00A053CC" w:rsidRDefault="00A053CC" w:rsidP="009A13B1">
      <w:pPr>
        <w:shd w:val="clear" w:color="auto" w:fill="DAEEF3" w:themeFill="accent5" w:themeFillTint="33"/>
        <w:jc w:val="both"/>
        <w:rPr>
          <w:rFonts w:ascii="Aptos Narrow" w:hAnsi="Aptos Narrow"/>
        </w:rPr>
      </w:pPr>
      <w:r w:rsidRPr="00A053CC">
        <w:rPr>
          <w:rFonts w:ascii="Aptos Narrow" w:hAnsi="Aptos Narrow"/>
        </w:rPr>
        <w:t>The LexisNexis Fraud Intelligence (LNFI) model ensures robust access controls and security protocols to safeguard the integrity and confidentiality of the model and its associated data. Access to the model is tightly controlled through role-based permissions, which ensure that only authorized personnel can interact with the model or access sensitive data. This includes both internal staff and any third-party vendors who may be involved in the model's maintenance or use. The system is designed to restrict access to certain functionalities, such as training, model updates, or data inputs, based on a user's role and responsibility, preventing unauthorized modifications or misuse.</w:t>
      </w:r>
    </w:p>
    <w:p w14:paraId="1BB9CD4C" w14:textId="77777777" w:rsidR="00A053CC" w:rsidRPr="00A053CC" w:rsidRDefault="00A053CC" w:rsidP="009A13B1">
      <w:pPr>
        <w:shd w:val="clear" w:color="auto" w:fill="DAEEF3" w:themeFill="accent5" w:themeFillTint="33"/>
        <w:jc w:val="both"/>
        <w:rPr>
          <w:rFonts w:ascii="Aptos Narrow" w:hAnsi="Aptos Narrow"/>
        </w:rPr>
      </w:pPr>
      <w:r w:rsidRPr="00A053CC">
        <w:rPr>
          <w:rFonts w:ascii="Aptos Narrow" w:hAnsi="Aptos Narrow"/>
        </w:rPr>
        <w:t>To further protect the model, sensitive data used in the model development and production processes is encrypted during storage and transmission. Data security is reinforced through secure authentication mechanisms, such as multi-factor authentication (MFA), which ensures that only verified users can access the model's operational environment. Additionally, all interactions with the model are logged to provide a clear audit trail of who accessed the system, what actions they performed, and when these actions took place. This audit trail is vital for monitoring and reviewing access to the model, ensuring compliance with internal and regulatory standards.</w:t>
      </w:r>
    </w:p>
    <w:p w14:paraId="42059182" w14:textId="77777777" w:rsidR="00A053CC" w:rsidRPr="00A053CC" w:rsidRDefault="00A053CC" w:rsidP="009A13B1">
      <w:pPr>
        <w:shd w:val="clear" w:color="auto" w:fill="DAEEF3" w:themeFill="accent5" w:themeFillTint="33"/>
        <w:jc w:val="both"/>
        <w:rPr>
          <w:rFonts w:ascii="Aptos Narrow" w:hAnsi="Aptos Narrow"/>
        </w:rPr>
      </w:pPr>
      <w:r w:rsidRPr="00A053CC">
        <w:rPr>
          <w:rFonts w:ascii="Aptos Narrow" w:hAnsi="Aptos Narrow"/>
        </w:rPr>
        <w:t>Regular security reviews and updates are conducted to keep up with emerging threats and vulnerabilities. The security measures are aligned with industry standards and best practices, such as encryption protocols and data protection regulations, ensuring that both the model’s integrity and its outputs are safeguarded. These comprehensive access and security measures are essential for maintaining the reliability and trustworthiness of the LNFI model and ensuring that it operates within a secure and compliant environment.</w:t>
      </w:r>
    </w:p>
    <w:p w14:paraId="5F11239D" w14:textId="77777777" w:rsidR="00A053CC" w:rsidRDefault="00A053CC" w:rsidP="009A13B1">
      <w:pPr>
        <w:shd w:val="clear" w:color="auto" w:fill="DAEEF3" w:themeFill="accent5" w:themeFillTint="33"/>
        <w:jc w:val="both"/>
        <w:rPr>
          <w:rFonts w:ascii="Aptos Narrow" w:hAnsi="Aptos Narrow"/>
        </w:rPr>
      </w:pPr>
    </w:p>
    <w:p w14:paraId="127FCD14" w14:textId="6416F064" w:rsidR="00A053CC" w:rsidRPr="00A053CC" w:rsidRDefault="00A053CC" w:rsidP="009A13B1">
      <w:pPr>
        <w:shd w:val="clear" w:color="auto" w:fill="DAEEF3" w:themeFill="accent5" w:themeFillTint="33"/>
        <w:jc w:val="both"/>
        <w:rPr>
          <w:rFonts w:ascii="Aptos Narrow" w:hAnsi="Aptos Narrow"/>
          <w:b/>
          <w:bCs/>
        </w:rPr>
      </w:pPr>
      <w:r w:rsidRPr="00A053CC">
        <w:rPr>
          <w:rFonts w:ascii="Aptos Narrow" w:hAnsi="Aptos Narrow"/>
          <w:b/>
          <w:bCs/>
        </w:rPr>
        <w:t>Regulatory Compliance</w:t>
      </w:r>
    </w:p>
    <w:p w14:paraId="4BEB29F1" w14:textId="725920C4" w:rsidR="00A053CC" w:rsidRPr="00A053CC" w:rsidRDefault="00A053CC" w:rsidP="009A13B1">
      <w:pPr>
        <w:shd w:val="clear" w:color="auto" w:fill="DAEEF3" w:themeFill="accent5" w:themeFillTint="33"/>
        <w:jc w:val="both"/>
        <w:rPr>
          <w:rFonts w:ascii="Aptos Narrow" w:hAnsi="Aptos Narrow"/>
        </w:rPr>
      </w:pPr>
      <w:r w:rsidRPr="00A053CC">
        <w:rPr>
          <w:rFonts w:ascii="Aptos Narrow" w:hAnsi="Aptos Narrow"/>
        </w:rPr>
        <w:t xml:space="preserve">The model access framework adheres to </w:t>
      </w:r>
      <w:r w:rsidR="00193EB8" w:rsidRPr="00A053CC">
        <w:rPr>
          <w:rFonts w:ascii="Aptos Narrow" w:hAnsi="Aptos Narrow"/>
        </w:rPr>
        <w:t>industry’s</w:t>
      </w:r>
      <w:r w:rsidRPr="00A053CC">
        <w:rPr>
          <w:rFonts w:ascii="Aptos Narrow" w:hAnsi="Aptos Narrow"/>
        </w:rPr>
        <w:t xml:space="preserve"> best practices and complies with data protection regulations, such as the General Data Protection Regulation (GDPR) and the California Consumer Privacy Act (CCPA). These measures ensure that sensitive data is handled responsibly.</w:t>
      </w:r>
    </w:p>
    <w:p w14:paraId="41A50487" w14:textId="0114AA4D" w:rsidR="007177F9" w:rsidRDefault="007177F9" w:rsidP="009A13B1">
      <w:pPr>
        <w:shd w:val="clear" w:color="auto" w:fill="DAEEF3" w:themeFill="accent5" w:themeFillTint="33"/>
        <w:jc w:val="both"/>
        <w:rPr>
          <w:rFonts w:ascii="Aptos Narrow" w:hAnsi="Aptos Narrow"/>
        </w:rPr>
      </w:pPr>
    </w:p>
    <w:p w14:paraId="633619E6" w14:textId="77777777" w:rsidR="00B73CA5" w:rsidRDefault="00B73CA5" w:rsidP="00B73CA5">
      <w:pPr>
        <w:shd w:val="clear" w:color="auto" w:fill="DAEEF3" w:themeFill="accent5" w:themeFillTint="33"/>
        <w:rPr>
          <w:rFonts w:ascii="Aptos Narrow" w:hAnsi="Aptos Narrow"/>
        </w:rPr>
      </w:pPr>
    </w:p>
    <w:p w14:paraId="7A6E87A1" w14:textId="77777777" w:rsidR="00F5605C" w:rsidRDefault="00F5605C" w:rsidP="004F5D88"/>
    <w:p w14:paraId="6D52BCFE" w14:textId="400C375A" w:rsidR="00F5605C" w:rsidRDefault="00F5605C" w:rsidP="00836691">
      <w:pPr>
        <w:pStyle w:val="Heading3"/>
      </w:pPr>
      <w:bookmarkStart w:id="949" w:name="_Toc163230547"/>
      <w:r>
        <w:rPr>
          <w:rFonts w:hint="eastAsia"/>
        </w:rPr>
        <w:t>Production Deployment</w:t>
      </w:r>
      <w:bookmarkEnd w:id="949"/>
    </w:p>
    <w:p w14:paraId="16465D28" w14:textId="1A2AA9EF" w:rsidR="00F5605C" w:rsidRPr="00F5605C" w:rsidRDefault="00F5605C" w:rsidP="00F5605C">
      <w:r>
        <w:rPr>
          <w:rStyle w:val="SubtleEmphasis"/>
        </w:rPr>
        <w:t>Describe the production deployment process for the new model or changed model, including related controls.</w:t>
      </w:r>
    </w:p>
    <w:p w14:paraId="7D69D4C7" w14:textId="77777777" w:rsidR="00B73CA5" w:rsidRDefault="00B73CA5" w:rsidP="00B73CA5">
      <w:pPr>
        <w:rPr>
          <w:rStyle w:val="SubtleEmphasis"/>
        </w:rPr>
      </w:pPr>
    </w:p>
    <w:p w14:paraId="624ABAD9" w14:textId="77777777" w:rsidR="00737A94" w:rsidRDefault="00737A94" w:rsidP="00737A94">
      <w:pPr>
        <w:shd w:val="clear" w:color="auto" w:fill="DAEEF3" w:themeFill="accent5" w:themeFillTint="33"/>
        <w:jc w:val="both"/>
        <w:rPr>
          <w:rFonts w:ascii="Aptos Narrow" w:hAnsi="Aptos Narrow"/>
        </w:rPr>
      </w:pPr>
      <w:r>
        <w:rPr>
          <w:rFonts w:ascii="Aptos Narrow" w:hAnsi="Aptos Narrow"/>
        </w:rPr>
        <w:t>Model Owner:</w:t>
      </w:r>
    </w:p>
    <w:p w14:paraId="0F648BAC" w14:textId="77777777" w:rsidR="00583416" w:rsidRPr="001D0FAF" w:rsidRDefault="00583416" w:rsidP="009A13B1">
      <w:pPr>
        <w:shd w:val="clear" w:color="auto" w:fill="DAEEF3" w:themeFill="accent5" w:themeFillTint="33"/>
        <w:jc w:val="both"/>
        <w:rPr>
          <w:rFonts w:ascii="Aptos Narrow" w:hAnsi="Aptos Narrow"/>
        </w:rPr>
      </w:pPr>
      <w:r w:rsidRPr="001D0FAF">
        <w:rPr>
          <w:rFonts w:ascii="Aptos Narrow" w:hAnsi="Aptos Narrow"/>
        </w:rPr>
        <w:t>When a model is moved into production, the model undergoes extensive testing to make sure that the</w:t>
      </w:r>
      <w:r>
        <w:rPr>
          <w:rFonts w:ascii="Aptos Narrow" w:hAnsi="Aptos Narrow"/>
        </w:rPr>
        <w:t xml:space="preserve"> </w:t>
      </w:r>
      <w:r w:rsidRPr="001D0FAF">
        <w:rPr>
          <w:rFonts w:ascii="Aptos Narrow" w:hAnsi="Aptos Narrow"/>
        </w:rPr>
        <w:t>scoring code that is implemented matches the scoring code that was developed.</w:t>
      </w:r>
    </w:p>
    <w:p w14:paraId="1F4F0D45" w14:textId="77777777" w:rsidR="00583416" w:rsidRDefault="00583416" w:rsidP="009A13B1">
      <w:pPr>
        <w:shd w:val="clear" w:color="auto" w:fill="DAEEF3" w:themeFill="accent5" w:themeFillTint="33"/>
        <w:jc w:val="both"/>
        <w:rPr>
          <w:rFonts w:ascii="Aptos Narrow" w:hAnsi="Aptos Narrow"/>
        </w:rPr>
      </w:pPr>
      <w:r w:rsidRPr="001D0FAF">
        <w:rPr>
          <w:rFonts w:ascii="Aptos Narrow" w:hAnsi="Aptos Narrow"/>
        </w:rPr>
        <w:t>A large test dataset of more than 100,000 records is used for testing. The test dataset was created</w:t>
      </w:r>
      <w:r>
        <w:rPr>
          <w:rFonts w:ascii="Aptos Narrow" w:hAnsi="Aptos Narrow"/>
        </w:rPr>
        <w:t xml:space="preserve"> </w:t>
      </w:r>
      <w:r w:rsidRPr="001D0FAF">
        <w:rPr>
          <w:rFonts w:ascii="Aptos Narrow" w:hAnsi="Aptos Narrow"/>
        </w:rPr>
        <w:t>by selecting input characteristics that maximize the distribution of the attributes that are used for</w:t>
      </w:r>
      <w:r>
        <w:rPr>
          <w:rFonts w:ascii="Aptos Narrow" w:hAnsi="Aptos Narrow"/>
        </w:rPr>
        <w:t xml:space="preserve"> </w:t>
      </w:r>
      <w:r w:rsidRPr="001D0FAF">
        <w:rPr>
          <w:rFonts w:ascii="Aptos Narrow" w:hAnsi="Aptos Narrow"/>
        </w:rPr>
        <w:t>modeling. Other records are included in the test dataset to ensure that specific risky, but rare, conditions</w:t>
      </w:r>
      <w:r>
        <w:rPr>
          <w:rFonts w:ascii="Aptos Narrow" w:hAnsi="Aptos Narrow"/>
        </w:rPr>
        <w:t xml:space="preserve"> </w:t>
      </w:r>
      <w:r w:rsidRPr="001D0FAF">
        <w:rPr>
          <w:rFonts w:ascii="Aptos Narrow" w:hAnsi="Aptos Narrow"/>
        </w:rPr>
        <w:t>are adequately represented. The records in the test dataset are run through the development and</w:t>
      </w:r>
      <w:r>
        <w:rPr>
          <w:rFonts w:ascii="Aptos Narrow" w:hAnsi="Aptos Narrow"/>
        </w:rPr>
        <w:t xml:space="preserve"> </w:t>
      </w:r>
      <w:r w:rsidRPr="001D0FAF">
        <w:rPr>
          <w:rFonts w:ascii="Aptos Narrow" w:hAnsi="Aptos Narrow"/>
        </w:rPr>
        <w:t>production scoring code. The intermediate values, final score, and warning codes are compared on a</w:t>
      </w:r>
      <w:r>
        <w:rPr>
          <w:rFonts w:ascii="Aptos Narrow" w:hAnsi="Aptos Narrow"/>
        </w:rPr>
        <w:t xml:space="preserve"> </w:t>
      </w:r>
      <w:r w:rsidRPr="001D0FAF">
        <w:rPr>
          <w:rFonts w:ascii="Aptos Narrow" w:hAnsi="Aptos Narrow"/>
        </w:rPr>
        <w:t>record-by-record basis to ensure that the production version of the scoring code is accurate.</w:t>
      </w:r>
    </w:p>
    <w:p w14:paraId="02B7BC65" w14:textId="77777777" w:rsidR="00583416" w:rsidRDefault="00583416" w:rsidP="009A13B1">
      <w:pPr>
        <w:shd w:val="clear" w:color="auto" w:fill="DAEEF3" w:themeFill="accent5" w:themeFillTint="33"/>
        <w:jc w:val="both"/>
        <w:rPr>
          <w:rFonts w:ascii="Aptos Narrow" w:hAnsi="Aptos Narrow"/>
        </w:rPr>
      </w:pPr>
      <w:r>
        <w:rPr>
          <w:rFonts w:ascii="Aptos Narrow" w:hAnsi="Aptos Narrow"/>
        </w:rPr>
        <w:t xml:space="preserve">The testing confirmed that the production version of the scoring code accurately reflected the developed model, with no discrepancies identified. This validated the model’s readiness for operational deployment. </w:t>
      </w:r>
    </w:p>
    <w:p w14:paraId="56A0C33C" w14:textId="77777777" w:rsidR="00B73CA5" w:rsidRDefault="00B73CA5" w:rsidP="009A13B1">
      <w:pPr>
        <w:shd w:val="clear" w:color="auto" w:fill="DAEEF3" w:themeFill="accent5" w:themeFillTint="33"/>
        <w:jc w:val="both"/>
        <w:rPr>
          <w:rFonts w:ascii="Aptos Narrow" w:hAnsi="Aptos Narrow"/>
        </w:rPr>
      </w:pPr>
    </w:p>
    <w:p w14:paraId="40743E91" w14:textId="77777777" w:rsidR="00F5605C" w:rsidRDefault="00F5605C" w:rsidP="004F5D88"/>
    <w:p w14:paraId="4759EFA2" w14:textId="5FF10665" w:rsidR="00F5605C" w:rsidRDefault="00B73CA5" w:rsidP="00836691">
      <w:pPr>
        <w:pStyle w:val="Heading3"/>
      </w:pPr>
      <w:bookmarkStart w:id="950" w:name="_Toc163230548"/>
      <w:r>
        <w:rPr>
          <w:rFonts w:hint="eastAsia"/>
        </w:rPr>
        <w:t>Model Usage C</w:t>
      </w:r>
      <w:r>
        <w:t>o</w:t>
      </w:r>
      <w:r>
        <w:rPr>
          <w:rFonts w:hint="eastAsia"/>
        </w:rPr>
        <w:t>ntrols</w:t>
      </w:r>
      <w:bookmarkEnd w:id="950"/>
    </w:p>
    <w:p w14:paraId="76C3A790" w14:textId="5D140AA7" w:rsidR="00B73CA5" w:rsidRPr="00B73CA5" w:rsidRDefault="00B73CA5" w:rsidP="00B73CA5">
      <w:r>
        <w:rPr>
          <w:rStyle w:val="SubtleEmphasis"/>
        </w:rPr>
        <w:t>Describe the controls related to model usage, such as verification of inputs (including reconciliation to the general ledger or other reference data, as applicable), confirmation of successful model execution (e.g., all input records were processed, output values are within valid ranges), completion of hand-offs to downstream users of the model’s outputs, etc.</w:t>
      </w:r>
    </w:p>
    <w:p w14:paraId="2BCF0AF4" w14:textId="77777777" w:rsidR="00B73CA5" w:rsidRDefault="00B73CA5" w:rsidP="00B73CA5">
      <w:pPr>
        <w:rPr>
          <w:rStyle w:val="SubtleEmphasis"/>
        </w:rPr>
      </w:pPr>
    </w:p>
    <w:p w14:paraId="25344BC0" w14:textId="77777777" w:rsidR="00737A94" w:rsidRDefault="00737A94" w:rsidP="00737A94">
      <w:pPr>
        <w:shd w:val="clear" w:color="auto" w:fill="DAEEF3" w:themeFill="accent5" w:themeFillTint="33"/>
        <w:jc w:val="both"/>
        <w:rPr>
          <w:rFonts w:ascii="Aptos Narrow" w:hAnsi="Aptos Narrow"/>
        </w:rPr>
      </w:pPr>
      <w:r>
        <w:rPr>
          <w:rFonts w:ascii="Aptos Narrow" w:hAnsi="Aptos Narrow"/>
        </w:rPr>
        <w:t>Model Owner:</w:t>
      </w:r>
    </w:p>
    <w:p w14:paraId="53D12528" w14:textId="77777777" w:rsidR="00A053CC" w:rsidRPr="00A053CC" w:rsidRDefault="00A053CC" w:rsidP="009A13B1">
      <w:pPr>
        <w:shd w:val="clear" w:color="auto" w:fill="DAEEF3" w:themeFill="accent5" w:themeFillTint="33"/>
        <w:jc w:val="both"/>
        <w:rPr>
          <w:rFonts w:ascii="Aptos Narrow" w:hAnsi="Aptos Narrow"/>
        </w:rPr>
      </w:pPr>
      <w:r w:rsidRPr="00A053CC">
        <w:rPr>
          <w:rFonts w:ascii="Aptos Narrow" w:hAnsi="Aptos Narrow"/>
        </w:rPr>
        <w:t>The LexisNexis Fraud Intelligence (LNFI) model has well-defined usage controls to ensure its proper operation, the reliability of its inputs and outputs, and smooth integration into downstream processes. Before execution, input data undergoes rigorous validation to ensure alignment with expected formats, completeness, and consistency. Any missing or anomalous values are addressed through imputation or flagged for further review, ensuring the integrity of the data entering the model.</w:t>
      </w:r>
    </w:p>
    <w:p w14:paraId="198B427B" w14:textId="77777777" w:rsidR="00A053CC" w:rsidRPr="00A053CC" w:rsidRDefault="00A053CC" w:rsidP="009A13B1">
      <w:pPr>
        <w:shd w:val="clear" w:color="auto" w:fill="DAEEF3" w:themeFill="accent5" w:themeFillTint="33"/>
        <w:jc w:val="both"/>
        <w:rPr>
          <w:rFonts w:ascii="Aptos Narrow" w:hAnsi="Aptos Narrow"/>
        </w:rPr>
      </w:pPr>
      <w:r w:rsidRPr="00A053CC">
        <w:rPr>
          <w:rFonts w:ascii="Aptos Narrow" w:hAnsi="Aptos Narrow"/>
        </w:rPr>
        <w:t>During execution, the process is closely monitored to confirm successful completion. System logs record critical details, including start and end times, and any errors encountered trigger automated alerts to facilitate timely resolution. Following execution, outputs such as risk scores and warning codes are systematically validated. These outputs are checked for consistency and expected distributions, and summary reports are generated to confirm their accuracy and readiness for downstream use.</w:t>
      </w:r>
    </w:p>
    <w:p w14:paraId="0E821F16" w14:textId="38F5A1F0" w:rsidR="00A053CC" w:rsidRPr="00A053CC" w:rsidRDefault="00A053CC" w:rsidP="009A13B1">
      <w:pPr>
        <w:shd w:val="clear" w:color="auto" w:fill="DAEEF3" w:themeFill="accent5" w:themeFillTint="33"/>
        <w:jc w:val="both"/>
        <w:rPr>
          <w:rFonts w:ascii="Aptos Narrow" w:hAnsi="Aptos Narrow"/>
        </w:rPr>
      </w:pPr>
      <w:r w:rsidRPr="00A053CC">
        <w:rPr>
          <w:rFonts w:ascii="Aptos Narrow" w:hAnsi="Aptos Narrow"/>
        </w:rPr>
        <w:t xml:space="preserve">Model outputs are securely transmitted to downstream systems, where they are integrated into operational workflows. The integration process is monitored to ensure that </w:t>
      </w:r>
      <w:r w:rsidR="00193EB8" w:rsidRPr="00A053CC">
        <w:rPr>
          <w:rFonts w:ascii="Aptos Narrow" w:hAnsi="Aptos Narrow"/>
        </w:rPr>
        <w:t>output is</w:t>
      </w:r>
      <w:r w:rsidRPr="00A053CC">
        <w:rPr>
          <w:rFonts w:ascii="Aptos Narrow" w:hAnsi="Aptos Narrow"/>
        </w:rPr>
        <w:t xml:space="preserve"> received and usable by end-users. Standardized reports, including score distributions and warning code summaries, are reviewed and distributed, providing stakeholders with clear insights derived from the model's operation.</w:t>
      </w:r>
    </w:p>
    <w:p w14:paraId="65180FCD" w14:textId="0A461296" w:rsidR="00A053CC" w:rsidRPr="00A053CC" w:rsidRDefault="00A053CC" w:rsidP="009A13B1">
      <w:pPr>
        <w:shd w:val="clear" w:color="auto" w:fill="DAEEF3" w:themeFill="accent5" w:themeFillTint="33"/>
        <w:jc w:val="both"/>
        <w:rPr>
          <w:rFonts w:ascii="Aptos Narrow" w:hAnsi="Aptos Narrow"/>
        </w:rPr>
      </w:pPr>
      <w:r w:rsidRPr="00A053CC">
        <w:rPr>
          <w:rFonts w:ascii="Aptos Narrow" w:hAnsi="Aptos Narrow"/>
        </w:rPr>
        <w:lastRenderedPageBreak/>
        <w:t>To ensure continuous alignment with operational requirements, periodic post-execution reviews are conducted. These reviews assess the overall process, identify any discrepancies, and suggest improvements. All model usage procedures are documented and subject to regular audits, ensuring</w:t>
      </w:r>
      <w:r>
        <w:rPr>
          <w:rFonts w:ascii="Aptos Narrow" w:hAnsi="Aptos Narrow"/>
        </w:rPr>
        <w:t xml:space="preserve"> </w:t>
      </w:r>
      <w:r w:rsidRPr="00A053CC">
        <w:rPr>
          <w:rFonts w:ascii="Aptos Narrow" w:hAnsi="Aptos Narrow"/>
        </w:rPr>
        <w:t>compliance with internal guidelines and regulatory standards while maintaining the reliability and efficiency of the model's usage framework.</w:t>
      </w:r>
    </w:p>
    <w:p w14:paraId="6D442CF1" w14:textId="77777777" w:rsidR="00C56D03" w:rsidRDefault="00C56D03" w:rsidP="009A13B1">
      <w:pPr>
        <w:shd w:val="clear" w:color="auto" w:fill="DAEEF3" w:themeFill="accent5" w:themeFillTint="33"/>
        <w:jc w:val="both"/>
        <w:rPr>
          <w:rFonts w:ascii="Aptos Narrow" w:hAnsi="Aptos Narrow"/>
        </w:rPr>
      </w:pPr>
    </w:p>
    <w:p w14:paraId="106C85DC" w14:textId="77777777" w:rsidR="00B73CA5" w:rsidRDefault="00B73CA5" w:rsidP="00B73CA5">
      <w:pPr>
        <w:shd w:val="clear" w:color="auto" w:fill="DAEEF3" w:themeFill="accent5" w:themeFillTint="33"/>
        <w:rPr>
          <w:rFonts w:ascii="Aptos Narrow" w:hAnsi="Aptos Narrow"/>
        </w:rPr>
      </w:pPr>
    </w:p>
    <w:p w14:paraId="0680571D" w14:textId="77777777" w:rsidR="00F5605C" w:rsidRDefault="00F5605C" w:rsidP="004F5D88"/>
    <w:p w14:paraId="3A20259E" w14:textId="114EDD83" w:rsidR="00F5605C" w:rsidRDefault="00B73CA5" w:rsidP="00836691">
      <w:pPr>
        <w:pStyle w:val="Heading3"/>
      </w:pPr>
      <w:bookmarkStart w:id="951" w:name="_Toc163230549"/>
      <w:r>
        <w:rPr>
          <w:rFonts w:hint="eastAsia"/>
        </w:rPr>
        <w:t>Model Backup</w:t>
      </w:r>
      <w:bookmarkEnd w:id="951"/>
    </w:p>
    <w:p w14:paraId="5DC4E464" w14:textId="523791EF" w:rsidR="00F5605C" w:rsidRDefault="00B73CA5" w:rsidP="004F5D88">
      <w:r>
        <w:rPr>
          <w:rStyle w:val="SubtleEmphasis"/>
        </w:rPr>
        <w:t>Provide the model backup procedures, including parties involved and frequency, and describe how the model owner has determined that the procedures are functioning correctly.</w:t>
      </w:r>
    </w:p>
    <w:p w14:paraId="3BCC091D" w14:textId="77777777" w:rsidR="00B73CA5" w:rsidRDefault="00B73CA5" w:rsidP="00B73CA5">
      <w:pPr>
        <w:rPr>
          <w:rStyle w:val="SubtleEmphasis"/>
        </w:rPr>
      </w:pPr>
      <w:bookmarkStart w:id="952" w:name="OLE_LINK57"/>
    </w:p>
    <w:p w14:paraId="6194D174" w14:textId="77777777" w:rsidR="00737A94" w:rsidRDefault="00737A94" w:rsidP="00737A94">
      <w:pPr>
        <w:shd w:val="clear" w:color="auto" w:fill="DAEEF3" w:themeFill="accent5" w:themeFillTint="33"/>
        <w:jc w:val="both"/>
        <w:rPr>
          <w:rFonts w:ascii="Aptos Narrow" w:hAnsi="Aptos Narrow"/>
        </w:rPr>
      </w:pPr>
      <w:r>
        <w:rPr>
          <w:rFonts w:ascii="Aptos Narrow" w:hAnsi="Aptos Narrow"/>
        </w:rPr>
        <w:t>Model Owner:</w:t>
      </w:r>
    </w:p>
    <w:p w14:paraId="3DE5E86B" w14:textId="6B6B49FF" w:rsidR="00802253" w:rsidRDefault="00802253" w:rsidP="009A13B1">
      <w:pPr>
        <w:shd w:val="clear" w:color="auto" w:fill="DAEEF3" w:themeFill="accent5" w:themeFillTint="33"/>
        <w:jc w:val="both"/>
        <w:rPr>
          <w:rFonts w:ascii="Aptos Narrow" w:hAnsi="Aptos Narrow"/>
        </w:rPr>
      </w:pPr>
      <w:r w:rsidRPr="00802253">
        <w:rPr>
          <w:rFonts w:ascii="Aptos Narrow" w:hAnsi="Aptos Narrow"/>
        </w:rPr>
        <w:t xml:space="preserve">The model backup procedures at LexisNexis involve multiple parties, including the IT and security teams, development teams, and the Enterprise Business Continuity Office (EBCO). Critical systems and data are regularly backed up, with high availability applications having their data replicated between primary and secondary sites to ensure minimal data loss and quick recovery. The backup procedures include data replication to secondary data centers located over 500 miles away from primary sites in the US, regular testing of failover and fallback processes, and secure storage of encrypted backups. Disaster recovery plans are detailed and regularly updated, with frequent tests to ensure their effectiveness. The EBCO conducts regular reviews and audits of the backup procedures, and disaster recovery tests are performed to verify compliance with Recovery Time Objectives (RTO) and Recovery Point Objectives (RPO). Continuous monitoring and reporting provide visibility into the status of backups, and feedback from tests and real incidents is used to improve the procedures. These measures ensure that the model backups are reliable, secure, and can be restored quickly in the event of </w:t>
      </w:r>
      <w:r w:rsidR="00193EB8" w:rsidRPr="00802253">
        <w:rPr>
          <w:rFonts w:ascii="Aptos Narrow" w:hAnsi="Aptos Narrow"/>
        </w:rPr>
        <w:t>disruption</w:t>
      </w:r>
      <w:r w:rsidRPr="00802253">
        <w:rPr>
          <w:rFonts w:ascii="Aptos Narrow" w:hAnsi="Aptos Narrow"/>
        </w:rPr>
        <w:t>.</w:t>
      </w:r>
    </w:p>
    <w:p w14:paraId="26B38849" w14:textId="77777777" w:rsidR="00C56D03" w:rsidRDefault="00C56D03" w:rsidP="009A13B1">
      <w:pPr>
        <w:shd w:val="clear" w:color="auto" w:fill="DAEEF3" w:themeFill="accent5" w:themeFillTint="33"/>
        <w:jc w:val="both"/>
        <w:rPr>
          <w:rFonts w:ascii="Aptos Narrow" w:hAnsi="Aptos Narrow"/>
        </w:rPr>
      </w:pPr>
    </w:p>
    <w:p w14:paraId="5802BFCD" w14:textId="77777777" w:rsidR="00EE6D5B" w:rsidRDefault="00EE6D5B" w:rsidP="00B73CA5">
      <w:pPr>
        <w:shd w:val="clear" w:color="auto" w:fill="DAEEF3" w:themeFill="accent5" w:themeFillTint="33"/>
        <w:rPr>
          <w:rFonts w:ascii="Aptos Narrow" w:hAnsi="Aptos Narrow"/>
        </w:rPr>
      </w:pPr>
    </w:p>
    <w:bookmarkEnd w:id="952"/>
    <w:p w14:paraId="50696514" w14:textId="77777777" w:rsidR="00971E12" w:rsidRDefault="00971E12" w:rsidP="004F5D88"/>
    <w:p w14:paraId="669CF5D9" w14:textId="77777777" w:rsidR="00F5605C" w:rsidRDefault="00F5605C" w:rsidP="004F5D88"/>
    <w:p w14:paraId="48AABE2A" w14:textId="67D94BA6" w:rsidR="00F5605C" w:rsidRPr="00FA351E" w:rsidRDefault="00FA351E" w:rsidP="00A53660">
      <w:pPr>
        <w:pStyle w:val="Heading2"/>
        <w:numPr>
          <w:ilvl w:val="1"/>
          <w:numId w:val="1"/>
        </w:numPr>
        <w:pBdr>
          <w:bottom w:val="single" w:sz="6" w:space="1" w:color="auto"/>
        </w:pBdr>
        <w:shd w:val="clear" w:color="auto" w:fill="C6D9F1" w:themeFill="text2" w:themeFillTint="33"/>
        <w:spacing w:before="0"/>
        <w:ind w:left="720" w:hanging="720"/>
        <w:rPr>
          <w:rFonts w:cs="Arial"/>
          <w:szCs w:val="24"/>
        </w:rPr>
      </w:pPr>
      <w:bookmarkStart w:id="953" w:name="_Toc163230550"/>
      <w:r w:rsidRPr="00FA351E">
        <w:rPr>
          <w:rFonts w:cs="Arial"/>
          <w:szCs w:val="24"/>
        </w:rPr>
        <w:t>Contingency</w:t>
      </w:r>
      <w:r w:rsidRPr="00FA351E">
        <w:rPr>
          <w:rFonts w:cs="Arial" w:hint="eastAsia"/>
          <w:szCs w:val="24"/>
        </w:rPr>
        <w:t xml:space="preserve"> Plans</w:t>
      </w:r>
      <w:bookmarkEnd w:id="953"/>
    </w:p>
    <w:p w14:paraId="26AFF191" w14:textId="185599FD" w:rsidR="00F5605C" w:rsidRDefault="00FA351E" w:rsidP="00836691">
      <w:pPr>
        <w:pStyle w:val="Heading3"/>
      </w:pPr>
      <w:bookmarkStart w:id="954" w:name="_Toc163230551"/>
      <w:r>
        <w:rPr>
          <w:rFonts w:hint="eastAsia"/>
        </w:rPr>
        <w:t>Disaster Recovery Plan</w:t>
      </w:r>
      <w:bookmarkEnd w:id="954"/>
    </w:p>
    <w:p w14:paraId="03F3B834" w14:textId="4AC70A7A" w:rsidR="00FA351E" w:rsidRDefault="00FA351E" w:rsidP="00FA351E">
      <w:pPr>
        <w:rPr>
          <w:rStyle w:val="SubtleEmphasis"/>
        </w:rPr>
      </w:pPr>
      <w:r>
        <w:rPr>
          <w:rStyle w:val="SubtleEmphasis"/>
        </w:rPr>
        <w:t>Provide a reference to the disaster recovery plan or describe the plan here.</w:t>
      </w:r>
    </w:p>
    <w:p w14:paraId="423CF311" w14:textId="77777777" w:rsidR="00FA351E" w:rsidRDefault="00FA351E" w:rsidP="00FA351E">
      <w:pPr>
        <w:rPr>
          <w:rStyle w:val="SubtleEmphasis"/>
        </w:rPr>
      </w:pPr>
    </w:p>
    <w:p w14:paraId="31E6D2F4" w14:textId="77777777" w:rsidR="00F01D0A" w:rsidRDefault="00F01D0A" w:rsidP="00F01D0A">
      <w:pPr>
        <w:shd w:val="clear" w:color="auto" w:fill="DAEEF3" w:themeFill="accent5" w:themeFillTint="33"/>
        <w:jc w:val="both"/>
        <w:rPr>
          <w:rFonts w:ascii="Aptos Narrow" w:hAnsi="Aptos Narrow"/>
        </w:rPr>
      </w:pPr>
      <w:r>
        <w:rPr>
          <w:rFonts w:ascii="Aptos Narrow" w:hAnsi="Aptos Narrow"/>
        </w:rPr>
        <w:t>Model Owner:</w:t>
      </w:r>
    </w:p>
    <w:p w14:paraId="4A7B2A40" w14:textId="04A29E6F" w:rsidR="00802253" w:rsidRDefault="00802253" w:rsidP="00730E24">
      <w:pPr>
        <w:shd w:val="clear" w:color="auto" w:fill="DAEEF3" w:themeFill="accent5" w:themeFillTint="33"/>
        <w:jc w:val="both"/>
        <w:rPr>
          <w:rFonts w:ascii="Aptos Narrow" w:hAnsi="Aptos Narrow"/>
        </w:rPr>
      </w:pPr>
      <w:r w:rsidRPr="00802253">
        <w:rPr>
          <w:rFonts w:ascii="Aptos Narrow" w:hAnsi="Aptos Narrow"/>
        </w:rPr>
        <w:t xml:space="preserve">The disaster recovery plan for LexisNexis is comprehensive and ensures the resilience and continuity of critical systems and data. It involves regular backups and data replication to secondary data centers located over 500 miles away from primary sites in the US, with adjustments for local regulations in Europe and emerging markets. The plan includes multiple annual tests, such as failover and fallback exercises, mock disaster preparedness tests, and customer connectivity exercises, to ensure recovery viability. Data security is maintained through encryption and controlled access, and detailed disaster recovery plans outline the steps for responding to data loss or system failures. These plans are regularly updated and tested. Continuous monitoring and reporting provide visibility into backup status, and regular audits ensure compliance with Recovery Time Objectives (RTO) and Recovery Point Objectives </w:t>
      </w:r>
      <w:r w:rsidRPr="00802253">
        <w:rPr>
          <w:rFonts w:ascii="Aptos Narrow" w:hAnsi="Aptos Narrow"/>
        </w:rPr>
        <w:lastRenderedPageBreak/>
        <w:t>(RPO). Feedback from tests and real incidents is used to improve the procedures, ensuring that LexisNexis can quickly and effectively respond to disruptions.</w:t>
      </w:r>
    </w:p>
    <w:p w14:paraId="18C8CFC1" w14:textId="77777777" w:rsidR="00C56D03" w:rsidRDefault="00C56D03" w:rsidP="00730E24">
      <w:pPr>
        <w:shd w:val="clear" w:color="auto" w:fill="DAEEF3" w:themeFill="accent5" w:themeFillTint="33"/>
        <w:jc w:val="both"/>
        <w:rPr>
          <w:rFonts w:ascii="Aptos Narrow" w:hAnsi="Aptos Narrow"/>
        </w:rPr>
      </w:pPr>
    </w:p>
    <w:p w14:paraId="14844B76" w14:textId="77777777" w:rsidR="00441C6E" w:rsidRDefault="00441C6E" w:rsidP="00730E24">
      <w:pPr>
        <w:shd w:val="clear" w:color="auto" w:fill="DAEEF3" w:themeFill="accent5" w:themeFillTint="33"/>
        <w:jc w:val="both"/>
        <w:rPr>
          <w:rFonts w:ascii="Aptos Narrow" w:hAnsi="Aptos Narrow"/>
        </w:rPr>
      </w:pPr>
    </w:p>
    <w:p w14:paraId="5BB99E50" w14:textId="77777777" w:rsidR="00FA351E" w:rsidRDefault="00FA351E" w:rsidP="00FA351E">
      <w:pPr>
        <w:rPr>
          <w:rStyle w:val="SubtleEmphasis"/>
        </w:rPr>
      </w:pPr>
    </w:p>
    <w:p w14:paraId="1DF91FE3" w14:textId="33EE58BB" w:rsidR="00FA351E" w:rsidRDefault="00FA351E" w:rsidP="00836691">
      <w:pPr>
        <w:pStyle w:val="Heading3"/>
      </w:pPr>
      <w:bookmarkStart w:id="955" w:name="_Toc163230552"/>
      <w:r>
        <w:rPr>
          <w:rFonts w:hint="eastAsia"/>
        </w:rPr>
        <w:t>Business Continuity Plan</w:t>
      </w:r>
      <w:bookmarkEnd w:id="955"/>
    </w:p>
    <w:p w14:paraId="35373AC6" w14:textId="106B1DAC" w:rsidR="00FA351E" w:rsidRPr="00FA351E" w:rsidRDefault="00FA351E" w:rsidP="00FA351E">
      <w:r>
        <w:rPr>
          <w:rStyle w:val="SubtleEmphasis"/>
        </w:rPr>
        <w:t>Provide a reference to the business continuity plan or describe the plan here. For a vendor model, provide the plan for how the model will be supported or replaced if the external vendor is no longer available to support the model or the vendor’s level of service is unsatisfactory.</w:t>
      </w:r>
    </w:p>
    <w:p w14:paraId="70F12134" w14:textId="77777777" w:rsidR="00FA351E" w:rsidRDefault="00FA351E" w:rsidP="00FA351E">
      <w:pPr>
        <w:rPr>
          <w:rStyle w:val="SubtleEmphasis"/>
        </w:rPr>
      </w:pPr>
      <w:bookmarkStart w:id="956" w:name="OLE_LINK72"/>
      <w:bookmarkStart w:id="957" w:name="OLE_LINK60"/>
    </w:p>
    <w:p w14:paraId="20E5FB4F" w14:textId="77777777" w:rsidR="00F01D0A" w:rsidRDefault="00F01D0A" w:rsidP="00F01D0A">
      <w:pPr>
        <w:shd w:val="clear" w:color="auto" w:fill="DAEEF3" w:themeFill="accent5" w:themeFillTint="33"/>
        <w:jc w:val="both"/>
        <w:rPr>
          <w:rFonts w:ascii="Aptos Narrow" w:hAnsi="Aptos Narrow"/>
        </w:rPr>
      </w:pPr>
      <w:r>
        <w:rPr>
          <w:rFonts w:ascii="Aptos Narrow" w:hAnsi="Aptos Narrow"/>
        </w:rPr>
        <w:t>Model Owner:</w:t>
      </w:r>
    </w:p>
    <w:p w14:paraId="75CD2B71" w14:textId="6303F5B8" w:rsidR="00AB53BD" w:rsidRDefault="00AB53BD" w:rsidP="00730E24">
      <w:pPr>
        <w:shd w:val="clear" w:color="auto" w:fill="DAEEF3" w:themeFill="accent5" w:themeFillTint="33"/>
        <w:jc w:val="both"/>
        <w:rPr>
          <w:rFonts w:ascii="Aptos Narrow" w:hAnsi="Aptos Narrow"/>
        </w:rPr>
      </w:pPr>
      <w:r w:rsidRPr="00AB53BD">
        <w:rPr>
          <w:rFonts w:ascii="Aptos Narrow" w:hAnsi="Aptos Narrow"/>
        </w:rPr>
        <w:t>The business continuity plan for LexisNexis Risk Solutions Group (LNRS) includes regular backups and data replication to secondary data centers over 500 miles away, multiple annual recovery tests, and detailed disaster recovery plans. Data security is maintained through encryption and controlled access. Regular audits ensure compliance with Recovery Time Objectives (RTO) and Recovery Point Objectives (RPO). For vendor models, the plan includes provisions for supporting or replacing the model if the vendor is unavailable or their service is unsatisfactory, with contingency plans to transition to an alternative vendor or bring the model in-house.</w:t>
      </w:r>
    </w:p>
    <w:p w14:paraId="1438A9F1" w14:textId="77777777" w:rsidR="00C56D03" w:rsidRDefault="00C56D03" w:rsidP="00730E24">
      <w:pPr>
        <w:shd w:val="clear" w:color="auto" w:fill="DAEEF3" w:themeFill="accent5" w:themeFillTint="33"/>
        <w:jc w:val="both"/>
        <w:rPr>
          <w:rFonts w:ascii="Aptos Narrow" w:hAnsi="Aptos Narrow"/>
        </w:rPr>
      </w:pPr>
    </w:p>
    <w:p w14:paraId="6FA663D2" w14:textId="77777777" w:rsidR="00441C6E" w:rsidRDefault="00441C6E" w:rsidP="00730E24">
      <w:pPr>
        <w:shd w:val="clear" w:color="auto" w:fill="DAEEF3" w:themeFill="accent5" w:themeFillTint="33"/>
        <w:jc w:val="both"/>
        <w:rPr>
          <w:rFonts w:ascii="Aptos Narrow" w:hAnsi="Aptos Narrow"/>
        </w:rPr>
      </w:pPr>
    </w:p>
    <w:bookmarkEnd w:id="956"/>
    <w:p w14:paraId="29CE3840" w14:textId="77777777" w:rsidR="00F5605C" w:rsidRDefault="00F5605C" w:rsidP="004F5D88"/>
    <w:bookmarkEnd w:id="957"/>
    <w:p w14:paraId="20C68E76" w14:textId="77777777" w:rsidR="00F5605C" w:rsidRDefault="00F5605C" w:rsidP="004F5D88"/>
    <w:p w14:paraId="3F4AF889" w14:textId="0728417D" w:rsidR="00F5605C" w:rsidRPr="00410146" w:rsidRDefault="00410146" w:rsidP="00A53660">
      <w:pPr>
        <w:pStyle w:val="Heading2"/>
        <w:numPr>
          <w:ilvl w:val="1"/>
          <w:numId w:val="1"/>
        </w:numPr>
        <w:pBdr>
          <w:bottom w:val="single" w:sz="6" w:space="1" w:color="auto"/>
        </w:pBdr>
        <w:shd w:val="clear" w:color="auto" w:fill="C6D9F1" w:themeFill="text2" w:themeFillTint="33"/>
        <w:spacing w:before="0"/>
        <w:ind w:left="720" w:hanging="720"/>
        <w:rPr>
          <w:rFonts w:cs="Arial"/>
          <w:szCs w:val="24"/>
        </w:rPr>
      </w:pPr>
      <w:bookmarkStart w:id="958" w:name="_Toc163230553"/>
      <w:r w:rsidRPr="00410146">
        <w:rPr>
          <w:rFonts w:cs="Arial" w:hint="eastAsia"/>
          <w:szCs w:val="24"/>
        </w:rPr>
        <w:t>Operating Procedures / User</w:t>
      </w:r>
      <w:r w:rsidRPr="00410146">
        <w:rPr>
          <w:rFonts w:cs="Arial"/>
          <w:szCs w:val="24"/>
        </w:rPr>
        <w:t>’</w:t>
      </w:r>
      <w:r w:rsidRPr="00410146">
        <w:rPr>
          <w:rFonts w:cs="Arial" w:hint="eastAsia"/>
          <w:szCs w:val="24"/>
        </w:rPr>
        <w:t>s Guide</w:t>
      </w:r>
      <w:bookmarkEnd w:id="958"/>
    </w:p>
    <w:p w14:paraId="793BF2BE" w14:textId="77777777" w:rsidR="00410146" w:rsidRDefault="00410146" w:rsidP="00701055">
      <w:pPr>
        <w:spacing w:afterLines="60" w:after="144"/>
        <w:rPr>
          <w:rStyle w:val="SubtleEmphasis"/>
        </w:rPr>
      </w:pPr>
      <w:r>
        <w:rPr>
          <w:rStyle w:val="SubtleEmphasis"/>
        </w:rPr>
        <w:t>Provide step-by-step procedures for running the model, which may include:</w:t>
      </w:r>
    </w:p>
    <w:p w14:paraId="0BDC6A33" w14:textId="77777777" w:rsidR="00410146" w:rsidRDefault="00410146" w:rsidP="00A53660">
      <w:pPr>
        <w:pStyle w:val="ListParagraph"/>
        <w:numPr>
          <w:ilvl w:val="0"/>
          <w:numId w:val="10"/>
        </w:numPr>
        <w:spacing w:after="60" w:line="240" w:lineRule="auto"/>
        <w:ind w:left="432" w:hanging="432"/>
        <w:contextualSpacing w:val="0"/>
        <w:rPr>
          <w:rStyle w:val="SubtleEmphasis"/>
        </w:rPr>
      </w:pPr>
      <w:r>
        <w:rPr>
          <w:rStyle w:val="SubtleEmphasis"/>
        </w:rPr>
        <w:t>Input data extraction and preparation, including data cleaning and transformations.</w:t>
      </w:r>
    </w:p>
    <w:p w14:paraId="21E2CDB8" w14:textId="77777777" w:rsidR="00410146" w:rsidRDefault="00410146" w:rsidP="00A53660">
      <w:pPr>
        <w:pStyle w:val="ListParagraph"/>
        <w:numPr>
          <w:ilvl w:val="0"/>
          <w:numId w:val="10"/>
        </w:numPr>
        <w:spacing w:after="60" w:line="240" w:lineRule="auto"/>
        <w:ind w:left="432" w:hanging="432"/>
        <w:contextualSpacing w:val="0"/>
        <w:rPr>
          <w:rStyle w:val="SubtleEmphasis"/>
        </w:rPr>
      </w:pPr>
      <w:r>
        <w:rPr>
          <w:rStyle w:val="SubtleEmphasis"/>
        </w:rPr>
        <w:t>Checking the correctness of input data.</w:t>
      </w:r>
    </w:p>
    <w:p w14:paraId="14FABF3F" w14:textId="77777777" w:rsidR="00410146" w:rsidRDefault="00410146" w:rsidP="00A53660">
      <w:pPr>
        <w:pStyle w:val="ListParagraph"/>
        <w:numPr>
          <w:ilvl w:val="0"/>
          <w:numId w:val="10"/>
        </w:numPr>
        <w:spacing w:after="60" w:line="240" w:lineRule="auto"/>
        <w:ind w:left="432" w:hanging="432"/>
        <w:contextualSpacing w:val="0"/>
        <w:rPr>
          <w:rStyle w:val="SubtleEmphasis"/>
        </w:rPr>
      </w:pPr>
      <w:r>
        <w:rPr>
          <w:rStyle w:val="SubtleEmphasis"/>
        </w:rPr>
        <w:t>Setting/updating/checking model settings, assumptions, and parameter values.</w:t>
      </w:r>
    </w:p>
    <w:p w14:paraId="72879E96" w14:textId="77777777" w:rsidR="00410146" w:rsidRDefault="00410146" w:rsidP="00A53660">
      <w:pPr>
        <w:pStyle w:val="ListParagraph"/>
        <w:numPr>
          <w:ilvl w:val="0"/>
          <w:numId w:val="10"/>
        </w:numPr>
        <w:spacing w:after="60" w:line="240" w:lineRule="auto"/>
        <w:ind w:left="432" w:hanging="432"/>
        <w:contextualSpacing w:val="0"/>
        <w:rPr>
          <w:rStyle w:val="SubtleEmphasis"/>
        </w:rPr>
      </w:pPr>
      <w:r>
        <w:rPr>
          <w:rStyle w:val="SubtleEmphasis"/>
        </w:rPr>
        <w:t>Checking the correctness of the settings, assumptions, and parameter values.</w:t>
      </w:r>
    </w:p>
    <w:p w14:paraId="57DBE45D" w14:textId="77777777" w:rsidR="00410146" w:rsidRDefault="00410146" w:rsidP="00A53660">
      <w:pPr>
        <w:pStyle w:val="ListParagraph"/>
        <w:numPr>
          <w:ilvl w:val="0"/>
          <w:numId w:val="10"/>
        </w:numPr>
        <w:spacing w:after="60" w:line="240" w:lineRule="auto"/>
        <w:ind w:left="432" w:hanging="432"/>
        <w:contextualSpacing w:val="0"/>
        <w:rPr>
          <w:rStyle w:val="SubtleEmphasis"/>
        </w:rPr>
      </w:pPr>
      <w:r>
        <w:rPr>
          <w:rStyle w:val="SubtleEmphasis"/>
        </w:rPr>
        <w:t>Initiating the processing component of the model.</w:t>
      </w:r>
    </w:p>
    <w:p w14:paraId="29D4B800" w14:textId="77777777" w:rsidR="00410146" w:rsidRDefault="00410146" w:rsidP="00A53660">
      <w:pPr>
        <w:pStyle w:val="ListParagraph"/>
        <w:numPr>
          <w:ilvl w:val="0"/>
          <w:numId w:val="10"/>
        </w:numPr>
        <w:spacing w:after="60" w:line="240" w:lineRule="auto"/>
        <w:ind w:left="432" w:hanging="432"/>
        <w:contextualSpacing w:val="0"/>
        <w:rPr>
          <w:rStyle w:val="SubtleEmphasis"/>
        </w:rPr>
      </w:pPr>
      <w:r>
        <w:rPr>
          <w:rStyle w:val="SubtleEmphasis"/>
        </w:rPr>
        <w:t>Checking successful completion of the model execution.</w:t>
      </w:r>
    </w:p>
    <w:p w14:paraId="60A3A746" w14:textId="77777777" w:rsidR="00410146" w:rsidRDefault="00410146" w:rsidP="00A53660">
      <w:pPr>
        <w:pStyle w:val="ListParagraph"/>
        <w:numPr>
          <w:ilvl w:val="0"/>
          <w:numId w:val="10"/>
        </w:numPr>
        <w:spacing w:after="60" w:line="240" w:lineRule="auto"/>
        <w:ind w:left="432" w:hanging="432"/>
        <w:contextualSpacing w:val="0"/>
        <w:rPr>
          <w:rStyle w:val="SubtleEmphasis"/>
        </w:rPr>
      </w:pPr>
      <w:r>
        <w:rPr>
          <w:rStyle w:val="SubtleEmphasis"/>
        </w:rPr>
        <w:t>Extracting model outputs.</w:t>
      </w:r>
    </w:p>
    <w:p w14:paraId="01550904" w14:textId="77777777" w:rsidR="00410146" w:rsidRDefault="00410146" w:rsidP="00A53660">
      <w:pPr>
        <w:pStyle w:val="ListParagraph"/>
        <w:numPr>
          <w:ilvl w:val="0"/>
          <w:numId w:val="10"/>
        </w:numPr>
        <w:spacing w:after="60" w:line="240" w:lineRule="auto"/>
        <w:ind w:left="432" w:hanging="432"/>
        <w:contextualSpacing w:val="0"/>
        <w:rPr>
          <w:rStyle w:val="SubtleEmphasis"/>
        </w:rPr>
      </w:pPr>
      <w:r>
        <w:rPr>
          <w:rStyle w:val="SubtleEmphasis"/>
        </w:rPr>
        <w:t>Checking that model outputs are valid.</w:t>
      </w:r>
    </w:p>
    <w:p w14:paraId="168EDF21" w14:textId="77777777" w:rsidR="00410146" w:rsidRDefault="00410146" w:rsidP="00A53660">
      <w:pPr>
        <w:pStyle w:val="ListParagraph"/>
        <w:numPr>
          <w:ilvl w:val="0"/>
          <w:numId w:val="10"/>
        </w:numPr>
        <w:spacing w:after="60" w:line="240" w:lineRule="auto"/>
        <w:ind w:left="432" w:hanging="432"/>
        <w:contextualSpacing w:val="0"/>
        <w:rPr>
          <w:rStyle w:val="SubtleEmphasis"/>
        </w:rPr>
      </w:pPr>
      <w:r>
        <w:rPr>
          <w:rStyle w:val="SubtleEmphasis"/>
        </w:rPr>
        <w:t>Producing standard reports.</w:t>
      </w:r>
    </w:p>
    <w:p w14:paraId="7AB3C8F7" w14:textId="5F713F1B" w:rsidR="00F5605C" w:rsidRPr="00701055" w:rsidRDefault="00410146" w:rsidP="00A53660">
      <w:pPr>
        <w:pStyle w:val="ListParagraph"/>
        <w:numPr>
          <w:ilvl w:val="0"/>
          <w:numId w:val="10"/>
        </w:numPr>
        <w:spacing w:after="60" w:line="240" w:lineRule="auto"/>
        <w:ind w:left="432" w:hanging="432"/>
        <w:contextualSpacing w:val="0"/>
        <w:rPr>
          <w:i/>
          <w:iCs/>
          <w:color w:val="595959" w:themeColor="text1" w:themeTint="A6"/>
        </w:rPr>
      </w:pPr>
      <w:r>
        <w:rPr>
          <w:rStyle w:val="SubtleEmphasis"/>
        </w:rPr>
        <w:t>Distributing standard reports.</w:t>
      </w:r>
    </w:p>
    <w:p w14:paraId="214CBC49" w14:textId="77777777" w:rsidR="00410146" w:rsidRDefault="00410146" w:rsidP="00410146">
      <w:pPr>
        <w:rPr>
          <w:rStyle w:val="SubtleEmphasis"/>
        </w:rPr>
      </w:pPr>
    </w:p>
    <w:p w14:paraId="6E5F1060" w14:textId="6B57CF85" w:rsidR="008468B5" w:rsidRDefault="008468B5" w:rsidP="00410146">
      <w:pPr>
        <w:rPr>
          <w:rStyle w:val="SubtleEmphasis"/>
        </w:rPr>
      </w:pPr>
      <w:bookmarkStart w:id="959" w:name="OLE_LINK10"/>
      <w:r>
        <w:rPr>
          <w:rStyle w:val="SubtleEmphasis"/>
          <w:rFonts w:hint="eastAsia"/>
        </w:rPr>
        <w:t xml:space="preserve">Note: if there is a </w:t>
      </w:r>
      <w:r>
        <w:rPr>
          <w:rStyle w:val="SubtleEmphasis"/>
        </w:rPr>
        <w:t>separate</w:t>
      </w:r>
      <w:r>
        <w:rPr>
          <w:rStyle w:val="SubtleEmphasis"/>
          <w:rFonts w:hint="eastAsia"/>
        </w:rPr>
        <w:t xml:space="preserve"> operating procedural document (or User</w:t>
      </w:r>
      <w:r>
        <w:rPr>
          <w:rStyle w:val="SubtleEmphasis"/>
        </w:rPr>
        <w:t>’</w:t>
      </w:r>
      <w:r>
        <w:rPr>
          <w:rStyle w:val="SubtleEmphasis"/>
          <w:rFonts w:hint="eastAsia"/>
        </w:rPr>
        <w:t>s Guide), please list the document name below and share the document with MRM.</w:t>
      </w:r>
    </w:p>
    <w:bookmarkEnd w:id="959"/>
    <w:p w14:paraId="7B478715" w14:textId="750C27C8" w:rsidR="008468B5" w:rsidRPr="008468B5" w:rsidRDefault="008468B5" w:rsidP="00410146">
      <w:pPr>
        <w:rPr>
          <w:rStyle w:val="SubtleEmphasis"/>
        </w:rPr>
      </w:pPr>
      <w:r>
        <w:rPr>
          <w:rStyle w:val="SubtleEmphasis"/>
          <w:rFonts w:hint="eastAsia"/>
        </w:rPr>
        <w:t xml:space="preserve"> </w:t>
      </w:r>
    </w:p>
    <w:p w14:paraId="427F18C4" w14:textId="77777777" w:rsidR="00F01D0A" w:rsidRDefault="00F01D0A" w:rsidP="00F01D0A">
      <w:pPr>
        <w:shd w:val="clear" w:color="auto" w:fill="DAEEF3" w:themeFill="accent5" w:themeFillTint="33"/>
        <w:jc w:val="both"/>
        <w:rPr>
          <w:rFonts w:ascii="Aptos Narrow" w:hAnsi="Aptos Narrow"/>
        </w:rPr>
      </w:pPr>
      <w:bookmarkStart w:id="960" w:name="OLE_LINK62"/>
      <w:r>
        <w:rPr>
          <w:rFonts w:ascii="Aptos Narrow" w:hAnsi="Aptos Narrow"/>
        </w:rPr>
        <w:t>Model Owner:</w:t>
      </w:r>
    </w:p>
    <w:p w14:paraId="0923DCEB" w14:textId="77777777" w:rsidR="00392084" w:rsidRDefault="00392084" w:rsidP="00730E24">
      <w:pPr>
        <w:shd w:val="clear" w:color="auto" w:fill="DAEEF3" w:themeFill="accent5" w:themeFillTint="33"/>
        <w:jc w:val="both"/>
        <w:rPr>
          <w:rFonts w:ascii="Aptos Narrow" w:hAnsi="Aptos Narrow"/>
        </w:rPr>
      </w:pPr>
      <w:r w:rsidRPr="00392084">
        <w:rPr>
          <w:rFonts w:ascii="Aptos Narrow" w:hAnsi="Aptos Narrow"/>
        </w:rPr>
        <w:t>The LexisNexis Fraud Intelligence Model V1 requires adherence to a structured, step-by-step process for operation. Below are the detailed procedures for running the model effectively:</w:t>
      </w:r>
    </w:p>
    <w:p w14:paraId="202CB103" w14:textId="77777777" w:rsidR="00C12F26" w:rsidRDefault="00C12F26" w:rsidP="00730E24">
      <w:pPr>
        <w:shd w:val="clear" w:color="auto" w:fill="DAEEF3" w:themeFill="accent5" w:themeFillTint="33"/>
        <w:jc w:val="both"/>
        <w:rPr>
          <w:rFonts w:ascii="Aptos Narrow" w:hAnsi="Aptos Narrow"/>
          <w:b/>
          <w:bCs/>
        </w:rPr>
      </w:pPr>
    </w:p>
    <w:p w14:paraId="0558E1C5" w14:textId="77777777" w:rsidR="00C12F26" w:rsidRPr="00C12F26" w:rsidRDefault="00C12F26" w:rsidP="00730E24">
      <w:pPr>
        <w:numPr>
          <w:ilvl w:val="0"/>
          <w:numId w:val="34"/>
        </w:numPr>
        <w:shd w:val="clear" w:color="auto" w:fill="DAEEF3" w:themeFill="accent5" w:themeFillTint="33"/>
        <w:jc w:val="both"/>
        <w:rPr>
          <w:rFonts w:ascii="Aptos Narrow" w:hAnsi="Aptos Narrow"/>
          <w:b/>
          <w:bCs/>
        </w:rPr>
      </w:pPr>
      <w:r w:rsidRPr="00C12F26">
        <w:rPr>
          <w:rFonts w:ascii="Aptos Narrow" w:hAnsi="Aptos Narrow"/>
          <w:b/>
          <w:bCs/>
        </w:rPr>
        <w:t>Input Data Extraction and Preparation</w:t>
      </w:r>
    </w:p>
    <w:p w14:paraId="3DD9E82E" w14:textId="77777777" w:rsidR="00C12F26" w:rsidRPr="00C12F26" w:rsidRDefault="00C12F26" w:rsidP="00730E24">
      <w:pPr>
        <w:numPr>
          <w:ilvl w:val="0"/>
          <w:numId w:val="33"/>
        </w:numPr>
        <w:shd w:val="clear" w:color="auto" w:fill="DAEEF3" w:themeFill="accent5" w:themeFillTint="33"/>
        <w:jc w:val="both"/>
        <w:rPr>
          <w:rFonts w:ascii="Aptos Narrow" w:hAnsi="Aptos Narrow"/>
        </w:rPr>
      </w:pPr>
      <w:r w:rsidRPr="00C12F26">
        <w:rPr>
          <w:rFonts w:ascii="Aptos Narrow" w:hAnsi="Aptos Narrow"/>
        </w:rPr>
        <w:t>Extract relevant input data from the system, ensuring all required attributes (e.g., identity and transaction data) are available in the specified format.</w:t>
      </w:r>
    </w:p>
    <w:p w14:paraId="6BAD0D97" w14:textId="77777777" w:rsidR="00C12F26" w:rsidRPr="00C12F26" w:rsidRDefault="00C12F26" w:rsidP="00730E24">
      <w:pPr>
        <w:numPr>
          <w:ilvl w:val="0"/>
          <w:numId w:val="33"/>
        </w:numPr>
        <w:shd w:val="clear" w:color="auto" w:fill="DAEEF3" w:themeFill="accent5" w:themeFillTint="33"/>
        <w:jc w:val="both"/>
        <w:rPr>
          <w:rFonts w:ascii="Aptos Narrow" w:hAnsi="Aptos Narrow"/>
        </w:rPr>
      </w:pPr>
      <w:r w:rsidRPr="00C12F26">
        <w:rPr>
          <w:rFonts w:ascii="Aptos Narrow" w:hAnsi="Aptos Narrow"/>
        </w:rPr>
        <w:t>Perform data cleaning to address missing or erroneous values and apply any necessary transformations for compatibility with the model.</w:t>
      </w:r>
    </w:p>
    <w:p w14:paraId="68EF54BC" w14:textId="77777777" w:rsidR="00C12F26" w:rsidRPr="00C12F26" w:rsidRDefault="00C12F26" w:rsidP="00730E24">
      <w:pPr>
        <w:numPr>
          <w:ilvl w:val="0"/>
          <w:numId w:val="34"/>
        </w:numPr>
        <w:shd w:val="clear" w:color="auto" w:fill="DAEEF3" w:themeFill="accent5" w:themeFillTint="33"/>
        <w:jc w:val="both"/>
        <w:rPr>
          <w:rFonts w:ascii="Aptos Narrow" w:hAnsi="Aptos Narrow"/>
          <w:b/>
          <w:bCs/>
        </w:rPr>
      </w:pPr>
      <w:r w:rsidRPr="00C12F26">
        <w:rPr>
          <w:rFonts w:ascii="Aptos Narrow" w:hAnsi="Aptos Narrow"/>
          <w:b/>
          <w:bCs/>
        </w:rPr>
        <w:t>Checking the Correctness of Input Data</w:t>
      </w:r>
    </w:p>
    <w:p w14:paraId="4092AC4E" w14:textId="77777777" w:rsidR="00C12F26" w:rsidRPr="00C12F26" w:rsidRDefault="00C12F26" w:rsidP="00730E24">
      <w:pPr>
        <w:numPr>
          <w:ilvl w:val="0"/>
          <w:numId w:val="35"/>
        </w:numPr>
        <w:shd w:val="clear" w:color="auto" w:fill="DAEEF3" w:themeFill="accent5" w:themeFillTint="33"/>
        <w:jc w:val="both"/>
        <w:rPr>
          <w:rFonts w:ascii="Aptos Narrow" w:hAnsi="Aptos Narrow"/>
        </w:rPr>
      </w:pPr>
      <w:r w:rsidRPr="00C12F26">
        <w:rPr>
          <w:rFonts w:ascii="Aptos Narrow" w:hAnsi="Aptos Narrow"/>
        </w:rPr>
        <w:t>Validate the input data for completeness and correctness using predefined checks, such as ensuring no mandatory fields are missing or contain invalid values.</w:t>
      </w:r>
    </w:p>
    <w:p w14:paraId="55E8F76A" w14:textId="77777777" w:rsidR="00C12F26" w:rsidRPr="00C12F26" w:rsidRDefault="00C12F26" w:rsidP="00730E24">
      <w:pPr>
        <w:numPr>
          <w:ilvl w:val="0"/>
          <w:numId w:val="34"/>
        </w:numPr>
        <w:shd w:val="clear" w:color="auto" w:fill="DAEEF3" w:themeFill="accent5" w:themeFillTint="33"/>
        <w:jc w:val="both"/>
        <w:rPr>
          <w:rFonts w:ascii="Aptos Narrow" w:hAnsi="Aptos Narrow"/>
          <w:b/>
          <w:bCs/>
        </w:rPr>
      </w:pPr>
      <w:r w:rsidRPr="00C12F26">
        <w:rPr>
          <w:rFonts w:ascii="Aptos Narrow" w:hAnsi="Aptos Narrow"/>
          <w:b/>
          <w:bCs/>
        </w:rPr>
        <w:t>Model Settings and Parameter Validation</w:t>
      </w:r>
    </w:p>
    <w:p w14:paraId="6568777F" w14:textId="77777777" w:rsidR="00C12F26" w:rsidRPr="00C12F26" w:rsidRDefault="00C12F26" w:rsidP="00730E24">
      <w:pPr>
        <w:numPr>
          <w:ilvl w:val="0"/>
          <w:numId w:val="35"/>
        </w:numPr>
        <w:shd w:val="clear" w:color="auto" w:fill="DAEEF3" w:themeFill="accent5" w:themeFillTint="33"/>
        <w:jc w:val="both"/>
        <w:rPr>
          <w:rFonts w:ascii="Aptos Narrow" w:hAnsi="Aptos Narrow"/>
        </w:rPr>
      </w:pPr>
      <w:r w:rsidRPr="00C12F26">
        <w:rPr>
          <w:rFonts w:ascii="Aptos Narrow" w:hAnsi="Aptos Narrow"/>
        </w:rPr>
        <w:t>Ensure that all model settings, assumptions, and parameters are configured as per the standard operational guidelines.</w:t>
      </w:r>
    </w:p>
    <w:p w14:paraId="73BD22BE" w14:textId="77777777" w:rsidR="00C12F26" w:rsidRPr="00C12F26" w:rsidRDefault="00C12F26" w:rsidP="00730E24">
      <w:pPr>
        <w:numPr>
          <w:ilvl w:val="0"/>
          <w:numId w:val="35"/>
        </w:numPr>
        <w:shd w:val="clear" w:color="auto" w:fill="DAEEF3" w:themeFill="accent5" w:themeFillTint="33"/>
        <w:jc w:val="both"/>
        <w:rPr>
          <w:rFonts w:ascii="Aptos Narrow" w:hAnsi="Aptos Narrow"/>
        </w:rPr>
      </w:pPr>
      <w:r w:rsidRPr="00C12F26">
        <w:rPr>
          <w:rFonts w:ascii="Aptos Narrow" w:hAnsi="Aptos Narrow"/>
        </w:rPr>
        <w:t>Verify that the settings align with the production scoring code.</w:t>
      </w:r>
    </w:p>
    <w:p w14:paraId="39EACA89" w14:textId="77777777" w:rsidR="00C12F26" w:rsidRPr="00C12F26" w:rsidRDefault="00C12F26" w:rsidP="00730E24">
      <w:pPr>
        <w:numPr>
          <w:ilvl w:val="0"/>
          <w:numId w:val="34"/>
        </w:numPr>
        <w:shd w:val="clear" w:color="auto" w:fill="DAEEF3" w:themeFill="accent5" w:themeFillTint="33"/>
        <w:jc w:val="both"/>
        <w:rPr>
          <w:rFonts w:ascii="Aptos Narrow" w:hAnsi="Aptos Narrow"/>
          <w:b/>
          <w:bCs/>
        </w:rPr>
      </w:pPr>
      <w:r w:rsidRPr="00C12F26">
        <w:rPr>
          <w:rFonts w:ascii="Aptos Narrow" w:hAnsi="Aptos Narrow"/>
          <w:b/>
          <w:bCs/>
        </w:rPr>
        <w:t>Initiating the Processing Component</w:t>
      </w:r>
    </w:p>
    <w:p w14:paraId="7F68B8D1" w14:textId="77777777" w:rsidR="00C12F26" w:rsidRPr="00C12F26" w:rsidRDefault="00C12F26" w:rsidP="00730E24">
      <w:pPr>
        <w:numPr>
          <w:ilvl w:val="0"/>
          <w:numId w:val="35"/>
        </w:numPr>
        <w:shd w:val="clear" w:color="auto" w:fill="DAEEF3" w:themeFill="accent5" w:themeFillTint="33"/>
        <w:jc w:val="both"/>
        <w:rPr>
          <w:rFonts w:ascii="Aptos Narrow" w:hAnsi="Aptos Narrow"/>
        </w:rPr>
      </w:pPr>
      <w:r w:rsidRPr="00C12F26">
        <w:rPr>
          <w:rFonts w:ascii="Aptos Narrow" w:hAnsi="Aptos Narrow"/>
        </w:rPr>
        <w:t>Launch the processing phase of the model, using the validated input data and the scoring algorithm (XGBoost implementation).</w:t>
      </w:r>
    </w:p>
    <w:p w14:paraId="6F871BF7" w14:textId="77777777" w:rsidR="00C12F26" w:rsidRPr="00C12F26" w:rsidRDefault="00C12F26" w:rsidP="00730E24">
      <w:pPr>
        <w:numPr>
          <w:ilvl w:val="0"/>
          <w:numId w:val="34"/>
        </w:numPr>
        <w:shd w:val="clear" w:color="auto" w:fill="DAEEF3" w:themeFill="accent5" w:themeFillTint="33"/>
        <w:jc w:val="both"/>
        <w:rPr>
          <w:rFonts w:ascii="Aptos Narrow" w:hAnsi="Aptos Narrow"/>
          <w:b/>
          <w:bCs/>
        </w:rPr>
      </w:pPr>
      <w:r w:rsidRPr="00C12F26">
        <w:rPr>
          <w:rFonts w:ascii="Aptos Narrow" w:hAnsi="Aptos Narrow"/>
          <w:b/>
          <w:bCs/>
        </w:rPr>
        <w:t>Completion Verification</w:t>
      </w:r>
    </w:p>
    <w:p w14:paraId="2D48BE41" w14:textId="5AED4990" w:rsidR="00C12F26" w:rsidRPr="00C12F26" w:rsidRDefault="00C12F26" w:rsidP="00730E24">
      <w:pPr>
        <w:numPr>
          <w:ilvl w:val="0"/>
          <w:numId w:val="35"/>
        </w:numPr>
        <w:shd w:val="clear" w:color="auto" w:fill="DAEEF3" w:themeFill="accent5" w:themeFillTint="33"/>
        <w:jc w:val="both"/>
        <w:rPr>
          <w:rFonts w:ascii="Aptos Narrow" w:hAnsi="Aptos Narrow"/>
        </w:rPr>
      </w:pPr>
      <w:r w:rsidRPr="00C12F26">
        <w:rPr>
          <w:rFonts w:ascii="Aptos Narrow" w:hAnsi="Aptos Narrow"/>
        </w:rPr>
        <w:t xml:space="preserve">Confirm that the model execution has </w:t>
      </w:r>
      <w:r w:rsidR="00193EB8" w:rsidRPr="00C12F26">
        <w:rPr>
          <w:rFonts w:ascii="Aptos Narrow" w:hAnsi="Aptos Narrow"/>
        </w:rPr>
        <w:t>been completed</w:t>
      </w:r>
      <w:r w:rsidRPr="00C12F26">
        <w:rPr>
          <w:rFonts w:ascii="Aptos Narrow" w:hAnsi="Aptos Narrow"/>
        </w:rPr>
        <w:t xml:space="preserve"> successfully without errors or interruptions. Log the execution status for auditing purposes.</w:t>
      </w:r>
    </w:p>
    <w:p w14:paraId="5AB79043" w14:textId="77777777" w:rsidR="00C12F26" w:rsidRPr="00C12F26" w:rsidRDefault="00C12F26" w:rsidP="00730E24">
      <w:pPr>
        <w:numPr>
          <w:ilvl w:val="0"/>
          <w:numId w:val="34"/>
        </w:numPr>
        <w:shd w:val="clear" w:color="auto" w:fill="DAEEF3" w:themeFill="accent5" w:themeFillTint="33"/>
        <w:jc w:val="both"/>
        <w:rPr>
          <w:rFonts w:ascii="Aptos Narrow" w:hAnsi="Aptos Narrow"/>
          <w:b/>
          <w:bCs/>
        </w:rPr>
      </w:pPr>
      <w:r w:rsidRPr="00C12F26">
        <w:rPr>
          <w:rFonts w:ascii="Aptos Narrow" w:hAnsi="Aptos Narrow"/>
          <w:b/>
          <w:bCs/>
        </w:rPr>
        <w:t>Output Extraction</w:t>
      </w:r>
    </w:p>
    <w:p w14:paraId="4F265393" w14:textId="77777777" w:rsidR="00C12F26" w:rsidRPr="00C12F26" w:rsidRDefault="00C12F26" w:rsidP="00730E24">
      <w:pPr>
        <w:numPr>
          <w:ilvl w:val="0"/>
          <w:numId w:val="35"/>
        </w:numPr>
        <w:shd w:val="clear" w:color="auto" w:fill="DAEEF3" w:themeFill="accent5" w:themeFillTint="33"/>
        <w:jc w:val="both"/>
        <w:rPr>
          <w:rFonts w:ascii="Aptos Narrow" w:hAnsi="Aptos Narrow"/>
        </w:rPr>
      </w:pPr>
      <w:r w:rsidRPr="00C12F26">
        <w:rPr>
          <w:rFonts w:ascii="Aptos Narrow" w:hAnsi="Aptos Narrow"/>
        </w:rPr>
        <w:t>Extract the model outputs, including fraud risk scores and associated warning codes, in the specified format.</w:t>
      </w:r>
    </w:p>
    <w:p w14:paraId="0C610433" w14:textId="77777777" w:rsidR="00C12F26" w:rsidRPr="00C12F26" w:rsidRDefault="00C12F26" w:rsidP="00730E24">
      <w:pPr>
        <w:numPr>
          <w:ilvl w:val="0"/>
          <w:numId w:val="34"/>
        </w:numPr>
        <w:shd w:val="clear" w:color="auto" w:fill="DAEEF3" w:themeFill="accent5" w:themeFillTint="33"/>
        <w:jc w:val="both"/>
        <w:rPr>
          <w:rFonts w:ascii="Aptos Narrow" w:hAnsi="Aptos Narrow"/>
          <w:b/>
          <w:bCs/>
        </w:rPr>
      </w:pPr>
      <w:r w:rsidRPr="00C12F26">
        <w:rPr>
          <w:rFonts w:ascii="Aptos Narrow" w:hAnsi="Aptos Narrow"/>
          <w:b/>
          <w:bCs/>
        </w:rPr>
        <w:t>Validation of Model Outputs</w:t>
      </w:r>
    </w:p>
    <w:p w14:paraId="00EACB2F" w14:textId="77777777" w:rsidR="00C12F26" w:rsidRPr="00C12F26" w:rsidRDefault="00C12F26" w:rsidP="00730E24">
      <w:pPr>
        <w:numPr>
          <w:ilvl w:val="0"/>
          <w:numId w:val="35"/>
        </w:numPr>
        <w:shd w:val="clear" w:color="auto" w:fill="DAEEF3" w:themeFill="accent5" w:themeFillTint="33"/>
        <w:jc w:val="both"/>
        <w:rPr>
          <w:rFonts w:ascii="Aptos Narrow" w:hAnsi="Aptos Narrow"/>
        </w:rPr>
      </w:pPr>
      <w:r w:rsidRPr="00C12F26">
        <w:rPr>
          <w:rFonts w:ascii="Aptos Narrow" w:hAnsi="Aptos Narrow"/>
        </w:rPr>
        <w:t>Check the outputs to ensure they are within the expected range (e.g., fraud risk scores between 0 and 998).</w:t>
      </w:r>
    </w:p>
    <w:p w14:paraId="4A817575" w14:textId="77777777" w:rsidR="00C12F26" w:rsidRPr="00C12F26" w:rsidRDefault="00C12F26" w:rsidP="00730E24">
      <w:pPr>
        <w:numPr>
          <w:ilvl w:val="0"/>
          <w:numId w:val="35"/>
        </w:numPr>
        <w:shd w:val="clear" w:color="auto" w:fill="DAEEF3" w:themeFill="accent5" w:themeFillTint="33"/>
        <w:jc w:val="both"/>
        <w:rPr>
          <w:rFonts w:ascii="Aptos Narrow" w:hAnsi="Aptos Narrow"/>
        </w:rPr>
      </w:pPr>
      <w:r w:rsidRPr="00C12F26">
        <w:rPr>
          <w:rFonts w:ascii="Aptos Narrow" w:hAnsi="Aptos Narrow"/>
        </w:rPr>
        <w:t>Validate specific records, especially edge cases, to confirm that the model is scoring accurately.</w:t>
      </w:r>
    </w:p>
    <w:p w14:paraId="6383E9DC" w14:textId="77777777" w:rsidR="00C12F26" w:rsidRPr="00C12F26" w:rsidRDefault="00C12F26" w:rsidP="00730E24">
      <w:pPr>
        <w:numPr>
          <w:ilvl w:val="0"/>
          <w:numId w:val="34"/>
        </w:numPr>
        <w:shd w:val="clear" w:color="auto" w:fill="DAEEF3" w:themeFill="accent5" w:themeFillTint="33"/>
        <w:jc w:val="both"/>
        <w:rPr>
          <w:rFonts w:ascii="Aptos Narrow" w:hAnsi="Aptos Narrow"/>
          <w:b/>
          <w:bCs/>
        </w:rPr>
      </w:pPr>
      <w:r w:rsidRPr="00C12F26">
        <w:rPr>
          <w:rFonts w:ascii="Aptos Narrow" w:hAnsi="Aptos Narrow"/>
          <w:b/>
          <w:bCs/>
        </w:rPr>
        <w:t>Report Generation</w:t>
      </w:r>
    </w:p>
    <w:p w14:paraId="56AF98DA" w14:textId="77777777" w:rsidR="00C12F26" w:rsidRPr="00C12F26" w:rsidRDefault="00C12F26" w:rsidP="00730E24">
      <w:pPr>
        <w:numPr>
          <w:ilvl w:val="0"/>
          <w:numId w:val="35"/>
        </w:numPr>
        <w:shd w:val="clear" w:color="auto" w:fill="DAEEF3" w:themeFill="accent5" w:themeFillTint="33"/>
        <w:jc w:val="both"/>
        <w:rPr>
          <w:rFonts w:ascii="Aptos Narrow" w:hAnsi="Aptos Narrow"/>
        </w:rPr>
      </w:pPr>
      <w:r w:rsidRPr="00C12F26">
        <w:rPr>
          <w:rFonts w:ascii="Aptos Narrow" w:hAnsi="Aptos Narrow"/>
        </w:rPr>
        <w:t>Generate standard performance and operational reports, such as fraud detection rates (FDR), AUC metrics, and detailed attribute analyses.</w:t>
      </w:r>
    </w:p>
    <w:p w14:paraId="2987CDAC" w14:textId="77777777" w:rsidR="00C12F26" w:rsidRPr="00C12F26" w:rsidRDefault="00C12F26" w:rsidP="00730E24">
      <w:pPr>
        <w:numPr>
          <w:ilvl w:val="0"/>
          <w:numId w:val="34"/>
        </w:numPr>
        <w:shd w:val="clear" w:color="auto" w:fill="DAEEF3" w:themeFill="accent5" w:themeFillTint="33"/>
        <w:jc w:val="both"/>
        <w:rPr>
          <w:rFonts w:ascii="Aptos Narrow" w:hAnsi="Aptos Narrow"/>
          <w:b/>
          <w:bCs/>
        </w:rPr>
      </w:pPr>
      <w:r w:rsidRPr="00C12F26">
        <w:rPr>
          <w:rFonts w:ascii="Aptos Narrow" w:hAnsi="Aptos Narrow"/>
          <w:b/>
          <w:bCs/>
        </w:rPr>
        <w:t>Report Distribution</w:t>
      </w:r>
    </w:p>
    <w:p w14:paraId="59E9F73B" w14:textId="77777777" w:rsidR="00C12F26" w:rsidRPr="00C12F26" w:rsidRDefault="00C12F26" w:rsidP="00730E24">
      <w:pPr>
        <w:numPr>
          <w:ilvl w:val="0"/>
          <w:numId w:val="35"/>
        </w:numPr>
        <w:shd w:val="clear" w:color="auto" w:fill="DAEEF3" w:themeFill="accent5" w:themeFillTint="33"/>
        <w:jc w:val="both"/>
        <w:rPr>
          <w:rFonts w:ascii="Aptos Narrow" w:hAnsi="Aptos Narrow"/>
        </w:rPr>
      </w:pPr>
      <w:r w:rsidRPr="00C12F26">
        <w:rPr>
          <w:rFonts w:ascii="Aptos Narrow" w:hAnsi="Aptos Narrow"/>
        </w:rPr>
        <w:t>Distribute the reports to the designated stakeholders, ensuring that sensitive data is handled securely and in compliance with relevant regulations.</w:t>
      </w:r>
    </w:p>
    <w:p w14:paraId="59D10585" w14:textId="77777777" w:rsidR="00C12F26" w:rsidRDefault="00C12F26" w:rsidP="00730E24">
      <w:pPr>
        <w:shd w:val="clear" w:color="auto" w:fill="DAEEF3" w:themeFill="accent5" w:themeFillTint="33"/>
        <w:jc w:val="both"/>
        <w:rPr>
          <w:rFonts w:ascii="Aptos Narrow" w:hAnsi="Aptos Narrow"/>
        </w:rPr>
      </w:pPr>
    </w:p>
    <w:p w14:paraId="7FBE71AA" w14:textId="0977F3CF" w:rsidR="00C12F26" w:rsidRPr="00C12F26" w:rsidRDefault="00C12F26" w:rsidP="00730E24">
      <w:pPr>
        <w:shd w:val="clear" w:color="auto" w:fill="DAEEF3" w:themeFill="accent5" w:themeFillTint="33"/>
        <w:jc w:val="both"/>
        <w:rPr>
          <w:rFonts w:ascii="Aptos Narrow" w:hAnsi="Aptos Narrow"/>
        </w:rPr>
      </w:pPr>
      <w:r w:rsidRPr="00C12F26">
        <w:rPr>
          <w:rFonts w:ascii="Aptos Narrow" w:hAnsi="Aptos Narrow"/>
        </w:rPr>
        <w:t>By following these steps, users can ensure the accurate and consistent operation of the model, enabling reliable fraud risk assessment and decision-making. Adjustments or troubleshooting should be escalated to LexisNexis technical support if anomalies are detected during any step.</w:t>
      </w:r>
    </w:p>
    <w:p w14:paraId="35DDD5FE" w14:textId="77777777" w:rsidR="00C12F26" w:rsidRDefault="00C12F26" w:rsidP="00730E24">
      <w:pPr>
        <w:shd w:val="clear" w:color="auto" w:fill="DAEEF3" w:themeFill="accent5" w:themeFillTint="33"/>
        <w:jc w:val="both"/>
        <w:rPr>
          <w:rFonts w:ascii="Aptos Narrow" w:hAnsi="Aptos Narrow"/>
          <w:b/>
          <w:bCs/>
        </w:rPr>
      </w:pPr>
    </w:p>
    <w:bookmarkEnd w:id="960"/>
    <w:p w14:paraId="534E4C3F" w14:textId="009EDB96" w:rsidR="00891D3B" w:rsidRDefault="00891D3B">
      <w:pPr>
        <w:spacing w:after="200"/>
        <w:rPr>
          <w:rFonts w:asciiTheme="majorHAnsi" w:eastAsiaTheme="majorEastAsia" w:hAnsiTheme="majorHAnsi" w:cstheme="majorBidi"/>
          <w:b/>
          <w:bCs/>
          <w:color w:val="365F91" w:themeColor="accent1" w:themeShade="BF"/>
          <w:sz w:val="28"/>
          <w:szCs w:val="28"/>
        </w:rPr>
      </w:pPr>
    </w:p>
    <w:bookmarkStart w:id="961" w:name="_Toc163230554"/>
    <w:p w14:paraId="166519C7" w14:textId="03F0606B" w:rsidR="00812022" w:rsidRPr="00701055" w:rsidRDefault="00891D3B" w:rsidP="00A53660">
      <w:pPr>
        <w:pStyle w:val="Heading1"/>
        <w:numPr>
          <w:ilvl w:val="0"/>
          <w:numId w:val="1"/>
        </w:numPr>
        <w:spacing w:before="0"/>
        <w:ind w:left="720" w:hanging="720"/>
        <w:rPr>
          <w:rFonts w:ascii="Arial" w:hAnsi="Arial" w:cs="Arial"/>
          <w:color w:val="FFFFFF" w:themeColor="background1"/>
          <w:sz w:val="36"/>
          <w:szCs w:val="36"/>
        </w:rPr>
      </w:pPr>
      <w:r w:rsidRPr="008D7BA5">
        <w:rPr>
          <w:rFonts w:ascii="Arial" w:hAnsi="Arial" w:cs="Arial"/>
          <w:noProof/>
          <w:color w:val="FFFFFF" w:themeColor="background1"/>
          <w:sz w:val="36"/>
          <w:szCs w:val="36"/>
        </w:rPr>
        <mc:AlternateContent>
          <mc:Choice Requires="wps">
            <w:drawing>
              <wp:anchor distT="0" distB="0" distL="114300" distR="114300" simplePos="0" relativeHeight="251658241" behindDoc="1" locked="0" layoutInCell="1" allowOverlap="1" wp14:anchorId="7EB58D0B" wp14:editId="0A635A8B">
                <wp:simplePos x="0" y="0"/>
                <wp:positionH relativeFrom="column">
                  <wp:posOffset>-9525</wp:posOffset>
                </wp:positionH>
                <wp:positionV relativeFrom="paragraph">
                  <wp:posOffset>-19051</wp:posOffset>
                </wp:positionV>
                <wp:extent cx="6417310" cy="638175"/>
                <wp:effectExtent l="0" t="0" r="2540" b="9525"/>
                <wp:wrapNone/>
                <wp:docPr id="42376858" name="Rectangle 1"/>
                <wp:cNvGraphicFramePr/>
                <a:graphic xmlns:a="http://schemas.openxmlformats.org/drawingml/2006/main">
                  <a:graphicData uri="http://schemas.microsoft.com/office/word/2010/wordprocessingShape">
                    <wps:wsp>
                      <wps:cNvSpPr/>
                      <wps:spPr>
                        <a:xfrm>
                          <a:off x="0" y="0"/>
                          <a:ext cx="6417310" cy="63817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xmlns:dgm="http://schemas.openxmlformats.org/drawingml/2006/diagram" xmlns:a14="http://schemas.microsoft.com/office/drawing/2010/main" xmlns:pic="http://schemas.openxmlformats.org/drawingml/2006/picture" xmlns:a="http://schemas.openxmlformats.org/drawingml/2006/main">
            <w:pict w14:anchorId="2FBF8B2F">
              <v:rect id="Rectangle 1" style="position:absolute;margin-left:-.75pt;margin-top:-1.5pt;width:505.3pt;height:50.25pt;z-index:-25165004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c00000" stroked="f" strokeweight="2pt" w14:anchorId="11D30FA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"/>
            </w:pict>
          </mc:Fallback>
        </mc:AlternateContent>
      </w:r>
      <w:r w:rsidRPr="00701055">
        <w:rPr>
          <w:rFonts w:ascii="Arial" w:hAnsi="Arial" w:cs="Arial"/>
          <w:color w:val="FFFFFF" w:themeColor="background1"/>
          <w:sz w:val="36"/>
          <w:szCs w:val="36"/>
        </w:rPr>
        <w:t>O</w:t>
      </w:r>
      <w:r w:rsidR="008D7BA5">
        <w:rPr>
          <w:rFonts w:ascii="Arial" w:hAnsi="Arial" w:cs="Arial"/>
          <w:color w:val="FFFFFF" w:themeColor="background1"/>
          <w:sz w:val="36"/>
          <w:szCs w:val="36"/>
        </w:rPr>
        <w:t>NGOING</w:t>
      </w:r>
      <w:r w:rsidRPr="00701055">
        <w:rPr>
          <w:rFonts w:ascii="Arial" w:hAnsi="Arial" w:cs="Arial"/>
          <w:color w:val="FFFFFF" w:themeColor="background1"/>
          <w:sz w:val="36"/>
          <w:szCs w:val="36"/>
        </w:rPr>
        <w:t xml:space="preserve"> M</w:t>
      </w:r>
      <w:r w:rsidR="008D7BA5">
        <w:rPr>
          <w:rFonts w:ascii="Arial" w:hAnsi="Arial" w:cs="Arial"/>
          <w:color w:val="FFFFFF" w:themeColor="background1"/>
          <w:sz w:val="36"/>
          <w:szCs w:val="36"/>
        </w:rPr>
        <w:t>ODEL</w:t>
      </w:r>
      <w:r w:rsidRPr="00701055">
        <w:rPr>
          <w:rFonts w:ascii="Arial" w:hAnsi="Arial" w:cs="Arial"/>
          <w:color w:val="FFFFFF" w:themeColor="background1"/>
          <w:sz w:val="36"/>
          <w:szCs w:val="36"/>
        </w:rPr>
        <w:t xml:space="preserve"> G</w:t>
      </w:r>
      <w:r w:rsidR="008D7BA5">
        <w:rPr>
          <w:rFonts w:ascii="Arial" w:hAnsi="Arial" w:cs="Arial"/>
          <w:color w:val="FFFFFF" w:themeColor="background1"/>
          <w:sz w:val="36"/>
          <w:szCs w:val="36"/>
        </w:rPr>
        <w:t>OVERNANCE</w:t>
      </w:r>
      <w:r w:rsidR="00A53660">
        <w:rPr>
          <w:rFonts w:ascii="Arial" w:hAnsi="Arial" w:cs="Arial"/>
          <w:color w:val="FFFFFF" w:themeColor="background1"/>
          <w:sz w:val="36"/>
          <w:szCs w:val="36"/>
        </w:rPr>
        <w:t xml:space="preserve"> &amp; OUTCOME ANALYSIS</w:t>
      </w:r>
      <w:bookmarkEnd w:id="961"/>
    </w:p>
    <w:p w14:paraId="518CB5F5" w14:textId="77777777" w:rsidR="00971E12" w:rsidRDefault="00971E12" w:rsidP="00971E12">
      <w:pPr>
        <w:rPr>
          <w:rFonts w:ascii="Arial" w:eastAsia="SimSun" w:hAnsi="Arial" w:cs="Arial"/>
          <w:b/>
          <w:bCs/>
          <w:color w:val="0070C0"/>
        </w:rPr>
      </w:pPr>
    </w:p>
    <w:p w14:paraId="38464C79" w14:textId="67F2329E" w:rsidR="00971E12" w:rsidRDefault="00971E12" w:rsidP="00701055">
      <w:pPr>
        <w:rPr>
          <w:rFonts w:ascii="Arial" w:eastAsia="SimSun" w:hAnsi="Arial" w:cs="Arial"/>
          <w:b/>
          <w:bCs/>
          <w:color w:val="0070C0"/>
        </w:rPr>
      </w:pPr>
      <w:r w:rsidRPr="00701055">
        <w:rPr>
          <w:rFonts w:ascii="Arial" w:eastAsia="SimSun" w:hAnsi="Arial" w:cs="Arial"/>
          <w:b/>
          <w:bCs/>
          <w:color w:val="0070C0"/>
        </w:rPr>
        <w:lastRenderedPageBreak/>
        <w:t>Reference Document List</w:t>
      </w:r>
    </w:p>
    <w:p w14:paraId="58D994D2" w14:textId="0A80B586" w:rsidR="00971E12" w:rsidRDefault="00971E12" w:rsidP="00971E12">
      <w:pPr>
        <w:rPr>
          <w:rStyle w:val="SubtleEmphasis"/>
        </w:rPr>
      </w:pPr>
      <w:r w:rsidRPr="00701055">
        <w:rPr>
          <w:rStyle w:val="SubtleEmphasis"/>
        </w:rPr>
        <w:t>Please list all the documents referred to in this section.</w:t>
      </w:r>
    </w:p>
    <w:p w14:paraId="2E2F31B4" w14:textId="77777777" w:rsidR="00971E12" w:rsidRDefault="00971E12" w:rsidP="00971E12">
      <w:pPr>
        <w:rPr>
          <w:rFonts w:ascii="Arial Narrow" w:hAnsi="Arial Narrow"/>
          <w:color w:val="00B0F0"/>
        </w:rPr>
      </w:pPr>
    </w:p>
    <w:tbl>
      <w:tblPr>
        <w:tblStyle w:val="TableGrid"/>
        <w:tblW w:w="0" w:type="auto"/>
        <w:tblLook w:val="04A0" w:firstRow="1" w:lastRow="0" w:firstColumn="1" w:lastColumn="0" w:noHBand="0" w:noVBand="1"/>
      </w:tblPr>
      <w:tblGrid>
        <w:gridCol w:w="721"/>
        <w:gridCol w:w="5531"/>
        <w:gridCol w:w="3818"/>
      </w:tblGrid>
      <w:tr w:rsidR="00971E12" w14:paraId="3A823E6E" w14:textId="77777777" w:rsidTr="006C4101">
        <w:tc>
          <w:tcPr>
            <w:tcW w:w="721"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63929211" w14:textId="77777777" w:rsidR="00971E12" w:rsidRDefault="00971E12">
            <w:pPr>
              <w:rPr>
                <w:rFonts w:ascii="Aptos Narrow" w:hAnsi="Aptos Narrow"/>
                <w:b/>
                <w:bCs/>
              </w:rPr>
            </w:pPr>
            <w:r>
              <w:rPr>
                <w:rFonts w:ascii="Aptos Narrow" w:hAnsi="Aptos Narrow"/>
                <w:b/>
                <w:bCs/>
              </w:rPr>
              <w:t>#</w:t>
            </w:r>
          </w:p>
        </w:tc>
        <w:tc>
          <w:tcPr>
            <w:tcW w:w="5531"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08FA818D" w14:textId="77777777" w:rsidR="00971E12" w:rsidRDefault="00971E12">
            <w:pPr>
              <w:rPr>
                <w:rFonts w:ascii="Aptos Narrow" w:hAnsi="Aptos Narrow"/>
                <w:b/>
                <w:bCs/>
              </w:rPr>
            </w:pPr>
            <w:r>
              <w:rPr>
                <w:rFonts w:ascii="Aptos Narrow" w:hAnsi="Aptos Narrow"/>
                <w:b/>
                <w:bCs/>
              </w:rPr>
              <w:t>Reference Document Name</w:t>
            </w:r>
          </w:p>
        </w:tc>
        <w:tc>
          <w:tcPr>
            <w:tcW w:w="3818"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0D48BCDE" w14:textId="77777777" w:rsidR="00971E12" w:rsidRDefault="00971E12">
            <w:pPr>
              <w:rPr>
                <w:rFonts w:ascii="Aptos Narrow" w:hAnsi="Aptos Narrow"/>
                <w:b/>
                <w:bCs/>
              </w:rPr>
            </w:pPr>
            <w:r>
              <w:rPr>
                <w:rFonts w:ascii="Aptos Narrow" w:hAnsi="Aptos Narrow"/>
                <w:b/>
                <w:bCs/>
              </w:rPr>
              <w:t>High Level Description and purpose of the Document</w:t>
            </w:r>
          </w:p>
        </w:tc>
      </w:tr>
      <w:tr w:rsidR="00DF3F43" w14:paraId="6A56DCC7" w14:textId="77777777" w:rsidTr="006C4101">
        <w:tc>
          <w:tcPr>
            <w:tcW w:w="721" w:type="dxa"/>
            <w:tcBorders>
              <w:top w:val="single" w:sz="4" w:space="0" w:color="auto"/>
              <w:left w:val="single" w:sz="4" w:space="0" w:color="auto"/>
              <w:bottom w:val="single" w:sz="4" w:space="0" w:color="auto"/>
              <w:right w:val="single" w:sz="4" w:space="0" w:color="auto"/>
            </w:tcBorders>
            <w:vAlign w:val="center"/>
            <w:hideMark/>
          </w:tcPr>
          <w:p w14:paraId="31A1DB20" w14:textId="77777777" w:rsidR="00DF3F43" w:rsidRPr="00EB13CD" w:rsidRDefault="00DF3F43" w:rsidP="00DF3F43">
            <w:pPr>
              <w:rPr>
                <w:rFonts w:ascii="Aptos Narrow" w:hAnsi="Aptos Narrow"/>
                <w:sz w:val="20"/>
                <w:szCs w:val="20"/>
              </w:rPr>
            </w:pPr>
            <w:r w:rsidRPr="00EB13CD">
              <w:rPr>
                <w:rFonts w:ascii="Aptos Narrow" w:hAnsi="Aptos Narrow"/>
                <w:sz w:val="20"/>
                <w:szCs w:val="20"/>
              </w:rPr>
              <w:t>1</w:t>
            </w:r>
          </w:p>
        </w:tc>
        <w:tc>
          <w:tcPr>
            <w:tcW w:w="5531" w:type="dxa"/>
            <w:tcBorders>
              <w:top w:val="single" w:sz="4" w:space="0" w:color="auto"/>
              <w:left w:val="single" w:sz="4" w:space="0" w:color="auto"/>
              <w:bottom w:val="single" w:sz="4" w:space="0" w:color="auto"/>
              <w:right w:val="single" w:sz="4" w:space="0" w:color="auto"/>
            </w:tcBorders>
            <w:vAlign w:val="center"/>
          </w:tcPr>
          <w:p w14:paraId="29603A4F" w14:textId="02598622" w:rsidR="00DF3F43" w:rsidRPr="00EB13CD" w:rsidRDefault="00DF3F43" w:rsidP="00DF3F43">
            <w:pPr>
              <w:rPr>
                <w:rFonts w:ascii="Aptos Narrow" w:hAnsi="Aptos Narrow"/>
                <w:sz w:val="20"/>
                <w:szCs w:val="20"/>
              </w:rPr>
            </w:pPr>
            <w:r w:rsidRPr="00EB13CD">
              <w:rPr>
                <w:rFonts w:ascii="Aptos Narrow" w:hAnsi="Aptos Narrow"/>
                <w:sz w:val="20"/>
                <w:szCs w:val="20"/>
              </w:rPr>
              <w:t>FraudIntelligence_1.0_BankcardModel_ReferenceGuide.pdf</w:t>
            </w:r>
          </w:p>
        </w:tc>
        <w:tc>
          <w:tcPr>
            <w:tcW w:w="3818" w:type="dxa"/>
            <w:tcBorders>
              <w:top w:val="single" w:sz="4" w:space="0" w:color="auto"/>
              <w:left w:val="single" w:sz="4" w:space="0" w:color="auto"/>
              <w:bottom w:val="single" w:sz="4" w:space="0" w:color="auto"/>
              <w:right w:val="single" w:sz="4" w:space="0" w:color="auto"/>
            </w:tcBorders>
            <w:vAlign w:val="center"/>
          </w:tcPr>
          <w:p w14:paraId="6BA9C0D0" w14:textId="3F7B885D" w:rsidR="00DF3F43" w:rsidRPr="00EB13CD" w:rsidRDefault="00DF3F43" w:rsidP="00DF3F43">
            <w:pPr>
              <w:rPr>
                <w:rFonts w:ascii="Aptos Narrow" w:hAnsi="Aptos Narrow"/>
                <w:sz w:val="20"/>
                <w:szCs w:val="20"/>
              </w:rPr>
            </w:pPr>
            <w:r w:rsidRPr="00EB13CD">
              <w:rPr>
                <w:rFonts w:ascii="Aptos Narrow" w:hAnsi="Aptos Narrow"/>
                <w:sz w:val="20"/>
                <w:szCs w:val="20"/>
              </w:rPr>
              <w:t>It is the model reference guide.</w:t>
            </w:r>
          </w:p>
        </w:tc>
      </w:tr>
      <w:tr w:rsidR="00DF3F43" w14:paraId="0988FA17" w14:textId="77777777" w:rsidTr="006C4101">
        <w:tc>
          <w:tcPr>
            <w:tcW w:w="721" w:type="dxa"/>
            <w:tcBorders>
              <w:top w:val="single" w:sz="4" w:space="0" w:color="auto"/>
              <w:left w:val="single" w:sz="4" w:space="0" w:color="auto"/>
              <w:bottom w:val="single" w:sz="4" w:space="0" w:color="auto"/>
              <w:right w:val="single" w:sz="4" w:space="0" w:color="auto"/>
            </w:tcBorders>
            <w:vAlign w:val="center"/>
            <w:hideMark/>
          </w:tcPr>
          <w:p w14:paraId="1EECBB8A" w14:textId="3265AFB3" w:rsidR="00DF3F43" w:rsidRPr="00EB13CD" w:rsidRDefault="00464D91" w:rsidP="00DF3F43">
            <w:pPr>
              <w:rPr>
                <w:rFonts w:ascii="Aptos Narrow" w:hAnsi="Aptos Narrow"/>
                <w:sz w:val="20"/>
                <w:szCs w:val="20"/>
              </w:rPr>
            </w:pPr>
            <w:r>
              <w:rPr>
                <w:rFonts w:ascii="Aptos Narrow" w:hAnsi="Aptos Narrow"/>
                <w:sz w:val="20"/>
                <w:szCs w:val="20"/>
              </w:rPr>
              <w:t>2</w:t>
            </w:r>
          </w:p>
        </w:tc>
        <w:tc>
          <w:tcPr>
            <w:tcW w:w="5531" w:type="dxa"/>
            <w:tcBorders>
              <w:top w:val="single" w:sz="4" w:space="0" w:color="auto"/>
              <w:left w:val="single" w:sz="4" w:space="0" w:color="auto"/>
              <w:bottom w:val="single" w:sz="4" w:space="0" w:color="auto"/>
              <w:right w:val="single" w:sz="4" w:space="0" w:color="auto"/>
            </w:tcBorders>
            <w:vAlign w:val="center"/>
          </w:tcPr>
          <w:p w14:paraId="7AE37279" w14:textId="67C77C60" w:rsidR="00DF3F43" w:rsidRPr="00EB13CD" w:rsidRDefault="00DF3F43" w:rsidP="00DF3F43">
            <w:pPr>
              <w:rPr>
                <w:rFonts w:ascii="Aptos Narrow" w:hAnsi="Aptos Narrow"/>
                <w:sz w:val="20"/>
                <w:szCs w:val="20"/>
              </w:rPr>
            </w:pPr>
            <w:r w:rsidRPr="00EB13CD">
              <w:rPr>
                <w:rFonts w:ascii="Aptos Narrow" w:hAnsi="Aptos Narrow"/>
                <w:sz w:val="20"/>
                <w:szCs w:val="20"/>
              </w:rPr>
              <w:t xml:space="preserve">MRM-CONTROL01 - </w:t>
            </w:r>
            <w:proofErr w:type="spellStart"/>
            <w:r w:rsidRPr="00EB13CD">
              <w:rPr>
                <w:rFonts w:ascii="Aptos Narrow" w:hAnsi="Aptos Narrow"/>
                <w:sz w:val="20"/>
                <w:szCs w:val="20"/>
              </w:rPr>
              <w:t>y&amp;n</w:t>
            </w:r>
            <w:proofErr w:type="spellEnd"/>
            <w:r w:rsidRPr="00EB13CD">
              <w:rPr>
                <w:rFonts w:ascii="Aptos Narrow" w:hAnsi="Aptos Narrow"/>
                <w:sz w:val="20"/>
                <w:szCs w:val="20"/>
              </w:rPr>
              <w:t xml:space="preserve"> Model </w:t>
            </w:r>
            <w:proofErr w:type="spellStart"/>
            <w:r w:rsidRPr="00EB13CD">
              <w:rPr>
                <w:rFonts w:ascii="Aptos Narrow" w:hAnsi="Aptos Narrow"/>
                <w:sz w:val="20"/>
                <w:szCs w:val="20"/>
              </w:rPr>
              <w:t>Assmt</w:t>
            </w:r>
            <w:proofErr w:type="spellEnd"/>
            <w:r w:rsidRPr="00EB13CD">
              <w:rPr>
                <w:rFonts w:ascii="Aptos Narrow" w:hAnsi="Aptos Narrow"/>
                <w:sz w:val="20"/>
                <w:szCs w:val="20"/>
              </w:rPr>
              <w:t xml:space="preserve"> 048 - Albert </w:t>
            </w:r>
            <w:proofErr w:type="spellStart"/>
            <w:r w:rsidRPr="00EB13CD">
              <w:rPr>
                <w:rFonts w:ascii="Aptos Narrow" w:hAnsi="Aptos Narrow"/>
                <w:sz w:val="20"/>
                <w:szCs w:val="20"/>
              </w:rPr>
              <w:t>YesM</w:t>
            </w:r>
            <w:proofErr w:type="spellEnd"/>
            <w:r w:rsidRPr="00EB13CD">
              <w:rPr>
                <w:rFonts w:ascii="Aptos Narrow" w:hAnsi="Aptos Narrow"/>
                <w:sz w:val="20"/>
                <w:szCs w:val="20"/>
              </w:rPr>
              <w:t xml:space="preserve"> - LexisNexis LNFI.docx</w:t>
            </w:r>
          </w:p>
        </w:tc>
        <w:tc>
          <w:tcPr>
            <w:tcW w:w="3818" w:type="dxa"/>
            <w:tcBorders>
              <w:top w:val="single" w:sz="4" w:space="0" w:color="auto"/>
              <w:left w:val="single" w:sz="4" w:space="0" w:color="auto"/>
              <w:bottom w:val="single" w:sz="4" w:space="0" w:color="auto"/>
              <w:right w:val="single" w:sz="4" w:space="0" w:color="auto"/>
            </w:tcBorders>
            <w:vAlign w:val="center"/>
          </w:tcPr>
          <w:p w14:paraId="02AB87E4" w14:textId="6AFB4E68" w:rsidR="00DF3F43" w:rsidRPr="00EB13CD" w:rsidRDefault="00DF3F43" w:rsidP="00DF3F43">
            <w:pPr>
              <w:rPr>
                <w:rFonts w:ascii="Aptos Narrow" w:hAnsi="Aptos Narrow"/>
                <w:sz w:val="20"/>
                <w:szCs w:val="20"/>
              </w:rPr>
            </w:pPr>
            <w:r w:rsidRPr="00EB13CD">
              <w:rPr>
                <w:rFonts w:ascii="Aptos Narrow" w:hAnsi="Aptos Narrow"/>
                <w:sz w:val="20"/>
                <w:szCs w:val="20"/>
              </w:rPr>
              <w:t>Enterprise risk management and Model risk classification procedures.</w:t>
            </w:r>
          </w:p>
        </w:tc>
      </w:tr>
      <w:tr w:rsidR="00DF3F43" w14:paraId="1748CA15" w14:textId="77777777" w:rsidTr="006C4101">
        <w:tc>
          <w:tcPr>
            <w:tcW w:w="721" w:type="dxa"/>
            <w:tcBorders>
              <w:top w:val="single" w:sz="4" w:space="0" w:color="auto"/>
              <w:left w:val="single" w:sz="4" w:space="0" w:color="auto"/>
              <w:bottom w:val="single" w:sz="4" w:space="0" w:color="auto"/>
              <w:right w:val="single" w:sz="4" w:space="0" w:color="auto"/>
            </w:tcBorders>
            <w:vAlign w:val="center"/>
          </w:tcPr>
          <w:p w14:paraId="0745C091" w14:textId="0D23E79F" w:rsidR="00DF3F43" w:rsidRPr="00EB13CD" w:rsidRDefault="00464D91" w:rsidP="00DF3F43">
            <w:pPr>
              <w:rPr>
                <w:rFonts w:ascii="Aptos Narrow" w:hAnsi="Aptos Narrow"/>
                <w:sz w:val="20"/>
                <w:szCs w:val="20"/>
              </w:rPr>
            </w:pPr>
            <w:r>
              <w:rPr>
                <w:rFonts w:ascii="Aptos Narrow" w:hAnsi="Aptos Narrow"/>
                <w:sz w:val="20"/>
                <w:szCs w:val="20"/>
              </w:rPr>
              <w:t>3</w:t>
            </w:r>
          </w:p>
        </w:tc>
        <w:tc>
          <w:tcPr>
            <w:tcW w:w="5531" w:type="dxa"/>
            <w:tcBorders>
              <w:top w:val="single" w:sz="4" w:space="0" w:color="auto"/>
              <w:left w:val="single" w:sz="4" w:space="0" w:color="auto"/>
              <w:bottom w:val="single" w:sz="4" w:space="0" w:color="auto"/>
              <w:right w:val="single" w:sz="4" w:space="0" w:color="auto"/>
            </w:tcBorders>
            <w:vAlign w:val="center"/>
          </w:tcPr>
          <w:p w14:paraId="19F91C9F" w14:textId="45FBDC53" w:rsidR="00DF3F43" w:rsidRPr="00EB13CD" w:rsidRDefault="00DF3F43" w:rsidP="00DF3F43">
            <w:pPr>
              <w:rPr>
                <w:rFonts w:ascii="Aptos Narrow" w:hAnsi="Aptos Narrow"/>
                <w:sz w:val="20"/>
                <w:szCs w:val="20"/>
              </w:rPr>
            </w:pPr>
            <w:r w:rsidRPr="00EB13CD">
              <w:rPr>
                <w:rFonts w:ascii="Aptos Narrow" w:hAnsi="Aptos Narrow"/>
                <w:sz w:val="20"/>
                <w:szCs w:val="20"/>
              </w:rPr>
              <w:t xml:space="preserve">MRM-CONTROL02 - Model-IRR </w:t>
            </w:r>
            <w:proofErr w:type="spellStart"/>
            <w:r w:rsidRPr="00EB13CD">
              <w:rPr>
                <w:rFonts w:ascii="Aptos Narrow" w:hAnsi="Aptos Narrow"/>
                <w:sz w:val="20"/>
                <w:szCs w:val="20"/>
              </w:rPr>
              <w:t>Assmt</w:t>
            </w:r>
            <w:proofErr w:type="spellEnd"/>
            <w:r w:rsidRPr="00EB13CD">
              <w:rPr>
                <w:rFonts w:ascii="Aptos Narrow" w:hAnsi="Aptos Narrow"/>
                <w:sz w:val="20"/>
                <w:szCs w:val="20"/>
              </w:rPr>
              <w:t xml:space="preserve"> 048 -L- Albert LNFI_FINAL.docx</w:t>
            </w:r>
          </w:p>
        </w:tc>
        <w:tc>
          <w:tcPr>
            <w:tcW w:w="3818" w:type="dxa"/>
            <w:tcBorders>
              <w:top w:val="single" w:sz="4" w:space="0" w:color="auto"/>
              <w:left w:val="single" w:sz="4" w:space="0" w:color="auto"/>
              <w:bottom w:val="single" w:sz="4" w:space="0" w:color="auto"/>
              <w:right w:val="single" w:sz="4" w:space="0" w:color="auto"/>
            </w:tcBorders>
            <w:vAlign w:val="center"/>
          </w:tcPr>
          <w:p w14:paraId="04CBBE1B" w14:textId="6A402F65" w:rsidR="00DF3F43" w:rsidRPr="00EB13CD" w:rsidRDefault="00DF3F43" w:rsidP="00DF3F43">
            <w:pPr>
              <w:rPr>
                <w:rFonts w:ascii="Aptos Narrow" w:hAnsi="Aptos Narrow"/>
                <w:sz w:val="20"/>
                <w:szCs w:val="20"/>
              </w:rPr>
            </w:pPr>
            <w:r w:rsidRPr="00EB13CD">
              <w:rPr>
                <w:rFonts w:ascii="Aptos Narrow" w:hAnsi="Aptos Narrow"/>
                <w:sz w:val="20"/>
                <w:szCs w:val="20"/>
              </w:rPr>
              <w:t>Model inherent risk rating assessment form.</w:t>
            </w:r>
          </w:p>
        </w:tc>
      </w:tr>
      <w:tr w:rsidR="006C4101" w14:paraId="11785FC6" w14:textId="77777777" w:rsidTr="006C4101">
        <w:tc>
          <w:tcPr>
            <w:tcW w:w="721" w:type="dxa"/>
            <w:tcBorders>
              <w:top w:val="single" w:sz="4" w:space="0" w:color="auto"/>
              <w:left w:val="single" w:sz="4" w:space="0" w:color="auto"/>
              <w:bottom w:val="single" w:sz="4" w:space="0" w:color="auto"/>
              <w:right w:val="single" w:sz="4" w:space="0" w:color="auto"/>
            </w:tcBorders>
            <w:vAlign w:val="center"/>
          </w:tcPr>
          <w:p w14:paraId="5D70097D" w14:textId="11AFD958" w:rsidR="006C4101" w:rsidRPr="00EB13CD" w:rsidRDefault="00464D91" w:rsidP="00DF3F43">
            <w:pPr>
              <w:rPr>
                <w:rFonts w:ascii="Aptos Narrow" w:hAnsi="Aptos Narrow"/>
                <w:sz w:val="20"/>
                <w:szCs w:val="20"/>
              </w:rPr>
            </w:pPr>
            <w:r>
              <w:rPr>
                <w:rFonts w:ascii="Aptos Narrow" w:hAnsi="Aptos Narrow"/>
                <w:sz w:val="20"/>
                <w:szCs w:val="20"/>
              </w:rPr>
              <w:t>4</w:t>
            </w:r>
          </w:p>
        </w:tc>
        <w:tc>
          <w:tcPr>
            <w:tcW w:w="5531" w:type="dxa"/>
            <w:tcBorders>
              <w:top w:val="single" w:sz="4" w:space="0" w:color="auto"/>
              <w:left w:val="single" w:sz="4" w:space="0" w:color="auto"/>
              <w:bottom w:val="single" w:sz="4" w:space="0" w:color="auto"/>
              <w:right w:val="single" w:sz="4" w:space="0" w:color="auto"/>
            </w:tcBorders>
            <w:vAlign w:val="center"/>
          </w:tcPr>
          <w:p w14:paraId="2E28E783" w14:textId="460FCD1A" w:rsidR="006C4101" w:rsidRPr="00EB13CD" w:rsidRDefault="006C4101" w:rsidP="00DF3F43">
            <w:pPr>
              <w:rPr>
                <w:rFonts w:ascii="Aptos Narrow" w:hAnsi="Aptos Narrow"/>
                <w:sz w:val="20"/>
                <w:szCs w:val="20"/>
              </w:rPr>
            </w:pPr>
            <w:r w:rsidRPr="00EB13CD">
              <w:rPr>
                <w:rFonts w:ascii="Aptos Narrow" w:hAnsi="Aptos Narrow"/>
                <w:sz w:val="20"/>
                <w:szCs w:val="20"/>
              </w:rPr>
              <w:t>2023_LNRS_BCOverview_Tech_Resilience_IT.pdf</w:t>
            </w:r>
          </w:p>
        </w:tc>
        <w:tc>
          <w:tcPr>
            <w:tcW w:w="3818" w:type="dxa"/>
            <w:tcBorders>
              <w:top w:val="single" w:sz="4" w:space="0" w:color="auto"/>
              <w:left w:val="single" w:sz="4" w:space="0" w:color="auto"/>
              <w:bottom w:val="single" w:sz="4" w:space="0" w:color="auto"/>
              <w:right w:val="single" w:sz="4" w:space="0" w:color="auto"/>
            </w:tcBorders>
            <w:vAlign w:val="center"/>
          </w:tcPr>
          <w:p w14:paraId="72466407" w14:textId="3F4F19D1" w:rsidR="006C4101" w:rsidRPr="00EB13CD" w:rsidRDefault="006C4101" w:rsidP="00DF3F43">
            <w:pPr>
              <w:rPr>
                <w:rFonts w:ascii="Aptos Narrow" w:hAnsi="Aptos Narrow"/>
                <w:sz w:val="20"/>
                <w:szCs w:val="20"/>
              </w:rPr>
            </w:pPr>
            <w:r w:rsidRPr="00EB13CD">
              <w:rPr>
                <w:rFonts w:ascii="Aptos Narrow" w:hAnsi="Aptos Narrow"/>
                <w:sz w:val="20"/>
                <w:szCs w:val="20"/>
              </w:rPr>
              <w:t>It is the overview of business continuity technical resilience - IT</w:t>
            </w:r>
          </w:p>
        </w:tc>
      </w:tr>
      <w:tr w:rsidR="006C4101" w14:paraId="33DAF9F8" w14:textId="77777777" w:rsidTr="006C4101">
        <w:tc>
          <w:tcPr>
            <w:tcW w:w="721" w:type="dxa"/>
            <w:tcBorders>
              <w:top w:val="single" w:sz="4" w:space="0" w:color="auto"/>
              <w:left w:val="single" w:sz="4" w:space="0" w:color="auto"/>
              <w:bottom w:val="single" w:sz="4" w:space="0" w:color="auto"/>
              <w:right w:val="single" w:sz="4" w:space="0" w:color="auto"/>
            </w:tcBorders>
            <w:vAlign w:val="center"/>
          </w:tcPr>
          <w:p w14:paraId="6FE2C12E" w14:textId="4D0AA76E" w:rsidR="006C4101" w:rsidRPr="00EB13CD" w:rsidRDefault="00464D91" w:rsidP="00DF3F43">
            <w:pPr>
              <w:rPr>
                <w:rFonts w:ascii="Aptos Narrow" w:hAnsi="Aptos Narrow"/>
                <w:sz w:val="20"/>
                <w:szCs w:val="20"/>
              </w:rPr>
            </w:pPr>
            <w:r>
              <w:rPr>
                <w:rFonts w:ascii="Aptos Narrow" w:hAnsi="Aptos Narrow"/>
                <w:sz w:val="20"/>
                <w:szCs w:val="20"/>
              </w:rPr>
              <w:t>5</w:t>
            </w:r>
          </w:p>
        </w:tc>
        <w:tc>
          <w:tcPr>
            <w:tcW w:w="5531" w:type="dxa"/>
            <w:tcBorders>
              <w:top w:val="single" w:sz="4" w:space="0" w:color="auto"/>
              <w:left w:val="single" w:sz="4" w:space="0" w:color="auto"/>
              <w:bottom w:val="single" w:sz="4" w:space="0" w:color="auto"/>
              <w:right w:val="single" w:sz="4" w:space="0" w:color="auto"/>
            </w:tcBorders>
            <w:vAlign w:val="center"/>
          </w:tcPr>
          <w:p w14:paraId="092EC5C4" w14:textId="77777777" w:rsidR="006C4101" w:rsidRPr="00EB13CD" w:rsidRDefault="00BC4DB8" w:rsidP="00DF3F43">
            <w:pPr>
              <w:rPr>
                <w:rFonts w:ascii="Aptos Narrow" w:hAnsi="Aptos Narrow"/>
                <w:sz w:val="20"/>
                <w:szCs w:val="20"/>
              </w:rPr>
            </w:pPr>
            <w:proofErr w:type="spellStart"/>
            <w:r w:rsidRPr="00EB13CD">
              <w:rPr>
                <w:rFonts w:ascii="Aptos Narrow" w:hAnsi="Aptos Narrow"/>
                <w:sz w:val="20"/>
                <w:szCs w:val="20"/>
              </w:rPr>
              <w:t>LexisNexis_Business_Continuity_Disaster_Recovery</w:t>
            </w:r>
            <w:proofErr w:type="spellEnd"/>
            <w:r w:rsidRPr="00EB13CD">
              <w:rPr>
                <w:rFonts w:ascii="Aptos Narrow" w:hAnsi="Aptos Narrow"/>
                <w:sz w:val="20"/>
                <w:szCs w:val="20"/>
              </w:rPr>
              <w:t>_</w:t>
            </w:r>
          </w:p>
          <w:p w14:paraId="6919FAB8" w14:textId="7C58533D" w:rsidR="00BC4DB8" w:rsidRPr="00EB13CD" w:rsidRDefault="00BC4DB8" w:rsidP="00DF3F43">
            <w:pPr>
              <w:rPr>
                <w:rFonts w:ascii="Aptos Narrow" w:hAnsi="Aptos Narrow"/>
                <w:sz w:val="20"/>
                <w:szCs w:val="20"/>
              </w:rPr>
            </w:pPr>
            <w:r w:rsidRPr="00EB13CD">
              <w:rPr>
                <w:rFonts w:ascii="Aptos Narrow" w:hAnsi="Aptos Narrow"/>
                <w:sz w:val="20"/>
                <w:szCs w:val="20"/>
              </w:rPr>
              <w:t>Assessment_Dec_18_2023_13_23 (1).pdf</w:t>
            </w:r>
            <w:r w:rsidRPr="00EB13CD">
              <w:rPr>
                <w:rFonts w:ascii="Aptos Narrow" w:hAnsi="Aptos Narrow"/>
                <w:sz w:val="20"/>
                <w:szCs w:val="20"/>
              </w:rPr>
              <w:tab/>
            </w:r>
          </w:p>
        </w:tc>
        <w:tc>
          <w:tcPr>
            <w:tcW w:w="3818" w:type="dxa"/>
            <w:tcBorders>
              <w:top w:val="single" w:sz="4" w:space="0" w:color="auto"/>
              <w:left w:val="single" w:sz="4" w:space="0" w:color="auto"/>
              <w:bottom w:val="single" w:sz="4" w:space="0" w:color="auto"/>
              <w:right w:val="single" w:sz="4" w:space="0" w:color="auto"/>
            </w:tcBorders>
            <w:vAlign w:val="center"/>
          </w:tcPr>
          <w:p w14:paraId="24B44C2C" w14:textId="1CA7EA3D" w:rsidR="006C4101" w:rsidRPr="00EB13CD" w:rsidRDefault="006C4101" w:rsidP="00DF3F43">
            <w:pPr>
              <w:rPr>
                <w:rFonts w:ascii="Aptos Narrow" w:hAnsi="Aptos Narrow"/>
                <w:sz w:val="20"/>
                <w:szCs w:val="20"/>
              </w:rPr>
            </w:pPr>
            <w:r w:rsidRPr="00EB13CD">
              <w:rPr>
                <w:rFonts w:ascii="Aptos Narrow" w:hAnsi="Aptos Narrow"/>
                <w:sz w:val="20"/>
                <w:szCs w:val="20"/>
              </w:rPr>
              <w:t>It is the LexisNexis Business Continuity/Disaster Recovery Assessment Report.</w:t>
            </w:r>
          </w:p>
        </w:tc>
      </w:tr>
    </w:tbl>
    <w:p w14:paraId="49FF38DD" w14:textId="77777777" w:rsidR="00971E12" w:rsidRDefault="00971E12" w:rsidP="00891D3B"/>
    <w:p w14:paraId="2D4EB167" w14:textId="77777777" w:rsidR="00971E12" w:rsidRDefault="00971E12" w:rsidP="00891D3B"/>
    <w:p w14:paraId="2A247847" w14:textId="173F3DEF" w:rsidR="00891D3B" w:rsidRPr="00AC6AF3" w:rsidRDefault="00891D3B" w:rsidP="00A53660">
      <w:pPr>
        <w:pStyle w:val="Heading2"/>
        <w:numPr>
          <w:ilvl w:val="1"/>
          <w:numId w:val="1"/>
        </w:numPr>
        <w:pBdr>
          <w:bottom w:val="single" w:sz="6" w:space="1" w:color="auto"/>
        </w:pBdr>
        <w:shd w:val="clear" w:color="auto" w:fill="C6D9F1" w:themeFill="text2" w:themeFillTint="33"/>
        <w:spacing w:before="0"/>
        <w:ind w:left="720" w:hanging="720"/>
        <w:rPr>
          <w:rFonts w:cs="Arial"/>
          <w:szCs w:val="24"/>
        </w:rPr>
      </w:pPr>
      <w:bookmarkStart w:id="962" w:name="_Toc161759159"/>
      <w:bookmarkStart w:id="963" w:name="_Toc161759317"/>
      <w:bookmarkStart w:id="964" w:name="_Toc161907181"/>
      <w:bookmarkStart w:id="965" w:name="_Toc163230555"/>
      <w:bookmarkEnd w:id="962"/>
      <w:bookmarkEnd w:id="963"/>
      <w:bookmarkEnd w:id="964"/>
      <w:r w:rsidRPr="00AC6AF3">
        <w:rPr>
          <w:rFonts w:cs="Arial" w:hint="eastAsia"/>
          <w:szCs w:val="24"/>
        </w:rPr>
        <w:t xml:space="preserve">Ongoing </w:t>
      </w:r>
      <w:r w:rsidR="001A06DC">
        <w:rPr>
          <w:rFonts w:cs="Arial"/>
          <w:szCs w:val="24"/>
        </w:rPr>
        <w:t xml:space="preserve">Risk &amp; Performance </w:t>
      </w:r>
      <w:r w:rsidRPr="00AC6AF3">
        <w:rPr>
          <w:rFonts w:cs="Arial" w:hint="eastAsia"/>
          <w:szCs w:val="24"/>
        </w:rPr>
        <w:t>Monitoring Plan</w:t>
      </w:r>
      <w:bookmarkEnd w:id="965"/>
    </w:p>
    <w:p w14:paraId="7A0BF2D4" w14:textId="4EDA9133" w:rsidR="00544943" w:rsidRPr="00A05765" w:rsidRDefault="00C82D5F" w:rsidP="00701055">
      <w:pPr>
        <w:spacing w:after="60"/>
        <w:rPr>
          <w:rStyle w:val="SubtleEmphasis"/>
          <w:i w:val="0"/>
          <w:iCs w:val="0"/>
        </w:rPr>
      </w:pPr>
      <w:bookmarkStart w:id="966" w:name="OLE_LINK40"/>
      <w:r>
        <w:rPr>
          <w:rStyle w:val="SubtleEmphasis"/>
          <w:b/>
          <w:bCs/>
          <w:i w:val="0"/>
          <w:iCs w:val="0"/>
        </w:rPr>
        <w:t>Part</w:t>
      </w:r>
      <w:r w:rsidR="001A06DC" w:rsidRPr="00A05765">
        <w:rPr>
          <w:rStyle w:val="SubtleEmphasis"/>
          <w:b/>
          <w:bCs/>
          <w:i w:val="0"/>
          <w:iCs w:val="0"/>
        </w:rPr>
        <w:t xml:space="preserve"> 1</w:t>
      </w:r>
      <w:r w:rsidR="001A06DC" w:rsidRPr="00A05765">
        <w:rPr>
          <w:rStyle w:val="SubtleEmphasis"/>
          <w:i w:val="0"/>
          <w:iCs w:val="0"/>
        </w:rPr>
        <w:t xml:space="preserve"> - </w:t>
      </w:r>
      <w:bookmarkEnd w:id="966"/>
      <w:r w:rsidR="001A06DC" w:rsidRPr="00A05765">
        <w:rPr>
          <w:rStyle w:val="SubtleEmphasis"/>
          <w:i w:val="0"/>
          <w:iCs w:val="0"/>
        </w:rPr>
        <w:t>provide</w:t>
      </w:r>
      <w:r w:rsidR="0048310F" w:rsidRPr="00A05765">
        <w:rPr>
          <w:rStyle w:val="SubtleEmphasis"/>
          <w:i w:val="0"/>
          <w:iCs w:val="0"/>
        </w:rPr>
        <w:t xml:space="preserve"> an overview of the performance monitoring process, including:</w:t>
      </w:r>
    </w:p>
    <w:p w14:paraId="0668C9DB" w14:textId="4E317B00" w:rsidR="00544943" w:rsidRPr="00A05765" w:rsidRDefault="001A3772" w:rsidP="00A53660">
      <w:pPr>
        <w:pStyle w:val="ListParagraph"/>
        <w:numPr>
          <w:ilvl w:val="0"/>
          <w:numId w:val="12"/>
        </w:numPr>
        <w:spacing w:after="60"/>
        <w:rPr>
          <w:rStyle w:val="SubtleEmphasis"/>
          <w:i w:val="0"/>
          <w:iCs w:val="0"/>
        </w:rPr>
      </w:pPr>
      <w:bookmarkStart w:id="967" w:name="OLE_LINK20"/>
      <w:r w:rsidRPr="00A05765">
        <w:rPr>
          <w:rStyle w:val="SubtleEmphasis"/>
          <w:i w:val="0"/>
          <w:iCs w:val="0"/>
        </w:rPr>
        <w:t>F</w:t>
      </w:r>
      <w:r w:rsidR="0048310F" w:rsidRPr="00A05765">
        <w:rPr>
          <w:rStyle w:val="SubtleEmphasis"/>
          <w:i w:val="0"/>
          <w:iCs w:val="0"/>
        </w:rPr>
        <w:t>requency of monitoring activities</w:t>
      </w:r>
      <w:bookmarkEnd w:id="967"/>
      <w:r w:rsidR="00136089">
        <w:rPr>
          <w:rStyle w:val="SubtleEmphasis"/>
          <w:i w:val="0"/>
          <w:iCs w:val="0"/>
        </w:rPr>
        <w:t>.</w:t>
      </w:r>
      <w:r w:rsidR="0048310F" w:rsidRPr="00A05765">
        <w:rPr>
          <w:rStyle w:val="SubtleEmphasis"/>
          <w:i w:val="0"/>
          <w:iCs w:val="0"/>
        </w:rPr>
        <w:t xml:space="preserve"> </w:t>
      </w:r>
    </w:p>
    <w:p w14:paraId="67FF6961" w14:textId="215C4B56" w:rsidR="00544943" w:rsidRPr="00A05765" w:rsidRDefault="001A3772" w:rsidP="00A53660">
      <w:pPr>
        <w:pStyle w:val="ListParagraph"/>
        <w:numPr>
          <w:ilvl w:val="0"/>
          <w:numId w:val="12"/>
        </w:numPr>
        <w:spacing w:after="60"/>
        <w:rPr>
          <w:rStyle w:val="SubtleEmphasis"/>
          <w:i w:val="0"/>
          <w:iCs w:val="0"/>
        </w:rPr>
      </w:pPr>
      <w:bookmarkStart w:id="968" w:name="OLE_LINK22"/>
      <w:r w:rsidRPr="00A05765">
        <w:rPr>
          <w:rStyle w:val="SubtleEmphasis"/>
          <w:i w:val="0"/>
          <w:iCs w:val="0"/>
        </w:rPr>
        <w:t>T</w:t>
      </w:r>
      <w:r w:rsidR="0048310F" w:rsidRPr="00A05765">
        <w:rPr>
          <w:rStyle w:val="SubtleEmphasis"/>
          <w:i w:val="0"/>
          <w:iCs w:val="0"/>
        </w:rPr>
        <w:t>itles/positions of individuals/teams responsible for executing performance monitoring analyses</w:t>
      </w:r>
      <w:bookmarkEnd w:id="968"/>
      <w:r w:rsidR="00136089">
        <w:rPr>
          <w:rStyle w:val="SubtleEmphasis"/>
          <w:i w:val="0"/>
          <w:iCs w:val="0"/>
        </w:rPr>
        <w:t>.</w:t>
      </w:r>
    </w:p>
    <w:p w14:paraId="7C3E3DC6" w14:textId="579B82A9" w:rsidR="00544943" w:rsidRPr="00A05765" w:rsidRDefault="001A3772" w:rsidP="00A53660">
      <w:pPr>
        <w:pStyle w:val="ListParagraph"/>
        <w:numPr>
          <w:ilvl w:val="0"/>
          <w:numId w:val="12"/>
        </w:numPr>
        <w:spacing w:after="60"/>
        <w:rPr>
          <w:rStyle w:val="SubtleEmphasis"/>
          <w:i w:val="0"/>
          <w:iCs w:val="0"/>
        </w:rPr>
      </w:pPr>
      <w:bookmarkStart w:id="969" w:name="OLE_LINK24"/>
      <w:r w:rsidRPr="00A05765">
        <w:rPr>
          <w:rStyle w:val="SubtleEmphasis"/>
          <w:i w:val="0"/>
          <w:iCs w:val="0"/>
        </w:rPr>
        <w:t>I</w:t>
      </w:r>
      <w:r w:rsidR="0048310F" w:rsidRPr="00A05765">
        <w:rPr>
          <w:rStyle w:val="SubtleEmphasis"/>
          <w:i w:val="0"/>
          <w:iCs w:val="0"/>
        </w:rPr>
        <w:t>ndividuals responsible for evaluating the resulting reports and documenting conclusions</w:t>
      </w:r>
      <w:bookmarkEnd w:id="969"/>
      <w:r w:rsidR="00136089">
        <w:rPr>
          <w:rStyle w:val="SubtleEmphasis"/>
          <w:i w:val="0"/>
          <w:iCs w:val="0"/>
        </w:rPr>
        <w:t>.</w:t>
      </w:r>
    </w:p>
    <w:p w14:paraId="43908D7E" w14:textId="7A1A1389" w:rsidR="0048310F" w:rsidRPr="00A05765" w:rsidRDefault="001A3772" w:rsidP="00A53660">
      <w:pPr>
        <w:pStyle w:val="ListParagraph"/>
        <w:numPr>
          <w:ilvl w:val="0"/>
          <w:numId w:val="12"/>
        </w:numPr>
        <w:spacing w:after="60"/>
        <w:rPr>
          <w:rStyle w:val="SubtleEmphasis"/>
          <w:i w:val="0"/>
          <w:iCs w:val="0"/>
        </w:rPr>
      </w:pPr>
      <w:bookmarkStart w:id="970" w:name="OLE_LINK26"/>
      <w:r w:rsidRPr="00A05765">
        <w:rPr>
          <w:rStyle w:val="SubtleEmphasis"/>
          <w:i w:val="0"/>
          <w:iCs w:val="0"/>
        </w:rPr>
        <w:t>S</w:t>
      </w:r>
      <w:r w:rsidR="0048310F" w:rsidRPr="00A05765">
        <w:rPr>
          <w:rStyle w:val="SubtleEmphasis"/>
          <w:i w:val="0"/>
          <w:iCs w:val="0"/>
        </w:rPr>
        <w:t>takeholders responsible for reviewing the performance reports and initiating required actions in the event that new risks or performance weaknesses are detected</w:t>
      </w:r>
      <w:bookmarkEnd w:id="970"/>
      <w:r w:rsidR="0048310F" w:rsidRPr="00A05765">
        <w:rPr>
          <w:rStyle w:val="SubtleEmphasis"/>
          <w:i w:val="0"/>
          <w:iCs w:val="0"/>
        </w:rPr>
        <w:t>.</w:t>
      </w:r>
    </w:p>
    <w:p w14:paraId="005DDA7B" w14:textId="77777777" w:rsidR="0048310F" w:rsidRPr="00A05765" w:rsidRDefault="0048310F" w:rsidP="0048310F">
      <w:pPr>
        <w:rPr>
          <w:rStyle w:val="SubtleEmphasis"/>
          <w:i w:val="0"/>
          <w:iCs w:val="0"/>
        </w:rPr>
      </w:pPr>
    </w:p>
    <w:p w14:paraId="71FFDC88" w14:textId="00A16E35" w:rsidR="00812022" w:rsidRPr="00A05765" w:rsidRDefault="00C82D5F" w:rsidP="001A06DC">
      <w:pPr>
        <w:spacing w:after="120"/>
        <w:rPr>
          <w:rStyle w:val="SubtleEmphasis"/>
          <w:i w:val="0"/>
          <w:iCs w:val="0"/>
        </w:rPr>
      </w:pPr>
      <w:r>
        <w:rPr>
          <w:rStyle w:val="SubtleEmphasis"/>
          <w:b/>
          <w:bCs/>
          <w:i w:val="0"/>
          <w:iCs w:val="0"/>
        </w:rPr>
        <w:t>Part</w:t>
      </w:r>
      <w:r w:rsidR="001A06DC" w:rsidRPr="00A05765">
        <w:rPr>
          <w:rStyle w:val="SubtleEmphasis"/>
          <w:b/>
          <w:bCs/>
          <w:i w:val="0"/>
          <w:iCs w:val="0"/>
        </w:rPr>
        <w:t xml:space="preserve"> 2</w:t>
      </w:r>
      <w:r w:rsidR="001A06DC" w:rsidRPr="00A05765">
        <w:rPr>
          <w:rStyle w:val="SubtleEmphasis"/>
          <w:i w:val="0"/>
          <w:iCs w:val="0"/>
        </w:rPr>
        <w:t xml:space="preserve"> - </w:t>
      </w:r>
      <w:r w:rsidR="0048310F" w:rsidRPr="00A05765">
        <w:rPr>
          <w:rStyle w:val="SubtleEmphasis"/>
          <w:i w:val="0"/>
          <w:iCs w:val="0"/>
        </w:rPr>
        <w:t xml:space="preserve">provide the details of the </w:t>
      </w:r>
      <w:r w:rsidR="001A06DC" w:rsidRPr="00A05765">
        <w:rPr>
          <w:rStyle w:val="SubtleEmphasis"/>
          <w:b/>
          <w:bCs/>
          <w:i w:val="0"/>
          <w:iCs w:val="0"/>
        </w:rPr>
        <w:t xml:space="preserve">ongoing </w:t>
      </w:r>
      <w:r w:rsidR="0048310F" w:rsidRPr="00A05765">
        <w:rPr>
          <w:rStyle w:val="SubtleEmphasis"/>
          <w:b/>
          <w:bCs/>
          <w:i w:val="0"/>
          <w:iCs w:val="0"/>
        </w:rPr>
        <w:t xml:space="preserve">risk and performance monitoring plan </w:t>
      </w:r>
      <w:r w:rsidR="001A06DC" w:rsidRPr="00A05765">
        <w:rPr>
          <w:rStyle w:val="SubtleEmphasis"/>
          <w:b/>
          <w:bCs/>
          <w:i w:val="0"/>
          <w:iCs w:val="0"/>
        </w:rPr>
        <w:t xml:space="preserve">(together, ongoing monitoring plan) </w:t>
      </w:r>
      <w:r w:rsidR="0048310F" w:rsidRPr="00A05765">
        <w:rPr>
          <w:rStyle w:val="SubtleEmphasis"/>
          <w:i w:val="0"/>
          <w:iCs w:val="0"/>
        </w:rPr>
        <w:t>for this model.</w:t>
      </w:r>
      <w:r w:rsidR="001A06DC" w:rsidRPr="00A05765">
        <w:rPr>
          <w:rStyle w:val="SubtleEmphasis"/>
          <w:i w:val="0"/>
          <w:iCs w:val="0"/>
        </w:rPr>
        <w:t xml:space="preserve"> Ongoing monitoring plans should generally cover the following two types of periodic monitoring activities:</w:t>
      </w:r>
    </w:p>
    <w:p w14:paraId="761DBD15" w14:textId="77777777" w:rsidR="001A06DC" w:rsidRPr="001A06DC" w:rsidRDefault="001A06DC" w:rsidP="00A53660">
      <w:pPr>
        <w:numPr>
          <w:ilvl w:val="0"/>
          <w:numId w:val="15"/>
        </w:numPr>
        <w:spacing w:after="60"/>
        <w:rPr>
          <w:color w:val="595959" w:themeColor="text1" w:themeTint="A6"/>
        </w:rPr>
      </w:pPr>
      <w:r w:rsidRPr="001A06DC">
        <w:rPr>
          <w:color w:val="595959" w:themeColor="text1" w:themeTint="A6"/>
          <w:u w:val="single"/>
        </w:rPr>
        <w:t>Model Risk Monitoring</w:t>
      </w:r>
      <w:r w:rsidRPr="001A06DC">
        <w:rPr>
          <w:color w:val="595959" w:themeColor="text1" w:themeTint="A6"/>
        </w:rPr>
        <w:t xml:space="preserve"> – Reassessment of the model’s risk profile. This includes but is not limited to reassessment of model weaknesses and limitations, as well as the associated risk mitigants in light of any changes in the model use, Company’s strategy, market conditions, and regulatory environment, among other things.</w:t>
      </w:r>
    </w:p>
    <w:p w14:paraId="6DEBBB0C" w14:textId="77777777" w:rsidR="001A06DC" w:rsidRPr="001A06DC" w:rsidRDefault="001A06DC" w:rsidP="00A53660">
      <w:pPr>
        <w:numPr>
          <w:ilvl w:val="0"/>
          <w:numId w:val="15"/>
        </w:numPr>
        <w:spacing w:after="60"/>
        <w:rPr>
          <w:color w:val="595959" w:themeColor="text1" w:themeTint="A6"/>
        </w:rPr>
      </w:pPr>
      <w:r w:rsidRPr="001A06DC">
        <w:rPr>
          <w:color w:val="595959" w:themeColor="text1" w:themeTint="A6"/>
          <w:u w:val="single"/>
        </w:rPr>
        <w:t>Model Performance Monitoring</w:t>
      </w:r>
      <w:r w:rsidRPr="001A06DC">
        <w:rPr>
          <w:color w:val="595959" w:themeColor="text1" w:themeTint="A6"/>
        </w:rPr>
        <w:t xml:space="preserve"> – Analysis of the model’s </w:t>
      </w:r>
      <w:r w:rsidRPr="001A06DC">
        <w:rPr>
          <w:b/>
          <w:bCs/>
          <w:color w:val="595959" w:themeColor="text1" w:themeTint="A6"/>
        </w:rPr>
        <w:t>predictive performance</w:t>
      </w:r>
      <w:r w:rsidRPr="001A06DC">
        <w:rPr>
          <w:color w:val="595959" w:themeColor="text1" w:themeTint="A6"/>
        </w:rPr>
        <w:t xml:space="preserve"> and </w:t>
      </w:r>
      <w:r w:rsidRPr="001A06DC">
        <w:rPr>
          <w:b/>
          <w:bCs/>
          <w:color w:val="595959" w:themeColor="text1" w:themeTint="A6"/>
        </w:rPr>
        <w:t>identification of emerging model performance weakness</w:t>
      </w:r>
      <w:r w:rsidRPr="001A06DC">
        <w:rPr>
          <w:color w:val="595959" w:themeColor="text1" w:themeTint="A6"/>
        </w:rPr>
        <w:t>.</w:t>
      </w:r>
    </w:p>
    <w:p w14:paraId="497ECC61" w14:textId="77777777" w:rsidR="001A06DC" w:rsidRPr="00A05765" w:rsidRDefault="001A06DC" w:rsidP="0048310F">
      <w:pPr>
        <w:rPr>
          <w:rStyle w:val="SubtleEmphasis"/>
          <w:i w:val="0"/>
          <w:iCs w:val="0"/>
        </w:rPr>
      </w:pPr>
    </w:p>
    <w:p w14:paraId="6069E275" w14:textId="416CB9D0" w:rsidR="00971E12" w:rsidRPr="00A05765" w:rsidRDefault="00A05765" w:rsidP="00A05765">
      <w:pPr>
        <w:spacing w:after="120"/>
        <w:rPr>
          <w:rStyle w:val="SubtleEmphasis"/>
          <w:i w:val="0"/>
          <w:iCs w:val="0"/>
        </w:rPr>
      </w:pPr>
      <w:r w:rsidRPr="00A05765">
        <w:rPr>
          <w:rStyle w:val="SubtleEmphasis"/>
          <w:i w:val="0"/>
          <w:iCs w:val="0"/>
        </w:rPr>
        <w:t xml:space="preserve">Specifically, for Model Performance Monitoring design, </w:t>
      </w:r>
      <w:r w:rsidRPr="00A05765">
        <w:rPr>
          <w:color w:val="595959" w:themeColor="text1" w:themeTint="A6"/>
        </w:rPr>
        <w:t xml:space="preserve">it is expected that all models should have some type of outcomes-based performance monitoring process in place to evaluate whether the model is meetings its designed objectives. The Model Owners must specify, as appropriate and feasible for the specific model and its individual uses, detailed plans to monitor model performance through </w:t>
      </w:r>
      <w:r w:rsidRPr="00A05765">
        <w:rPr>
          <w:b/>
          <w:bCs/>
          <w:color w:val="595959" w:themeColor="text1" w:themeTint="A6"/>
        </w:rPr>
        <w:t xml:space="preserve">some combination of the following </w:t>
      </w:r>
      <w:r w:rsidRPr="00A05765">
        <w:rPr>
          <w:color w:val="595959" w:themeColor="text1" w:themeTint="A6"/>
        </w:rPr>
        <w:t>four methods:</w:t>
      </w:r>
    </w:p>
    <w:p w14:paraId="5A59EECA" w14:textId="77777777" w:rsidR="00A05765" w:rsidRPr="00A05765" w:rsidRDefault="00A05765" w:rsidP="00A53660">
      <w:pPr>
        <w:numPr>
          <w:ilvl w:val="0"/>
          <w:numId w:val="16"/>
        </w:numPr>
        <w:spacing w:after="60"/>
        <w:rPr>
          <w:color w:val="595959" w:themeColor="text1" w:themeTint="A6"/>
        </w:rPr>
      </w:pPr>
      <w:r w:rsidRPr="00A05765">
        <w:rPr>
          <w:color w:val="595959" w:themeColor="text1" w:themeTint="A6"/>
        </w:rPr>
        <w:t>Comparison of predicted outcomes to actual values (i.e., back-testing).</w:t>
      </w:r>
    </w:p>
    <w:p w14:paraId="59C52607" w14:textId="77777777" w:rsidR="00A05765" w:rsidRPr="00A05765" w:rsidRDefault="00A05765" w:rsidP="00A53660">
      <w:pPr>
        <w:numPr>
          <w:ilvl w:val="0"/>
          <w:numId w:val="16"/>
        </w:numPr>
        <w:spacing w:after="60"/>
        <w:rPr>
          <w:color w:val="595959" w:themeColor="text1" w:themeTint="A6"/>
        </w:rPr>
      </w:pPr>
      <w:r w:rsidRPr="00A05765">
        <w:rPr>
          <w:color w:val="595959" w:themeColor="text1" w:themeTint="A6"/>
        </w:rPr>
        <w:t>Benchmarking model outputs against comparable external data points, such as observable market information, or outputs of alternative models.</w:t>
      </w:r>
    </w:p>
    <w:p w14:paraId="65EAB9D1" w14:textId="37AFA63D" w:rsidR="00A05765" w:rsidRPr="00A05765" w:rsidRDefault="00A05765" w:rsidP="00A53660">
      <w:pPr>
        <w:numPr>
          <w:ilvl w:val="0"/>
          <w:numId w:val="16"/>
        </w:numPr>
        <w:spacing w:after="60"/>
        <w:rPr>
          <w:color w:val="595959" w:themeColor="text1" w:themeTint="A6"/>
        </w:rPr>
      </w:pPr>
      <w:r w:rsidRPr="00A05765">
        <w:rPr>
          <w:color w:val="595959" w:themeColor="text1" w:themeTint="A6"/>
        </w:rPr>
        <w:lastRenderedPageBreak/>
        <w:t>Analysis of sensitivity of model outputs to variations in model inputs, parameters</w:t>
      </w:r>
      <w:r w:rsidR="00136089">
        <w:rPr>
          <w:color w:val="595959" w:themeColor="text1" w:themeTint="A6"/>
        </w:rPr>
        <w:t>,</w:t>
      </w:r>
      <w:r w:rsidRPr="00A05765">
        <w:rPr>
          <w:color w:val="595959" w:themeColor="text1" w:themeTint="A6"/>
        </w:rPr>
        <w:t xml:space="preserve"> and assumptions.</w:t>
      </w:r>
    </w:p>
    <w:p w14:paraId="78E7833B" w14:textId="77777777" w:rsidR="00A05765" w:rsidRPr="00A05765" w:rsidRDefault="00A05765" w:rsidP="00A53660">
      <w:pPr>
        <w:numPr>
          <w:ilvl w:val="0"/>
          <w:numId w:val="16"/>
        </w:numPr>
        <w:spacing w:after="60"/>
        <w:rPr>
          <w:color w:val="595959" w:themeColor="text1" w:themeTint="A6"/>
        </w:rPr>
      </w:pPr>
      <w:r w:rsidRPr="00A05765">
        <w:rPr>
          <w:color w:val="595959" w:themeColor="text1" w:themeTint="A6"/>
        </w:rPr>
        <w:t>Stress testing of model predictions to extreme changes in model inputs and assumptions.</w:t>
      </w:r>
    </w:p>
    <w:p w14:paraId="61065B95" w14:textId="04A32ACC" w:rsidR="00A05765" w:rsidRPr="00A05765" w:rsidRDefault="00A05765" w:rsidP="0048310F">
      <w:pPr>
        <w:rPr>
          <w:rStyle w:val="SubtleEmphasis"/>
        </w:rPr>
      </w:pPr>
      <w:r w:rsidRPr="00A05765">
        <w:rPr>
          <w:color w:val="595959" w:themeColor="text1" w:themeTint="A6"/>
        </w:rPr>
        <w:t xml:space="preserve">The Model Owner should define </w:t>
      </w:r>
      <w:r w:rsidRPr="00A05765">
        <w:rPr>
          <w:color w:val="595959" w:themeColor="text1" w:themeTint="A6"/>
          <w:highlight w:val="yellow"/>
        </w:rPr>
        <w:t>performance thresholds</w:t>
      </w:r>
      <w:r w:rsidRPr="00A05765">
        <w:rPr>
          <w:color w:val="595959" w:themeColor="text1" w:themeTint="A6"/>
        </w:rPr>
        <w:t xml:space="preserve"> which, if breached, would require the Model Owner to </w:t>
      </w:r>
      <w:r>
        <w:rPr>
          <w:color w:val="595959" w:themeColor="text1" w:themeTint="A6"/>
        </w:rPr>
        <w:t xml:space="preserve">take </w:t>
      </w:r>
      <w:r w:rsidRPr="00A05765">
        <w:rPr>
          <w:color w:val="595959" w:themeColor="text1" w:themeTint="A6"/>
          <w:highlight w:val="yellow"/>
        </w:rPr>
        <w:t>corresponding actions</w:t>
      </w:r>
      <w:r w:rsidRPr="00A05765">
        <w:rPr>
          <w:color w:val="595959" w:themeColor="text1" w:themeTint="A6"/>
        </w:rPr>
        <w:t>. Performance thresholds may be set based on business unit policies or procedures, judgmentally, or based on statistical methodology utilizing model performance over the development sample. In all cases, the approach for setting performance thresholds should be established during development</w:t>
      </w:r>
      <w:r>
        <w:rPr>
          <w:color w:val="595959" w:themeColor="text1" w:themeTint="A6"/>
        </w:rPr>
        <w:t xml:space="preserve"> and</w:t>
      </w:r>
      <w:r w:rsidRPr="00A05765">
        <w:rPr>
          <w:color w:val="595959" w:themeColor="text1" w:themeTint="A6"/>
        </w:rPr>
        <w:t xml:space="preserve"> documented</w:t>
      </w:r>
      <w:r>
        <w:rPr>
          <w:color w:val="595959" w:themeColor="text1" w:themeTint="A6"/>
        </w:rPr>
        <w:t xml:space="preserve"> in this section</w:t>
      </w:r>
      <w:r w:rsidRPr="00A05765">
        <w:rPr>
          <w:color w:val="595959" w:themeColor="text1" w:themeTint="A6"/>
        </w:rPr>
        <w:t>.</w:t>
      </w:r>
    </w:p>
    <w:p w14:paraId="3C1B1975" w14:textId="77777777" w:rsidR="00A05765" w:rsidRDefault="00A05765" w:rsidP="001444E9">
      <w:pPr>
        <w:rPr>
          <w:rStyle w:val="SubtleEmphasis"/>
        </w:rPr>
      </w:pPr>
    </w:p>
    <w:p w14:paraId="1BAC3535" w14:textId="1D6BFE98" w:rsidR="00971E12" w:rsidRDefault="002A3DFE" w:rsidP="001444E9">
      <w:pPr>
        <w:spacing w:after="120"/>
        <w:rPr>
          <w:rStyle w:val="SubtleEmphasis"/>
        </w:rPr>
      </w:pPr>
      <w:r w:rsidRPr="002A3DFE">
        <w:rPr>
          <w:rStyle w:val="SubtleEmphasis"/>
          <w:b/>
          <w:bCs/>
        </w:rPr>
        <w:t>Guidelines</w:t>
      </w:r>
      <w:r>
        <w:rPr>
          <w:rStyle w:val="SubtleEmphasis"/>
        </w:rPr>
        <w:t xml:space="preserve"> for Risk &amp; Performance Monitoring Plan details:</w:t>
      </w:r>
    </w:p>
    <w:p w14:paraId="1900A2B6" w14:textId="77777777" w:rsidR="002A3DFE" w:rsidRPr="002A3DFE" w:rsidRDefault="002A3DFE" w:rsidP="00A53660">
      <w:pPr>
        <w:numPr>
          <w:ilvl w:val="0"/>
          <w:numId w:val="17"/>
        </w:numPr>
        <w:tabs>
          <w:tab w:val="num" w:pos="-1252"/>
        </w:tabs>
        <w:spacing w:after="60"/>
        <w:ind w:left="360"/>
        <w:rPr>
          <w:color w:val="595959" w:themeColor="text1" w:themeTint="A6"/>
        </w:rPr>
      </w:pPr>
      <w:r w:rsidRPr="002A3DFE">
        <w:rPr>
          <w:color w:val="595959" w:themeColor="text1" w:themeTint="A6"/>
        </w:rPr>
        <w:t>Risk Monitoring Plan Details: The risk monitoring plan should list the internal and external factors that should be considered when evaluating model risks. This may include, as applicable:</w:t>
      </w:r>
    </w:p>
    <w:p w14:paraId="486EDB63" w14:textId="77777777" w:rsidR="002A3DFE" w:rsidRPr="002A3DFE" w:rsidRDefault="002A3DFE" w:rsidP="00A53660">
      <w:pPr>
        <w:numPr>
          <w:ilvl w:val="3"/>
          <w:numId w:val="18"/>
        </w:numPr>
        <w:tabs>
          <w:tab w:val="num" w:pos="720"/>
        </w:tabs>
        <w:spacing w:after="60"/>
        <w:ind w:left="720"/>
        <w:rPr>
          <w:color w:val="595959" w:themeColor="text1" w:themeTint="A6"/>
        </w:rPr>
      </w:pPr>
      <w:r w:rsidRPr="002A3DFE">
        <w:rPr>
          <w:color w:val="595959" w:themeColor="text1" w:themeTint="A6"/>
        </w:rPr>
        <w:t>Changes in the model use.</w:t>
      </w:r>
    </w:p>
    <w:p w14:paraId="5FE33270" w14:textId="77777777" w:rsidR="002A3DFE" w:rsidRPr="002A3DFE" w:rsidRDefault="002A3DFE" w:rsidP="00A53660">
      <w:pPr>
        <w:numPr>
          <w:ilvl w:val="3"/>
          <w:numId w:val="18"/>
        </w:numPr>
        <w:tabs>
          <w:tab w:val="num" w:pos="720"/>
        </w:tabs>
        <w:spacing w:after="60"/>
        <w:ind w:left="720"/>
        <w:rPr>
          <w:color w:val="595959" w:themeColor="text1" w:themeTint="A6"/>
        </w:rPr>
      </w:pPr>
      <w:r w:rsidRPr="002A3DFE">
        <w:rPr>
          <w:color w:val="595959" w:themeColor="text1" w:themeTint="A6"/>
        </w:rPr>
        <w:t>Changes in the portfolio composition or characteristics of the portfolio/asset/liability/transactions to which the model is being applied.</w:t>
      </w:r>
    </w:p>
    <w:p w14:paraId="2A12EBD9" w14:textId="77777777" w:rsidR="002A3DFE" w:rsidRPr="002A3DFE" w:rsidRDefault="002A3DFE" w:rsidP="00A53660">
      <w:pPr>
        <w:numPr>
          <w:ilvl w:val="3"/>
          <w:numId w:val="18"/>
        </w:numPr>
        <w:tabs>
          <w:tab w:val="num" w:pos="720"/>
        </w:tabs>
        <w:spacing w:after="60"/>
        <w:ind w:left="720"/>
        <w:rPr>
          <w:color w:val="595959" w:themeColor="text1" w:themeTint="A6"/>
        </w:rPr>
      </w:pPr>
      <w:r w:rsidRPr="002A3DFE">
        <w:rPr>
          <w:color w:val="595959" w:themeColor="text1" w:themeTint="A6"/>
        </w:rPr>
        <w:t>Changes in the Company's strategy.</w:t>
      </w:r>
    </w:p>
    <w:p w14:paraId="32EEB2A8" w14:textId="77777777" w:rsidR="002A3DFE" w:rsidRPr="002A3DFE" w:rsidRDefault="002A3DFE" w:rsidP="00A53660">
      <w:pPr>
        <w:numPr>
          <w:ilvl w:val="3"/>
          <w:numId w:val="18"/>
        </w:numPr>
        <w:tabs>
          <w:tab w:val="num" w:pos="720"/>
        </w:tabs>
        <w:spacing w:after="60"/>
        <w:ind w:left="720"/>
        <w:rPr>
          <w:color w:val="595959" w:themeColor="text1" w:themeTint="A6"/>
        </w:rPr>
      </w:pPr>
      <w:r w:rsidRPr="002A3DFE">
        <w:rPr>
          <w:color w:val="595959" w:themeColor="text1" w:themeTint="A6"/>
        </w:rPr>
        <w:t>Industry and economic environment changes.</w:t>
      </w:r>
    </w:p>
    <w:p w14:paraId="05469E85" w14:textId="77777777" w:rsidR="002A3DFE" w:rsidRDefault="002A3DFE" w:rsidP="00A53660">
      <w:pPr>
        <w:numPr>
          <w:ilvl w:val="3"/>
          <w:numId w:val="18"/>
        </w:numPr>
        <w:tabs>
          <w:tab w:val="num" w:pos="720"/>
        </w:tabs>
        <w:spacing w:after="60"/>
        <w:ind w:left="720"/>
        <w:rPr>
          <w:color w:val="595959" w:themeColor="text1" w:themeTint="A6"/>
        </w:rPr>
      </w:pPr>
      <w:r w:rsidRPr="002A3DFE">
        <w:rPr>
          <w:color w:val="595959" w:themeColor="text1" w:themeTint="A6"/>
        </w:rPr>
        <w:t>Regulatory environment changes.</w:t>
      </w:r>
    </w:p>
    <w:p w14:paraId="59723DEC" w14:textId="7C348105" w:rsidR="002A3DFE" w:rsidRPr="002A3DFE" w:rsidRDefault="002A3DFE" w:rsidP="00A53660">
      <w:pPr>
        <w:numPr>
          <w:ilvl w:val="3"/>
          <w:numId w:val="18"/>
        </w:numPr>
        <w:tabs>
          <w:tab w:val="num" w:pos="720"/>
        </w:tabs>
        <w:spacing w:after="60"/>
        <w:ind w:left="720"/>
        <w:rPr>
          <w:color w:val="595959" w:themeColor="text1" w:themeTint="A6"/>
        </w:rPr>
      </w:pPr>
      <w:r w:rsidRPr="002A3DFE">
        <w:rPr>
          <w:color w:val="595959" w:themeColor="text1" w:themeTint="A6"/>
        </w:rPr>
        <w:t>New regulatory findings, independent model validation findings, internal audit findings, external audit findings etc. The plan should include a list of internal and external stakeholders, groups, and committees that may identify, either directly or indirectly, model-related risks through their own “ordinary course of business” activities. It is expected that the Model Owner will establish and maintain periodic communications with these stakeholders to monitor emerging risks.</w:t>
      </w:r>
    </w:p>
    <w:p w14:paraId="1F607577" w14:textId="77777777" w:rsidR="00812022" w:rsidRDefault="00812022" w:rsidP="001444E9"/>
    <w:p w14:paraId="0039927E" w14:textId="77777777" w:rsidR="002A3DFE" w:rsidRPr="002A3DFE" w:rsidRDefault="002A3DFE" w:rsidP="00A53660">
      <w:pPr>
        <w:numPr>
          <w:ilvl w:val="2"/>
          <w:numId w:val="17"/>
        </w:numPr>
        <w:tabs>
          <w:tab w:val="num" w:pos="360"/>
        </w:tabs>
        <w:spacing w:after="120" w:line="240" w:lineRule="auto"/>
        <w:ind w:left="360"/>
        <w:rPr>
          <w:color w:val="595959" w:themeColor="text1" w:themeTint="A6"/>
        </w:rPr>
      </w:pPr>
      <w:r w:rsidRPr="002A3DFE">
        <w:rPr>
          <w:color w:val="595959" w:themeColor="text1" w:themeTint="A6"/>
        </w:rPr>
        <w:t>Performance Monitoring Plan Details: The performance monitoring plan should include:</w:t>
      </w:r>
    </w:p>
    <w:p w14:paraId="3BB5ABB0" w14:textId="77777777" w:rsidR="002A3DFE" w:rsidRPr="002A3DFE" w:rsidRDefault="002A3DFE" w:rsidP="00A53660">
      <w:pPr>
        <w:numPr>
          <w:ilvl w:val="0"/>
          <w:numId w:val="19"/>
        </w:numPr>
        <w:spacing w:after="60"/>
        <w:rPr>
          <w:color w:val="595959" w:themeColor="text1" w:themeTint="A6"/>
        </w:rPr>
      </w:pPr>
      <w:r w:rsidRPr="002A3DFE">
        <w:rPr>
          <w:color w:val="595959" w:themeColor="text1" w:themeTint="A6"/>
        </w:rPr>
        <w:t>The source(s) of data used in the performance monitoring process.</w:t>
      </w:r>
    </w:p>
    <w:p w14:paraId="43885675" w14:textId="77777777" w:rsidR="002A3DFE" w:rsidRPr="002A3DFE" w:rsidRDefault="002A3DFE" w:rsidP="00A53660">
      <w:pPr>
        <w:numPr>
          <w:ilvl w:val="0"/>
          <w:numId w:val="19"/>
        </w:numPr>
        <w:spacing w:after="60"/>
        <w:rPr>
          <w:color w:val="595959" w:themeColor="text1" w:themeTint="A6"/>
        </w:rPr>
      </w:pPr>
      <w:r w:rsidRPr="002A3DFE">
        <w:rPr>
          <w:color w:val="595959" w:themeColor="text1" w:themeTint="A6"/>
        </w:rPr>
        <w:t xml:space="preserve">The </w:t>
      </w:r>
      <w:r w:rsidRPr="00C82D5F">
        <w:rPr>
          <w:color w:val="595959" w:themeColor="text1" w:themeTint="A6"/>
          <w:highlight w:val="yellow"/>
        </w:rPr>
        <w:t>list of key performance metrics</w:t>
      </w:r>
      <w:r w:rsidRPr="002A3DFE">
        <w:rPr>
          <w:color w:val="595959" w:themeColor="text1" w:themeTint="A6"/>
        </w:rPr>
        <w:t xml:space="preserve"> that will be calculated and reported along with their technical specifications.</w:t>
      </w:r>
    </w:p>
    <w:p w14:paraId="60698E5C" w14:textId="77777777" w:rsidR="002A3DFE" w:rsidRPr="002A3DFE" w:rsidRDefault="002A3DFE" w:rsidP="00A53660">
      <w:pPr>
        <w:numPr>
          <w:ilvl w:val="0"/>
          <w:numId w:val="19"/>
        </w:numPr>
        <w:spacing w:after="60"/>
        <w:rPr>
          <w:color w:val="595959" w:themeColor="text1" w:themeTint="A6"/>
        </w:rPr>
      </w:pPr>
      <w:r w:rsidRPr="002A3DFE">
        <w:rPr>
          <w:color w:val="595959" w:themeColor="text1" w:themeTint="A6"/>
        </w:rPr>
        <w:t>Description of the performance analysis that will be performed consistent with the requirements.</w:t>
      </w:r>
    </w:p>
    <w:p w14:paraId="4C8740AE" w14:textId="688942EE" w:rsidR="002A3DFE" w:rsidRPr="002A3DFE" w:rsidRDefault="002A3DFE" w:rsidP="00A53660">
      <w:pPr>
        <w:numPr>
          <w:ilvl w:val="0"/>
          <w:numId w:val="19"/>
        </w:numPr>
        <w:spacing w:after="60"/>
        <w:rPr>
          <w:color w:val="595959" w:themeColor="text1" w:themeTint="A6"/>
        </w:rPr>
      </w:pPr>
      <w:r w:rsidRPr="00C82D5F">
        <w:rPr>
          <w:color w:val="595959" w:themeColor="text1" w:themeTint="A6"/>
          <w:highlight w:val="yellow"/>
        </w:rPr>
        <w:t>Acceptable performance thresholds for each key metric</w:t>
      </w:r>
      <w:r w:rsidRPr="002A3DFE">
        <w:rPr>
          <w:color w:val="595959" w:themeColor="text1" w:themeTint="A6"/>
        </w:rPr>
        <w:t>, if applicable. If a specific threshold is not defined, the Model Owners should document the justification for the lack of threshold. The Model Owners’ rationale for selecting particular performance thresholds must be adequately documented. If, as is sometimes the case, an oversight committee is required by the Business Unit/Line of Business to approve model performance thresholds, then this fact must be reflected in the monitoring plan and the Model Owners must retain evidence of such approvals. Finally</w:t>
      </w:r>
      <w:r w:rsidR="00136089">
        <w:rPr>
          <w:color w:val="595959" w:themeColor="text1" w:themeTint="A6"/>
        </w:rPr>
        <w:t>,</w:t>
      </w:r>
      <w:r w:rsidRPr="002A3DFE">
        <w:rPr>
          <w:color w:val="595959" w:themeColor="text1" w:themeTint="A6"/>
        </w:rPr>
        <w:t xml:space="preserve"> </w:t>
      </w:r>
      <w:r w:rsidRPr="00C82D5F">
        <w:rPr>
          <w:color w:val="595959" w:themeColor="text1" w:themeTint="A6"/>
          <w:highlight w:val="yellow"/>
        </w:rPr>
        <w:t>the frequency of the re-evaluation of the performance thresholds</w:t>
      </w:r>
      <w:r w:rsidRPr="002A3DFE">
        <w:rPr>
          <w:color w:val="595959" w:themeColor="text1" w:themeTint="A6"/>
        </w:rPr>
        <w:t xml:space="preserve"> should be documented.</w:t>
      </w:r>
    </w:p>
    <w:p w14:paraId="7BC92435" w14:textId="28BB7BCB" w:rsidR="002A3DFE" w:rsidRPr="002A3DFE" w:rsidRDefault="002A3DFE" w:rsidP="00A53660">
      <w:pPr>
        <w:numPr>
          <w:ilvl w:val="0"/>
          <w:numId w:val="19"/>
        </w:numPr>
        <w:spacing w:after="60"/>
        <w:rPr>
          <w:color w:val="595959" w:themeColor="text1" w:themeTint="A6"/>
        </w:rPr>
      </w:pPr>
      <w:r w:rsidRPr="002A3DFE">
        <w:rPr>
          <w:color w:val="595959" w:themeColor="text1" w:themeTint="A6"/>
        </w:rPr>
        <w:t>Procedures for communicating and escalating performance issues to appropriate stakeholders (</w:t>
      </w:r>
      <w:r w:rsidR="00C82D5F">
        <w:rPr>
          <w:color w:val="595959" w:themeColor="text1" w:themeTint="A6"/>
        </w:rPr>
        <w:t xml:space="preserve">committees, upper management, </w:t>
      </w:r>
      <w:r w:rsidRPr="002A3DFE">
        <w:rPr>
          <w:color w:val="595959" w:themeColor="text1" w:themeTint="A6"/>
        </w:rPr>
        <w:t>etc.).</w:t>
      </w:r>
    </w:p>
    <w:p w14:paraId="6E7EECA7" w14:textId="77777777" w:rsidR="002A3DFE" w:rsidRPr="002A3DFE" w:rsidRDefault="002A3DFE" w:rsidP="00A53660">
      <w:pPr>
        <w:numPr>
          <w:ilvl w:val="0"/>
          <w:numId w:val="19"/>
        </w:numPr>
        <w:spacing w:after="60"/>
        <w:rPr>
          <w:color w:val="595959" w:themeColor="text1" w:themeTint="A6"/>
        </w:rPr>
      </w:pPr>
      <w:r w:rsidRPr="002A3DFE">
        <w:rPr>
          <w:color w:val="595959" w:themeColor="text1" w:themeTint="A6"/>
        </w:rPr>
        <w:t>Procedures for responding to performance threshold breaches.</w:t>
      </w:r>
    </w:p>
    <w:p w14:paraId="1649B5FC" w14:textId="77777777" w:rsidR="002A3DFE" w:rsidRPr="002A3DFE" w:rsidRDefault="002A3DFE" w:rsidP="00A53660">
      <w:pPr>
        <w:numPr>
          <w:ilvl w:val="0"/>
          <w:numId w:val="19"/>
        </w:numPr>
        <w:spacing w:after="60"/>
        <w:rPr>
          <w:color w:val="595959" w:themeColor="text1" w:themeTint="A6"/>
        </w:rPr>
      </w:pPr>
      <w:r w:rsidRPr="002A3DFE">
        <w:rPr>
          <w:color w:val="595959" w:themeColor="text1" w:themeTint="A6"/>
        </w:rPr>
        <w:lastRenderedPageBreak/>
        <w:t>The list of stakeholders (individuals and committees) responsible for the review of the risk and performance reports.</w:t>
      </w:r>
    </w:p>
    <w:p w14:paraId="5DBBCCC3" w14:textId="77777777" w:rsidR="002A3DFE" w:rsidRDefault="002A3DFE" w:rsidP="004F5D88"/>
    <w:p w14:paraId="5AA10D1D" w14:textId="55DD710E" w:rsidR="0048310F" w:rsidRDefault="00C82D5F" w:rsidP="0048310F">
      <w:pPr>
        <w:shd w:val="clear" w:color="auto" w:fill="DAEEF3" w:themeFill="accent5" w:themeFillTint="33"/>
        <w:rPr>
          <w:rFonts w:ascii="Aptos Narrow" w:hAnsi="Aptos Narrow"/>
        </w:rPr>
      </w:pPr>
      <w:bookmarkStart w:id="971" w:name="OLE_LINK68"/>
      <w:r>
        <w:rPr>
          <w:rFonts w:ascii="Aptos Narrow" w:hAnsi="Aptos Narrow"/>
        </w:rPr>
        <w:t>Part</w:t>
      </w:r>
      <w:r w:rsidR="001A3772">
        <w:rPr>
          <w:rFonts w:ascii="Aptos Narrow" w:hAnsi="Aptos Narrow"/>
        </w:rPr>
        <w:t xml:space="preserve"> 1 – Overview</w:t>
      </w:r>
    </w:p>
    <w:tbl>
      <w:tblPr>
        <w:tblStyle w:val="TableGrid"/>
        <w:tblW w:w="0" w:type="auto"/>
        <w:tblLook w:val="04A0" w:firstRow="1" w:lastRow="0" w:firstColumn="1" w:lastColumn="0" w:noHBand="0" w:noVBand="1"/>
      </w:tblPr>
      <w:tblGrid>
        <w:gridCol w:w="5035"/>
        <w:gridCol w:w="5035"/>
      </w:tblGrid>
      <w:tr w:rsidR="001A3772" w:rsidRPr="001A3772" w14:paraId="3944AAE9" w14:textId="77777777" w:rsidTr="00136089">
        <w:trPr>
          <w:trHeight w:val="720"/>
        </w:trPr>
        <w:tc>
          <w:tcPr>
            <w:tcW w:w="5035" w:type="dxa"/>
            <w:vAlign w:val="center"/>
          </w:tcPr>
          <w:p w14:paraId="07DEEE19" w14:textId="63C3B7DB" w:rsidR="001A3772" w:rsidRPr="001A3772" w:rsidRDefault="001A3772" w:rsidP="001A3772">
            <w:pPr>
              <w:rPr>
                <w:rFonts w:ascii="Aptos Narrow" w:hAnsi="Aptos Narrow"/>
                <w:i/>
                <w:iCs/>
              </w:rPr>
            </w:pPr>
            <w:r w:rsidRPr="001A3772">
              <w:rPr>
                <w:rStyle w:val="SubtleEmphasis"/>
                <w:rFonts w:ascii="Aptos Narrow" w:hAnsi="Aptos Narrow"/>
                <w:i w:val="0"/>
                <w:iCs w:val="0"/>
              </w:rPr>
              <w:t>Frequency of monitoring activities</w:t>
            </w:r>
            <w:r w:rsidR="002A3DFE">
              <w:rPr>
                <w:rStyle w:val="SubtleEmphasis"/>
                <w:rFonts w:ascii="Aptos Narrow" w:hAnsi="Aptos Narrow"/>
                <w:i w:val="0"/>
                <w:iCs w:val="0"/>
              </w:rPr>
              <w:t xml:space="preserve"> </w:t>
            </w:r>
            <w:r w:rsidR="002A3DFE" w:rsidRPr="002A3DFE">
              <w:rPr>
                <w:rStyle w:val="SubtleEmphasis"/>
                <w:rFonts w:ascii="Aptos Narrow" w:hAnsi="Aptos Narrow"/>
                <w:i w:val="0"/>
                <w:iCs w:val="0"/>
              </w:rPr>
              <w:t>(e.g., monthly, quarterly, etc.)</w:t>
            </w:r>
          </w:p>
        </w:tc>
        <w:tc>
          <w:tcPr>
            <w:tcW w:w="5035" w:type="dxa"/>
            <w:vAlign w:val="center"/>
          </w:tcPr>
          <w:p w14:paraId="0E60F932" w14:textId="72A77505" w:rsidR="001A3772" w:rsidRPr="001A3772" w:rsidRDefault="00614973" w:rsidP="001A3772">
            <w:pPr>
              <w:rPr>
                <w:rFonts w:ascii="Aptos Narrow" w:hAnsi="Aptos Narrow"/>
              </w:rPr>
            </w:pPr>
            <w:r>
              <w:rPr>
                <w:rFonts w:ascii="Aptos Narrow" w:hAnsi="Aptos Narrow"/>
              </w:rPr>
              <w:t xml:space="preserve">Annually </w:t>
            </w:r>
          </w:p>
        </w:tc>
      </w:tr>
      <w:tr w:rsidR="00375179" w:rsidRPr="001A3772" w14:paraId="5BDE785C" w14:textId="77777777" w:rsidTr="00136089">
        <w:trPr>
          <w:trHeight w:val="720"/>
        </w:trPr>
        <w:tc>
          <w:tcPr>
            <w:tcW w:w="5035" w:type="dxa"/>
            <w:vAlign w:val="center"/>
          </w:tcPr>
          <w:p w14:paraId="1A5D8BE2" w14:textId="6829B643" w:rsidR="00375179" w:rsidRPr="001A3772" w:rsidRDefault="00375179" w:rsidP="00375179">
            <w:pPr>
              <w:rPr>
                <w:rFonts w:ascii="Aptos Narrow" w:hAnsi="Aptos Narrow"/>
                <w:i/>
                <w:iCs/>
              </w:rPr>
            </w:pPr>
            <w:r w:rsidRPr="001A3772">
              <w:rPr>
                <w:rStyle w:val="SubtleEmphasis"/>
                <w:rFonts w:ascii="Aptos Narrow" w:hAnsi="Aptos Narrow"/>
                <w:i w:val="0"/>
                <w:iCs w:val="0"/>
              </w:rPr>
              <w:t>Titles/positions of individuals/teams responsible for executing performance monitoring analyses</w:t>
            </w:r>
          </w:p>
        </w:tc>
        <w:tc>
          <w:tcPr>
            <w:tcW w:w="5035" w:type="dxa"/>
            <w:vAlign w:val="center"/>
          </w:tcPr>
          <w:p w14:paraId="11CC0B69" w14:textId="7025400C" w:rsidR="00375179" w:rsidRPr="001A3772" w:rsidRDefault="00375179" w:rsidP="00375179">
            <w:pPr>
              <w:rPr>
                <w:rFonts w:ascii="Aptos Narrow" w:hAnsi="Aptos Narrow"/>
              </w:rPr>
            </w:pPr>
            <w:bookmarkStart w:id="972" w:name="OLE_LINK139"/>
            <w:r>
              <w:rPr>
                <w:rFonts w:ascii="Aptos Narrow" w:hAnsi="Aptos Narrow"/>
              </w:rPr>
              <w:t>Fraud Strategy</w:t>
            </w:r>
            <w:r w:rsidR="008F2369">
              <w:rPr>
                <w:rFonts w:ascii="Aptos Narrow" w:hAnsi="Aptos Narrow"/>
              </w:rPr>
              <w:t xml:space="preserve"> and Anti-Money Launder Group</w:t>
            </w:r>
            <w:r>
              <w:rPr>
                <w:rFonts w:ascii="Aptos Narrow" w:hAnsi="Aptos Narrow"/>
              </w:rPr>
              <w:t xml:space="preserve">, in collaboration with </w:t>
            </w:r>
            <w:bookmarkStart w:id="973" w:name="OLE_LINK205"/>
            <w:bookmarkEnd w:id="972"/>
            <w:r>
              <w:rPr>
                <w:rFonts w:ascii="Aptos Narrow" w:hAnsi="Aptos Narrow"/>
              </w:rPr>
              <w:t>Enterprise Risk Management</w:t>
            </w:r>
            <w:bookmarkEnd w:id="973"/>
          </w:p>
        </w:tc>
      </w:tr>
      <w:tr w:rsidR="00375179" w:rsidRPr="001A3772" w14:paraId="35BF5711" w14:textId="77777777" w:rsidTr="00136089">
        <w:trPr>
          <w:trHeight w:val="720"/>
        </w:trPr>
        <w:tc>
          <w:tcPr>
            <w:tcW w:w="5035" w:type="dxa"/>
            <w:vAlign w:val="center"/>
          </w:tcPr>
          <w:p w14:paraId="00BC4AA0" w14:textId="24FF31D3" w:rsidR="00375179" w:rsidRPr="001A3772" w:rsidRDefault="00375179" w:rsidP="00375179">
            <w:pPr>
              <w:rPr>
                <w:rFonts w:ascii="Aptos Narrow" w:hAnsi="Aptos Narrow"/>
                <w:i/>
                <w:iCs/>
              </w:rPr>
            </w:pPr>
            <w:r w:rsidRPr="001A3772">
              <w:rPr>
                <w:rStyle w:val="SubtleEmphasis"/>
                <w:rFonts w:ascii="Aptos Narrow" w:hAnsi="Aptos Narrow"/>
                <w:i w:val="0"/>
                <w:iCs w:val="0"/>
              </w:rPr>
              <w:t>Individuals responsible for evaluating the resulting reports and documenting conclusions</w:t>
            </w:r>
          </w:p>
        </w:tc>
        <w:tc>
          <w:tcPr>
            <w:tcW w:w="5035" w:type="dxa"/>
            <w:vAlign w:val="center"/>
          </w:tcPr>
          <w:p w14:paraId="52879080" w14:textId="612216AA" w:rsidR="00375179" w:rsidRPr="001A3772" w:rsidRDefault="00375179" w:rsidP="00375179">
            <w:pPr>
              <w:rPr>
                <w:rFonts w:ascii="Aptos Narrow" w:hAnsi="Aptos Narrow"/>
              </w:rPr>
            </w:pPr>
            <w:r>
              <w:rPr>
                <w:rFonts w:ascii="Aptos Narrow" w:hAnsi="Aptos Narrow"/>
              </w:rPr>
              <w:t>Fraud Strategy</w:t>
            </w:r>
            <w:r w:rsidR="008F2369">
              <w:rPr>
                <w:rFonts w:ascii="Aptos Narrow" w:hAnsi="Aptos Narrow"/>
              </w:rPr>
              <w:t xml:space="preserve"> and Anti-Money Launder Group</w:t>
            </w:r>
            <w:r>
              <w:rPr>
                <w:rFonts w:ascii="Aptos Narrow" w:hAnsi="Aptos Narrow"/>
              </w:rPr>
              <w:t>, in collaboration with Enterprise Risk Management</w:t>
            </w:r>
          </w:p>
        </w:tc>
      </w:tr>
      <w:tr w:rsidR="00375179" w:rsidRPr="001A3772" w14:paraId="73A6E31F" w14:textId="77777777" w:rsidTr="00136089">
        <w:trPr>
          <w:trHeight w:val="1322"/>
        </w:trPr>
        <w:tc>
          <w:tcPr>
            <w:tcW w:w="5035" w:type="dxa"/>
            <w:vAlign w:val="center"/>
          </w:tcPr>
          <w:p w14:paraId="087C00F2" w14:textId="6438005D" w:rsidR="00375179" w:rsidRPr="001A3772" w:rsidRDefault="00375179" w:rsidP="00375179">
            <w:pPr>
              <w:rPr>
                <w:rFonts w:ascii="Aptos Narrow" w:hAnsi="Aptos Narrow"/>
                <w:i/>
                <w:iCs/>
              </w:rPr>
            </w:pPr>
            <w:r w:rsidRPr="001A3772">
              <w:rPr>
                <w:rStyle w:val="SubtleEmphasis"/>
                <w:rFonts w:ascii="Aptos Narrow" w:hAnsi="Aptos Narrow"/>
                <w:i w:val="0"/>
                <w:iCs w:val="0"/>
              </w:rPr>
              <w:t>Stakeholders responsible for reviewing the performance reports and initiating required actions in the event that new risks or performance weaknesses are detected</w:t>
            </w:r>
          </w:p>
        </w:tc>
        <w:tc>
          <w:tcPr>
            <w:tcW w:w="5035" w:type="dxa"/>
            <w:vAlign w:val="center"/>
          </w:tcPr>
          <w:p w14:paraId="183CE842" w14:textId="3BE907E7" w:rsidR="00375179" w:rsidRPr="001A3772" w:rsidRDefault="00375179" w:rsidP="00375179">
            <w:pPr>
              <w:rPr>
                <w:rFonts w:ascii="Aptos Narrow" w:hAnsi="Aptos Narrow"/>
              </w:rPr>
            </w:pPr>
            <w:r>
              <w:rPr>
                <w:rFonts w:ascii="Aptos Narrow" w:hAnsi="Aptos Narrow"/>
              </w:rPr>
              <w:t>Senior Management of Risk and Operations (R&amp;O)</w:t>
            </w:r>
          </w:p>
        </w:tc>
      </w:tr>
    </w:tbl>
    <w:p w14:paraId="53DC187F" w14:textId="77777777" w:rsidR="001A3772" w:rsidRDefault="001A3772" w:rsidP="0048310F">
      <w:pPr>
        <w:shd w:val="clear" w:color="auto" w:fill="DAEEF3" w:themeFill="accent5" w:themeFillTint="33"/>
        <w:rPr>
          <w:rFonts w:ascii="Aptos Narrow" w:hAnsi="Aptos Narrow"/>
        </w:rPr>
      </w:pPr>
    </w:p>
    <w:p w14:paraId="6F80F32A" w14:textId="77777777" w:rsidR="0048310F" w:rsidRDefault="0048310F" w:rsidP="0048310F">
      <w:pPr>
        <w:shd w:val="clear" w:color="auto" w:fill="DAEEF3" w:themeFill="accent5" w:themeFillTint="33"/>
        <w:rPr>
          <w:rFonts w:ascii="Aptos Narrow" w:hAnsi="Aptos Narrow"/>
        </w:rPr>
      </w:pPr>
    </w:p>
    <w:p w14:paraId="40FD8619" w14:textId="6DC3FAAF" w:rsidR="0048310F" w:rsidRDefault="00C82D5F" w:rsidP="0048310F">
      <w:pPr>
        <w:shd w:val="clear" w:color="auto" w:fill="DAEEF3" w:themeFill="accent5" w:themeFillTint="33"/>
        <w:rPr>
          <w:rFonts w:ascii="Aptos Narrow" w:hAnsi="Aptos Narrow"/>
        </w:rPr>
      </w:pPr>
      <w:r>
        <w:rPr>
          <w:rFonts w:ascii="Aptos Narrow" w:hAnsi="Aptos Narrow"/>
        </w:rPr>
        <w:t>Part</w:t>
      </w:r>
      <w:r w:rsidR="001A3772">
        <w:rPr>
          <w:rFonts w:ascii="Aptos Narrow" w:hAnsi="Aptos Narrow"/>
        </w:rPr>
        <w:t xml:space="preserve"> 2 </w:t>
      </w:r>
      <w:r w:rsidR="00920AD9">
        <w:rPr>
          <w:rFonts w:ascii="Aptos Narrow" w:hAnsi="Aptos Narrow"/>
        </w:rPr>
        <w:t>–</w:t>
      </w:r>
      <w:r w:rsidR="001A3772">
        <w:rPr>
          <w:rFonts w:ascii="Aptos Narrow" w:hAnsi="Aptos Narrow"/>
        </w:rPr>
        <w:t xml:space="preserve"> </w:t>
      </w:r>
      <w:r w:rsidR="001A06DC">
        <w:rPr>
          <w:rFonts w:ascii="Aptos Narrow" w:hAnsi="Aptos Narrow"/>
        </w:rPr>
        <w:t xml:space="preserve">Risk &amp; </w:t>
      </w:r>
      <w:r w:rsidR="00920AD9">
        <w:rPr>
          <w:rFonts w:ascii="Aptos Narrow" w:hAnsi="Aptos Narrow"/>
        </w:rPr>
        <w:t xml:space="preserve">Performance Monitoring Plan </w:t>
      </w:r>
    </w:p>
    <w:p w14:paraId="590E4007" w14:textId="77777777" w:rsidR="0048310F" w:rsidRDefault="0048310F" w:rsidP="0048310F">
      <w:pPr>
        <w:shd w:val="clear" w:color="auto" w:fill="DAEEF3" w:themeFill="accent5" w:themeFillTint="33"/>
        <w:rPr>
          <w:rFonts w:ascii="Aptos Narrow" w:hAnsi="Aptos Narrow"/>
        </w:rPr>
      </w:pPr>
    </w:p>
    <w:p w14:paraId="1461D2E4" w14:textId="08DBA425" w:rsidR="0048310F" w:rsidRPr="002A3DFE" w:rsidRDefault="002A3DFE" w:rsidP="0048310F">
      <w:pPr>
        <w:shd w:val="clear" w:color="auto" w:fill="DAEEF3" w:themeFill="accent5" w:themeFillTint="33"/>
        <w:rPr>
          <w:rFonts w:ascii="Aptos Narrow" w:hAnsi="Aptos Narrow"/>
          <w:u w:val="single"/>
        </w:rPr>
      </w:pPr>
      <w:bookmarkStart w:id="974" w:name="OLE_LINK49"/>
      <w:r w:rsidRPr="002A3DFE">
        <w:rPr>
          <w:rFonts w:ascii="Aptos Narrow" w:hAnsi="Aptos Narrow"/>
          <w:u w:val="single"/>
        </w:rPr>
        <w:t>Model Risk Monitoring Plan Details:</w:t>
      </w:r>
    </w:p>
    <w:bookmarkEnd w:id="971"/>
    <w:bookmarkEnd w:id="974"/>
    <w:p w14:paraId="1F1A29BD" w14:textId="50435776" w:rsidR="00C56D03" w:rsidRDefault="00C56D03" w:rsidP="00C56D03">
      <w:pPr>
        <w:shd w:val="clear" w:color="auto" w:fill="DAEEF3" w:themeFill="accent5" w:themeFillTint="33"/>
        <w:rPr>
          <w:rFonts w:ascii="Aptos Narrow" w:hAnsi="Aptos Narrow"/>
        </w:rPr>
      </w:pPr>
      <w:r>
        <w:rPr>
          <w:rFonts w:ascii="Aptos Narrow" w:hAnsi="Aptos Narrow"/>
        </w:rPr>
        <w:t xml:space="preserve">Model Owner: </w:t>
      </w:r>
    </w:p>
    <w:p w14:paraId="49BFF254" w14:textId="77777777" w:rsidR="00C56D03" w:rsidRDefault="00C56D03" w:rsidP="00C56D03">
      <w:pPr>
        <w:shd w:val="clear" w:color="auto" w:fill="DAEEF3" w:themeFill="accent5" w:themeFillTint="33"/>
        <w:rPr>
          <w:rFonts w:ascii="Aptos Narrow" w:hAnsi="Aptos Narrow"/>
        </w:rPr>
      </w:pPr>
    </w:p>
    <w:p w14:paraId="63C062F8" w14:textId="77777777" w:rsidR="00C56D03" w:rsidRPr="00DC7573" w:rsidRDefault="00C56D03" w:rsidP="00730E24">
      <w:pPr>
        <w:shd w:val="clear" w:color="auto" w:fill="DAEEF3" w:themeFill="accent5" w:themeFillTint="33"/>
        <w:jc w:val="both"/>
        <w:rPr>
          <w:rFonts w:ascii="Aptos Narrow" w:hAnsi="Aptos Narrow"/>
        </w:rPr>
      </w:pPr>
      <w:r w:rsidRPr="00DC7573">
        <w:rPr>
          <w:rFonts w:ascii="Aptos Narrow" w:hAnsi="Aptos Narrow"/>
        </w:rPr>
        <w:t>Model validation is the set of processes and activities that are intended to verify that models are</w:t>
      </w:r>
      <w:r>
        <w:rPr>
          <w:rFonts w:ascii="Aptos Narrow" w:hAnsi="Aptos Narrow"/>
        </w:rPr>
        <w:t xml:space="preserve"> </w:t>
      </w:r>
      <w:r w:rsidRPr="00DC7573">
        <w:rPr>
          <w:rFonts w:ascii="Aptos Narrow" w:hAnsi="Aptos Narrow"/>
        </w:rPr>
        <w:t>performing as expected, in line with their design objectives and business uses.</w:t>
      </w:r>
    </w:p>
    <w:p w14:paraId="65173EBF" w14:textId="1E4CA322" w:rsidR="00C56D03" w:rsidRPr="00DC7573" w:rsidRDefault="00C56D03" w:rsidP="00730E24">
      <w:pPr>
        <w:shd w:val="clear" w:color="auto" w:fill="DAEEF3" w:themeFill="accent5" w:themeFillTint="33"/>
        <w:jc w:val="both"/>
        <w:rPr>
          <w:rFonts w:ascii="Aptos Narrow" w:hAnsi="Aptos Narrow"/>
        </w:rPr>
      </w:pPr>
      <w:r w:rsidRPr="00DC7573">
        <w:rPr>
          <w:rFonts w:ascii="Aptos Narrow" w:hAnsi="Aptos Narrow"/>
        </w:rPr>
        <w:t>Effective validation helps ensure that models are sound. Validation also identifies potential limitations</w:t>
      </w:r>
      <w:r>
        <w:rPr>
          <w:rFonts w:ascii="Aptos Narrow" w:hAnsi="Aptos Narrow"/>
        </w:rPr>
        <w:t xml:space="preserve"> </w:t>
      </w:r>
      <w:r w:rsidRPr="00DC7573">
        <w:rPr>
          <w:rFonts w:ascii="Aptos Narrow" w:hAnsi="Aptos Narrow"/>
        </w:rPr>
        <w:t xml:space="preserve">and </w:t>
      </w:r>
      <w:r w:rsidR="00193EB8" w:rsidRPr="00DC7573">
        <w:rPr>
          <w:rFonts w:ascii="Aptos Narrow" w:hAnsi="Aptos Narrow"/>
        </w:rPr>
        <w:t>assumptions and</w:t>
      </w:r>
      <w:r w:rsidRPr="00DC7573">
        <w:rPr>
          <w:rFonts w:ascii="Aptos Narrow" w:hAnsi="Aptos Narrow"/>
        </w:rPr>
        <w:t xml:space="preserve"> assesses their possible impact.</w:t>
      </w:r>
    </w:p>
    <w:p w14:paraId="6E105844" w14:textId="47602795" w:rsidR="00971E12" w:rsidRDefault="00C56D03" w:rsidP="00730E24">
      <w:pPr>
        <w:shd w:val="clear" w:color="auto" w:fill="DAEEF3" w:themeFill="accent5" w:themeFillTint="33"/>
        <w:jc w:val="both"/>
        <w:rPr>
          <w:rFonts w:ascii="Aptos Narrow" w:hAnsi="Aptos Narrow"/>
        </w:rPr>
      </w:pPr>
      <w:r w:rsidRPr="00DC7573">
        <w:rPr>
          <w:rFonts w:ascii="Aptos Narrow" w:hAnsi="Aptos Narrow"/>
        </w:rPr>
        <w:t xml:space="preserve">The frequency for model validations is vaguely defined by the regulatory bodies. </w:t>
      </w:r>
      <w:r w:rsidR="00584648" w:rsidRPr="00DC7573">
        <w:rPr>
          <w:rFonts w:ascii="Aptos Narrow" w:hAnsi="Aptos Narrow"/>
        </w:rPr>
        <w:t>For</w:t>
      </w:r>
      <w:r>
        <w:rPr>
          <w:rFonts w:ascii="Aptos Narrow" w:hAnsi="Aptos Narrow"/>
        </w:rPr>
        <w:t xml:space="preserve"> </w:t>
      </w:r>
      <w:r w:rsidRPr="00DC7573">
        <w:rPr>
          <w:rFonts w:ascii="Aptos Narrow" w:hAnsi="Aptos Narrow"/>
        </w:rPr>
        <w:t xml:space="preserve">sound models that are offered to clients, LexisNexis Risk Solutions highly </w:t>
      </w:r>
      <w:r w:rsidR="00BA5AA6" w:rsidRPr="00DC7573">
        <w:rPr>
          <w:rFonts w:ascii="Aptos Narrow" w:hAnsi="Aptos Narrow"/>
        </w:rPr>
        <w:t>recommend</w:t>
      </w:r>
      <w:r w:rsidRPr="00DC7573">
        <w:rPr>
          <w:rFonts w:ascii="Aptos Narrow" w:hAnsi="Aptos Narrow"/>
        </w:rPr>
        <w:t xml:space="preserve"> that validations</w:t>
      </w:r>
      <w:r>
        <w:rPr>
          <w:rFonts w:ascii="Aptos Narrow" w:hAnsi="Aptos Narrow"/>
        </w:rPr>
        <w:t xml:space="preserve"> </w:t>
      </w:r>
      <w:r w:rsidRPr="00DC7573">
        <w:rPr>
          <w:rFonts w:ascii="Aptos Narrow" w:hAnsi="Aptos Narrow"/>
        </w:rPr>
        <w:t>are performed on an annual basis.</w:t>
      </w:r>
    </w:p>
    <w:p w14:paraId="17840571" w14:textId="77777777" w:rsidR="00FC7837" w:rsidRDefault="00FC7837" w:rsidP="00730E24">
      <w:pPr>
        <w:shd w:val="clear" w:color="auto" w:fill="DAEEF3" w:themeFill="accent5" w:themeFillTint="33"/>
        <w:jc w:val="both"/>
        <w:rPr>
          <w:rFonts w:ascii="Aptos Narrow" w:hAnsi="Aptos Narrow"/>
        </w:rPr>
      </w:pPr>
    </w:p>
    <w:p w14:paraId="234D5B68" w14:textId="77777777" w:rsidR="00FC7837" w:rsidRPr="00FC7837" w:rsidRDefault="00FC7837" w:rsidP="00730E24">
      <w:pPr>
        <w:shd w:val="clear" w:color="auto" w:fill="DAEEF3" w:themeFill="accent5" w:themeFillTint="33"/>
        <w:jc w:val="both"/>
        <w:rPr>
          <w:rFonts w:ascii="Aptos Narrow" w:hAnsi="Aptos Narrow"/>
        </w:rPr>
      </w:pPr>
      <w:r w:rsidRPr="00FC7837">
        <w:rPr>
          <w:rFonts w:ascii="Aptos Narrow" w:hAnsi="Aptos Narrow"/>
        </w:rPr>
        <w:t>LexisNexis Risk Solutions performs model performance reviews at least annually to verify that no</w:t>
      </w:r>
    </w:p>
    <w:p w14:paraId="69B86E49" w14:textId="77777777" w:rsidR="00FC7837" w:rsidRPr="00FC7837" w:rsidRDefault="00FC7837" w:rsidP="00730E24">
      <w:pPr>
        <w:shd w:val="clear" w:color="auto" w:fill="DAEEF3" w:themeFill="accent5" w:themeFillTint="33"/>
        <w:jc w:val="both"/>
        <w:rPr>
          <w:rFonts w:ascii="Aptos Narrow" w:hAnsi="Aptos Narrow"/>
        </w:rPr>
      </w:pPr>
      <w:r w:rsidRPr="00FC7837">
        <w:rPr>
          <w:rFonts w:ascii="Aptos Narrow" w:hAnsi="Aptos Narrow"/>
        </w:rPr>
        <w:t>degradation occurred in the model performance over time. Performance reviews also ensure that the</w:t>
      </w:r>
    </w:p>
    <w:p w14:paraId="01B9C93D" w14:textId="636BD603" w:rsidR="00FC7837" w:rsidRDefault="00FC7837" w:rsidP="00730E24">
      <w:pPr>
        <w:shd w:val="clear" w:color="auto" w:fill="DAEEF3" w:themeFill="accent5" w:themeFillTint="33"/>
        <w:jc w:val="both"/>
        <w:rPr>
          <w:rFonts w:ascii="Aptos Narrow" w:hAnsi="Aptos Narrow"/>
        </w:rPr>
      </w:pPr>
      <w:r w:rsidRPr="00FC7837">
        <w:rPr>
          <w:rFonts w:ascii="Aptos Narrow" w:hAnsi="Aptos Narrow"/>
        </w:rPr>
        <w:t>model delivers strong and consistent value to each client.</w:t>
      </w:r>
    </w:p>
    <w:p w14:paraId="1E179EBA" w14:textId="77777777" w:rsidR="00FC7837" w:rsidRPr="00FC7837" w:rsidRDefault="00FC7837" w:rsidP="00730E24">
      <w:pPr>
        <w:shd w:val="clear" w:color="auto" w:fill="DAEEF3" w:themeFill="accent5" w:themeFillTint="33"/>
        <w:jc w:val="both"/>
        <w:rPr>
          <w:rFonts w:ascii="Aptos Narrow" w:hAnsi="Aptos Narrow"/>
        </w:rPr>
      </w:pPr>
      <w:r w:rsidRPr="00FC7837">
        <w:rPr>
          <w:rFonts w:ascii="Aptos Narrow" w:hAnsi="Aptos Narrow"/>
        </w:rPr>
        <w:t>These reviews analyze input data quality, score and reason code distribution, and score performance</w:t>
      </w:r>
    </w:p>
    <w:p w14:paraId="0B31026A" w14:textId="77777777" w:rsidR="00FC7837" w:rsidRPr="00FC7837" w:rsidRDefault="00FC7837" w:rsidP="00730E24">
      <w:pPr>
        <w:shd w:val="clear" w:color="auto" w:fill="DAEEF3" w:themeFill="accent5" w:themeFillTint="33"/>
        <w:jc w:val="both"/>
        <w:rPr>
          <w:rFonts w:ascii="Aptos Narrow" w:hAnsi="Aptos Narrow"/>
        </w:rPr>
      </w:pPr>
      <w:r w:rsidRPr="00FC7837">
        <w:rPr>
          <w:rFonts w:ascii="Aptos Narrow" w:hAnsi="Aptos Narrow"/>
        </w:rPr>
        <w:t>over time. An MPR (model performance report) that contains the results of the reviews are prepared for</w:t>
      </w:r>
    </w:p>
    <w:p w14:paraId="723662DD" w14:textId="77777777" w:rsidR="00FC7837" w:rsidRPr="00FC7837" w:rsidRDefault="00FC7837" w:rsidP="00730E24">
      <w:pPr>
        <w:shd w:val="clear" w:color="auto" w:fill="DAEEF3" w:themeFill="accent5" w:themeFillTint="33"/>
        <w:jc w:val="both"/>
        <w:rPr>
          <w:rFonts w:ascii="Aptos Narrow" w:hAnsi="Aptos Narrow"/>
        </w:rPr>
      </w:pPr>
      <w:r w:rsidRPr="00FC7837">
        <w:rPr>
          <w:rFonts w:ascii="Aptos Narrow" w:hAnsi="Aptos Narrow"/>
        </w:rPr>
        <w:t>clients quarterly, semi-annually, or annually, depending on the client’s requests, which meets the OCC</w:t>
      </w:r>
    </w:p>
    <w:p w14:paraId="2B7BA7A1" w14:textId="77777777" w:rsidR="00FC7837" w:rsidRPr="00FC7837" w:rsidRDefault="00FC7837" w:rsidP="00730E24">
      <w:pPr>
        <w:shd w:val="clear" w:color="auto" w:fill="DAEEF3" w:themeFill="accent5" w:themeFillTint="33"/>
        <w:jc w:val="both"/>
        <w:rPr>
          <w:rFonts w:ascii="Aptos Narrow" w:hAnsi="Aptos Narrow"/>
        </w:rPr>
      </w:pPr>
      <w:r w:rsidRPr="00FC7837">
        <w:rPr>
          <w:rFonts w:ascii="Aptos Narrow" w:hAnsi="Aptos Narrow"/>
        </w:rPr>
        <w:t>(Office of the Comptroller of the Currency) and FDIC (Federal Deposit Insurance Corporation) risk model</w:t>
      </w:r>
    </w:p>
    <w:p w14:paraId="0847B5BE" w14:textId="41DAA255" w:rsidR="00FC7837" w:rsidRDefault="00FC7837" w:rsidP="00730E24">
      <w:pPr>
        <w:shd w:val="clear" w:color="auto" w:fill="DAEEF3" w:themeFill="accent5" w:themeFillTint="33"/>
        <w:jc w:val="both"/>
        <w:rPr>
          <w:rFonts w:ascii="Aptos Narrow" w:hAnsi="Aptos Narrow"/>
        </w:rPr>
      </w:pPr>
      <w:r w:rsidRPr="00FC7837">
        <w:rPr>
          <w:rFonts w:ascii="Aptos Narrow" w:hAnsi="Aptos Narrow"/>
        </w:rPr>
        <w:t>governance guidelines for annual frequency.</w:t>
      </w:r>
    </w:p>
    <w:p w14:paraId="2F5D6A18" w14:textId="77777777" w:rsidR="00971E12" w:rsidRDefault="00971E12" w:rsidP="0048310F">
      <w:pPr>
        <w:shd w:val="clear" w:color="auto" w:fill="DAEEF3" w:themeFill="accent5" w:themeFillTint="33"/>
        <w:rPr>
          <w:rFonts w:ascii="Aptos Narrow" w:hAnsi="Aptos Narrow"/>
        </w:rPr>
      </w:pPr>
    </w:p>
    <w:p w14:paraId="74B240AC" w14:textId="5A4F86CD" w:rsidR="00C82D5F" w:rsidRDefault="00C82D5F" w:rsidP="00C82D5F">
      <w:pPr>
        <w:shd w:val="clear" w:color="auto" w:fill="DAEEF3" w:themeFill="accent5" w:themeFillTint="33"/>
        <w:rPr>
          <w:rFonts w:ascii="Aptos Narrow" w:hAnsi="Aptos Narrow"/>
          <w:u w:val="single"/>
        </w:rPr>
      </w:pPr>
      <w:r>
        <w:rPr>
          <w:rFonts w:ascii="Aptos Narrow" w:hAnsi="Aptos Narrow"/>
          <w:u w:val="single"/>
        </w:rPr>
        <w:t>Model Performance Monitoring Plan Details:</w:t>
      </w:r>
    </w:p>
    <w:p w14:paraId="6499735B" w14:textId="5847A9A1" w:rsidR="00C56D03" w:rsidRDefault="00C56D03" w:rsidP="00C56D03">
      <w:pPr>
        <w:shd w:val="clear" w:color="auto" w:fill="DAEEF3" w:themeFill="accent5" w:themeFillTint="33"/>
        <w:rPr>
          <w:rFonts w:ascii="Aptos Narrow" w:hAnsi="Aptos Narrow"/>
        </w:rPr>
      </w:pPr>
      <w:r>
        <w:rPr>
          <w:rFonts w:ascii="Aptos Narrow" w:hAnsi="Aptos Narrow"/>
        </w:rPr>
        <w:t xml:space="preserve">Model Owner: </w:t>
      </w:r>
    </w:p>
    <w:p w14:paraId="6DEB6922" w14:textId="77777777" w:rsidR="00C56D03" w:rsidRDefault="00C56D03" w:rsidP="00C56D03">
      <w:pPr>
        <w:shd w:val="clear" w:color="auto" w:fill="DAEEF3" w:themeFill="accent5" w:themeFillTint="33"/>
        <w:rPr>
          <w:rFonts w:ascii="Aptos Narrow" w:hAnsi="Aptos Narrow"/>
        </w:rPr>
      </w:pPr>
    </w:p>
    <w:p w14:paraId="7B2D3FF3" w14:textId="7EFCD97E" w:rsidR="00C56D03" w:rsidRDefault="00584648" w:rsidP="00730E24">
      <w:pPr>
        <w:shd w:val="clear" w:color="auto" w:fill="DAEEF3" w:themeFill="accent5" w:themeFillTint="33"/>
        <w:jc w:val="both"/>
        <w:rPr>
          <w:rFonts w:ascii="Aptos Narrow" w:hAnsi="Aptos Narrow"/>
        </w:rPr>
      </w:pPr>
      <w:r>
        <w:rPr>
          <w:rFonts w:ascii="Aptos Narrow" w:hAnsi="Aptos Narrow"/>
        </w:rPr>
        <w:lastRenderedPageBreak/>
        <w:t>The vendor stated that a</w:t>
      </w:r>
      <w:r w:rsidR="00C56D03" w:rsidRPr="00DC7573">
        <w:rPr>
          <w:rFonts w:ascii="Aptos Narrow" w:hAnsi="Aptos Narrow"/>
        </w:rPr>
        <w:t>s part of data monitoring process, attribute and score monitoring are conducted to evaluate day-to-day</w:t>
      </w:r>
      <w:r w:rsidR="00C56D03">
        <w:rPr>
          <w:rFonts w:ascii="Aptos Narrow" w:hAnsi="Aptos Narrow"/>
        </w:rPr>
        <w:t xml:space="preserve"> </w:t>
      </w:r>
      <w:r w:rsidR="00C56D03" w:rsidRPr="00DC7573">
        <w:rPr>
          <w:rFonts w:ascii="Aptos Narrow" w:hAnsi="Aptos Narrow"/>
        </w:rPr>
        <w:t>changes. In addition, ad-hoc monitoring is conducted on a weekly and monthly time-lag basis. Data and</w:t>
      </w:r>
      <w:r w:rsidR="00C56D03">
        <w:rPr>
          <w:rFonts w:ascii="Aptos Narrow" w:hAnsi="Aptos Narrow"/>
        </w:rPr>
        <w:t xml:space="preserve"> </w:t>
      </w:r>
      <w:r w:rsidR="00C56D03" w:rsidRPr="00DC7573">
        <w:rPr>
          <w:rFonts w:ascii="Aptos Narrow" w:hAnsi="Aptos Narrow"/>
        </w:rPr>
        <w:t>scores are monitored using the following methods:</w:t>
      </w:r>
    </w:p>
    <w:p w14:paraId="11FB3E33" w14:textId="77777777" w:rsidR="00C56D03" w:rsidRPr="00DC7573" w:rsidRDefault="00C56D03" w:rsidP="00C56D03">
      <w:pPr>
        <w:shd w:val="clear" w:color="auto" w:fill="DAEEF3" w:themeFill="accent5" w:themeFillTint="33"/>
        <w:rPr>
          <w:rFonts w:ascii="Aptos Narrow" w:hAnsi="Aptos Narrow"/>
        </w:rPr>
      </w:pPr>
    </w:p>
    <w:p w14:paraId="6E8DD3CF" w14:textId="77777777" w:rsidR="00C56D03" w:rsidRPr="00DC7573" w:rsidRDefault="00C56D03" w:rsidP="00C56D03">
      <w:pPr>
        <w:shd w:val="clear" w:color="auto" w:fill="DAEEF3" w:themeFill="accent5" w:themeFillTint="33"/>
        <w:rPr>
          <w:rFonts w:ascii="Aptos Narrow" w:hAnsi="Aptos Narrow"/>
        </w:rPr>
      </w:pPr>
      <w:r w:rsidRPr="00DC7573">
        <w:rPr>
          <w:rFonts w:ascii="Aptos Narrow" w:hAnsi="Aptos Narrow"/>
        </w:rPr>
        <w:t>• Basic statistics - Mean, standard deviation, minimum and maximum ranges, percentiles, and ratios</w:t>
      </w:r>
    </w:p>
    <w:p w14:paraId="5203AF9F" w14:textId="77777777" w:rsidR="00C56D03" w:rsidRPr="00DC7573" w:rsidRDefault="00C56D03" w:rsidP="00C56D03">
      <w:pPr>
        <w:shd w:val="clear" w:color="auto" w:fill="DAEEF3" w:themeFill="accent5" w:themeFillTint="33"/>
        <w:rPr>
          <w:rFonts w:ascii="Aptos Narrow" w:hAnsi="Aptos Narrow"/>
        </w:rPr>
      </w:pPr>
      <w:r w:rsidRPr="00DC7573">
        <w:rPr>
          <w:rFonts w:ascii="Aptos Narrow" w:hAnsi="Aptos Narrow"/>
        </w:rPr>
        <w:t>• Two-sample K-S (Kolmogorov-Smirnov) test</w:t>
      </w:r>
    </w:p>
    <w:p w14:paraId="727557AD" w14:textId="6E03AFCC" w:rsidR="00C56D03" w:rsidRPr="00DC7573" w:rsidRDefault="00C56D03" w:rsidP="00C56D03">
      <w:pPr>
        <w:shd w:val="clear" w:color="auto" w:fill="DAEEF3" w:themeFill="accent5" w:themeFillTint="33"/>
        <w:rPr>
          <w:rFonts w:ascii="Aptos Narrow" w:hAnsi="Aptos Narrow"/>
        </w:rPr>
      </w:pPr>
      <w:r w:rsidRPr="00DC7573">
        <w:rPr>
          <w:rFonts w:ascii="Aptos Narrow" w:hAnsi="Aptos Narrow"/>
        </w:rPr>
        <w:t xml:space="preserve">• Divergence test </w:t>
      </w:r>
      <w:r w:rsidR="00193EB8" w:rsidRPr="00DC7573">
        <w:rPr>
          <w:rFonts w:ascii="Aptos Narrow" w:hAnsi="Aptos Narrow"/>
        </w:rPr>
        <w:t>statistics</w:t>
      </w:r>
    </w:p>
    <w:p w14:paraId="514F4BA1" w14:textId="5C38018B" w:rsidR="00971E12" w:rsidRDefault="00C56D03" w:rsidP="0048310F">
      <w:pPr>
        <w:shd w:val="clear" w:color="auto" w:fill="DAEEF3" w:themeFill="accent5" w:themeFillTint="33"/>
        <w:rPr>
          <w:rFonts w:ascii="Aptos Narrow" w:hAnsi="Aptos Narrow"/>
        </w:rPr>
      </w:pPr>
      <w:r w:rsidRPr="00DC7573">
        <w:rPr>
          <w:rFonts w:ascii="Aptos Narrow" w:hAnsi="Aptos Narrow"/>
        </w:rPr>
        <w:t>• PSI (population stability index)</w:t>
      </w:r>
    </w:p>
    <w:p w14:paraId="70B6AFA7" w14:textId="77777777" w:rsidR="00441C6E" w:rsidRDefault="00441C6E" w:rsidP="0048310F">
      <w:pPr>
        <w:shd w:val="clear" w:color="auto" w:fill="DAEEF3" w:themeFill="accent5" w:themeFillTint="33"/>
        <w:rPr>
          <w:rFonts w:ascii="Aptos Narrow" w:hAnsi="Aptos Narrow"/>
        </w:rPr>
      </w:pPr>
    </w:p>
    <w:p w14:paraId="09969397" w14:textId="10D5FE1A" w:rsidR="00441C6E" w:rsidRDefault="00441C6E" w:rsidP="0048310F">
      <w:pPr>
        <w:shd w:val="clear" w:color="auto" w:fill="DAEEF3" w:themeFill="accent5" w:themeFillTint="33"/>
        <w:rPr>
          <w:rFonts w:ascii="Aptos Narrow" w:hAnsi="Aptos Narrow"/>
        </w:rPr>
      </w:pPr>
    </w:p>
    <w:p w14:paraId="5949C52E" w14:textId="77777777" w:rsidR="00EE6D5B" w:rsidRDefault="00EE6D5B" w:rsidP="0048310F">
      <w:pPr>
        <w:shd w:val="clear" w:color="auto" w:fill="DAEEF3" w:themeFill="accent5" w:themeFillTint="33"/>
        <w:rPr>
          <w:rFonts w:ascii="Aptos Narrow" w:hAnsi="Aptos Narrow"/>
        </w:rPr>
      </w:pPr>
    </w:p>
    <w:p w14:paraId="32DDE9FC" w14:textId="77777777" w:rsidR="0048310F" w:rsidRDefault="0048310F" w:rsidP="004F5D88"/>
    <w:p w14:paraId="6384E201" w14:textId="77777777" w:rsidR="0048310F" w:rsidRDefault="0048310F" w:rsidP="004F5D88"/>
    <w:p w14:paraId="68189B82" w14:textId="2EC8CFB4" w:rsidR="00812022" w:rsidRPr="00891D3B" w:rsidRDefault="00891D3B" w:rsidP="00A53660">
      <w:pPr>
        <w:pStyle w:val="Heading2"/>
        <w:numPr>
          <w:ilvl w:val="1"/>
          <w:numId w:val="1"/>
        </w:numPr>
        <w:pBdr>
          <w:bottom w:val="single" w:sz="6" w:space="1" w:color="auto"/>
        </w:pBdr>
        <w:shd w:val="clear" w:color="auto" w:fill="C6D9F1" w:themeFill="text2" w:themeFillTint="33"/>
        <w:spacing w:before="0"/>
        <w:ind w:left="720" w:hanging="720"/>
        <w:rPr>
          <w:rFonts w:cs="Arial"/>
          <w:szCs w:val="24"/>
        </w:rPr>
      </w:pPr>
      <w:bookmarkStart w:id="975" w:name="_Toc163230556"/>
      <w:r w:rsidRPr="00891D3B">
        <w:rPr>
          <w:rFonts w:cs="Arial" w:hint="eastAsia"/>
          <w:szCs w:val="24"/>
        </w:rPr>
        <w:t>Model Approval and Change Management Process</w:t>
      </w:r>
      <w:bookmarkEnd w:id="975"/>
    </w:p>
    <w:p w14:paraId="6A3BEE64" w14:textId="7B6CA734" w:rsidR="00812022" w:rsidRDefault="0048310F" w:rsidP="004F5D88">
      <w:r>
        <w:rPr>
          <w:rStyle w:val="SubtleEmphasis"/>
        </w:rPr>
        <w:t xml:space="preserve">In this section, discuss the aspects of the model approval and change management process that are specific to this model. </w:t>
      </w:r>
    </w:p>
    <w:p w14:paraId="4FA6CAD1" w14:textId="77777777" w:rsidR="00812022" w:rsidRDefault="00812022" w:rsidP="004F5D88"/>
    <w:p w14:paraId="41828988" w14:textId="191AA081" w:rsidR="00812022" w:rsidRDefault="00911908" w:rsidP="00836691">
      <w:pPr>
        <w:pStyle w:val="Heading3"/>
      </w:pPr>
      <w:bookmarkStart w:id="976" w:name="_Toc163230557"/>
      <w:r>
        <w:rPr>
          <w:rFonts w:hint="eastAsia"/>
        </w:rPr>
        <w:t>Model Approval Process</w:t>
      </w:r>
      <w:bookmarkEnd w:id="976"/>
      <w:r w:rsidR="0048310F">
        <w:rPr>
          <w:rFonts w:hint="eastAsia"/>
        </w:rPr>
        <w:t xml:space="preserve"> </w:t>
      </w:r>
    </w:p>
    <w:p w14:paraId="3B340C59" w14:textId="21F01353" w:rsidR="00812022" w:rsidRDefault="00911908" w:rsidP="004F5D88">
      <w:r>
        <w:rPr>
          <w:rStyle w:val="SubtleEmphasis"/>
          <w:rFonts w:hint="eastAsia"/>
        </w:rPr>
        <w:t>P</w:t>
      </w:r>
      <w:r>
        <w:rPr>
          <w:rStyle w:val="SubtleEmphasis"/>
        </w:rPr>
        <w:t>rovide the names of the individuals (or a committee) involved in the approval process for this model.</w:t>
      </w:r>
    </w:p>
    <w:p w14:paraId="47D6F339" w14:textId="77777777" w:rsidR="008714FB" w:rsidRDefault="008714FB" w:rsidP="008714FB">
      <w:pPr>
        <w:rPr>
          <w:rStyle w:val="SubtleEmphasis"/>
        </w:rPr>
      </w:pPr>
    </w:p>
    <w:p w14:paraId="09DC020F" w14:textId="77777777" w:rsidR="00F01D0A" w:rsidRDefault="00F01D0A" w:rsidP="00F01D0A">
      <w:pPr>
        <w:shd w:val="clear" w:color="auto" w:fill="DAEEF3" w:themeFill="accent5" w:themeFillTint="33"/>
        <w:jc w:val="both"/>
        <w:rPr>
          <w:rFonts w:ascii="Aptos Narrow" w:hAnsi="Aptos Narrow"/>
        </w:rPr>
      </w:pPr>
      <w:r>
        <w:rPr>
          <w:rFonts w:ascii="Aptos Narrow" w:hAnsi="Aptos Narrow"/>
        </w:rPr>
        <w:t>Model Owner:</w:t>
      </w:r>
    </w:p>
    <w:p w14:paraId="145304A6" w14:textId="77777777" w:rsidR="00585965" w:rsidRDefault="00585965" w:rsidP="00730E24">
      <w:pPr>
        <w:shd w:val="clear" w:color="auto" w:fill="DAEEF3" w:themeFill="accent5" w:themeFillTint="33"/>
        <w:jc w:val="both"/>
        <w:rPr>
          <w:rFonts w:ascii="Aptos Narrow" w:hAnsi="Aptos Narrow"/>
        </w:rPr>
      </w:pPr>
      <w:r w:rsidRPr="001D0FAF">
        <w:rPr>
          <w:rFonts w:ascii="Aptos Narrow" w:hAnsi="Aptos Narrow"/>
        </w:rPr>
        <w:t xml:space="preserve">LexisNexis Risk Solutions adheres to a </w:t>
      </w:r>
      <w:r w:rsidRPr="00F23155">
        <w:rPr>
          <w:rFonts w:ascii="Aptos Narrow" w:hAnsi="Aptos Narrow"/>
          <w:b/>
          <w:bCs/>
        </w:rPr>
        <w:t>model panel review framework</w:t>
      </w:r>
      <w:r w:rsidRPr="001D0FAF">
        <w:rPr>
          <w:rFonts w:ascii="Aptos Narrow" w:hAnsi="Aptos Narrow"/>
        </w:rPr>
        <w:t xml:space="preserve"> to achieve standard</w:t>
      </w:r>
      <w:r>
        <w:rPr>
          <w:rFonts w:ascii="Aptos Narrow" w:hAnsi="Aptos Narrow"/>
        </w:rPr>
        <w:t xml:space="preserve"> </w:t>
      </w:r>
      <w:r w:rsidRPr="001D0FAF">
        <w:rPr>
          <w:rFonts w:ascii="Aptos Narrow" w:hAnsi="Aptos Narrow"/>
        </w:rPr>
        <w:t>methodologies across business units. The panel review process is designed to ensure model soundness,</w:t>
      </w:r>
      <w:r>
        <w:rPr>
          <w:rFonts w:ascii="Aptos Narrow" w:hAnsi="Aptos Narrow"/>
        </w:rPr>
        <w:t xml:space="preserve"> </w:t>
      </w:r>
      <w:r w:rsidRPr="001D0FAF">
        <w:rPr>
          <w:rFonts w:ascii="Aptos Narrow" w:hAnsi="Aptos Narrow"/>
        </w:rPr>
        <w:t>predictive power, and acknowledgement of fair lending requirements.</w:t>
      </w:r>
    </w:p>
    <w:p w14:paraId="367AE5D2" w14:textId="77777777" w:rsidR="00585965" w:rsidRPr="001D0FAF" w:rsidRDefault="00585965" w:rsidP="00730E24">
      <w:pPr>
        <w:shd w:val="clear" w:color="auto" w:fill="DAEEF3" w:themeFill="accent5" w:themeFillTint="33"/>
        <w:jc w:val="both"/>
        <w:rPr>
          <w:rFonts w:ascii="Aptos Narrow" w:hAnsi="Aptos Narrow"/>
        </w:rPr>
      </w:pPr>
    </w:p>
    <w:p w14:paraId="4FE61411" w14:textId="77777777" w:rsidR="00585965" w:rsidRDefault="00585965" w:rsidP="00730E24">
      <w:pPr>
        <w:shd w:val="clear" w:color="auto" w:fill="DAEEF3" w:themeFill="accent5" w:themeFillTint="33"/>
        <w:jc w:val="both"/>
        <w:rPr>
          <w:rFonts w:ascii="Aptos Narrow" w:hAnsi="Aptos Narrow"/>
        </w:rPr>
      </w:pPr>
      <w:r w:rsidRPr="001D0FAF">
        <w:rPr>
          <w:rFonts w:ascii="Aptos Narrow" w:hAnsi="Aptos Narrow"/>
        </w:rPr>
        <w:t>This process includes a review of standard reports including, but not limited to, FDR reports, sampling</w:t>
      </w:r>
      <w:r>
        <w:rPr>
          <w:rFonts w:ascii="Aptos Narrow" w:hAnsi="Aptos Narrow"/>
        </w:rPr>
        <w:t xml:space="preserve"> </w:t>
      </w:r>
      <w:r w:rsidRPr="001D0FAF">
        <w:rPr>
          <w:rFonts w:ascii="Aptos Narrow" w:hAnsi="Aptos Narrow"/>
        </w:rPr>
        <w:t>routine, relative influence, and detailed attribute bivariate analysis.</w:t>
      </w:r>
    </w:p>
    <w:p w14:paraId="579EC46A" w14:textId="77777777" w:rsidR="00585965" w:rsidRPr="001D0FAF" w:rsidRDefault="00585965" w:rsidP="00730E24">
      <w:pPr>
        <w:shd w:val="clear" w:color="auto" w:fill="DAEEF3" w:themeFill="accent5" w:themeFillTint="33"/>
        <w:jc w:val="both"/>
        <w:rPr>
          <w:rFonts w:ascii="Aptos Narrow" w:hAnsi="Aptos Narrow"/>
        </w:rPr>
      </w:pPr>
    </w:p>
    <w:p w14:paraId="489CC01E" w14:textId="2C941B32" w:rsidR="00585965" w:rsidRDefault="00585965" w:rsidP="00730E24">
      <w:pPr>
        <w:shd w:val="clear" w:color="auto" w:fill="DAEEF3" w:themeFill="accent5" w:themeFillTint="33"/>
        <w:jc w:val="both"/>
        <w:rPr>
          <w:rFonts w:ascii="Aptos Narrow" w:hAnsi="Aptos Narrow"/>
        </w:rPr>
      </w:pPr>
      <w:r w:rsidRPr="001D0FAF">
        <w:rPr>
          <w:rFonts w:ascii="Aptos Narrow" w:hAnsi="Aptos Narrow"/>
        </w:rPr>
        <w:t xml:space="preserve">In addition to a panel review, all LexisNexis Risk Solutions models are reviewed by an </w:t>
      </w:r>
      <w:r w:rsidRPr="00F23155">
        <w:rPr>
          <w:rFonts w:ascii="Aptos Narrow" w:hAnsi="Aptos Narrow"/>
          <w:b/>
          <w:bCs/>
        </w:rPr>
        <w:t>independent compliance department</w:t>
      </w:r>
      <w:r w:rsidRPr="001D0FAF">
        <w:rPr>
          <w:rFonts w:ascii="Aptos Narrow" w:hAnsi="Aptos Narrow"/>
        </w:rPr>
        <w:t xml:space="preserve">. This phase in the process is included </w:t>
      </w:r>
      <w:r w:rsidR="008F2369" w:rsidRPr="001D0FAF">
        <w:rPr>
          <w:rFonts w:ascii="Aptos Narrow" w:hAnsi="Aptos Narrow"/>
        </w:rPr>
        <w:t>in ensuring</w:t>
      </w:r>
      <w:r w:rsidRPr="001D0FAF">
        <w:rPr>
          <w:rFonts w:ascii="Aptos Narrow" w:hAnsi="Aptos Narrow"/>
        </w:rPr>
        <w:t xml:space="preserve"> that all compliance standards</w:t>
      </w:r>
      <w:r>
        <w:rPr>
          <w:rFonts w:ascii="Aptos Narrow" w:hAnsi="Aptos Narrow"/>
        </w:rPr>
        <w:t xml:space="preserve"> </w:t>
      </w:r>
      <w:r w:rsidR="000B352E" w:rsidRPr="001D0FAF">
        <w:rPr>
          <w:rFonts w:ascii="Aptos Narrow" w:hAnsi="Aptos Narrow"/>
        </w:rPr>
        <w:t>are</w:t>
      </w:r>
      <w:r w:rsidRPr="001D0FAF">
        <w:rPr>
          <w:rFonts w:ascii="Aptos Narrow" w:hAnsi="Aptos Narrow"/>
        </w:rPr>
        <w:t xml:space="preserve"> met during the development process. Both the data assets and the modeling process are</w:t>
      </w:r>
      <w:r>
        <w:rPr>
          <w:rFonts w:ascii="Aptos Narrow" w:hAnsi="Aptos Narrow"/>
        </w:rPr>
        <w:t xml:space="preserve"> </w:t>
      </w:r>
      <w:r w:rsidRPr="001D0FAF">
        <w:rPr>
          <w:rFonts w:ascii="Aptos Narrow" w:hAnsi="Aptos Narrow"/>
        </w:rPr>
        <w:t>considered as part of the review process</w:t>
      </w:r>
      <w:r>
        <w:rPr>
          <w:rFonts w:ascii="Aptos Narrow" w:hAnsi="Aptos Narrow"/>
        </w:rPr>
        <w:t>.</w:t>
      </w:r>
    </w:p>
    <w:p w14:paraId="773E2F9E" w14:textId="77777777" w:rsidR="001C696F" w:rsidRDefault="001C696F" w:rsidP="00730E24">
      <w:pPr>
        <w:shd w:val="clear" w:color="auto" w:fill="DAEEF3" w:themeFill="accent5" w:themeFillTint="33"/>
        <w:jc w:val="both"/>
        <w:rPr>
          <w:rFonts w:ascii="Aptos Narrow" w:hAnsi="Aptos Narrow"/>
        </w:rPr>
      </w:pPr>
      <w:r>
        <w:rPr>
          <w:rFonts w:ascii="Aptos Narrow" w:hAnsi="Aptos Narrow"/>
        </w:rPr>
        <w:t xml:space="preserve">More information regarding the exact approval hierarchy or steps can be explored further with LexisNexis’s modeling team.  </w:t>
      </w:r>
    </w:p>
    <w:p w14:paraId="0BE2BC00" w14:textId="77777777" w:rsidR="00585965" w:rsidRDefault="00585965" w:rsidP="00730E24">
      <w:pPr>
        <w:shd w:val="clear" w:color="auto" w:fill="DAEEF3" w:themeFill="accent5" w:themeFillTint="33"/>
        <w:jc w:val="both"/>
        <w:rPr>
          <w:rFonts w:ascii="Aptos Narrow" w:hAnsi="Aptos Narrow"/>
        </w:rPr>
      </w:pPr>
    </w:p>
    <w:p w14:paraId="301C4B14" w14:textId="7C81F2C6" w:rsidR="007177F9" w:rsidRDefault="007177F9" w:rsidP="00730E24">
      <w:pPr>
        <w:shd w:val="clear" w:color="auto" w:fill="DAEEF3" w:themeFill="accent5" w:themeFillTint="33"/>
        <w:jc w:val="both"/>
        <w:rPr>
          <w:rFonts w:ascii="Aptos Narrow" w:hAnsi="Aptos Narrow"/>
        </w:rPr>
      </w:pPr>
    </w:p>
    <w:p w14:paraId="6E148C01" w14:textId="77777777" w:rsidR="008714FB" w:rsidRDefault="008714FB" w:rsidP="008714FB">
      <w:pPr>
        <w:shd w:val="clear" w:color="auto" w:fill="DAEEF3" w:themeFill="accent5" w:themeFillTint="33"/>
        <w:rPr>
          <w:rFonts w:ascii="Aptos Narrow" w:hAnsi="Aptos Narrow"/>
        </w:rPr>
      </w:pPr>
    </w:p>
    <w:p w14:paraId="0B85E75A" w14:textId="77777777" w:rsidR="00812022" w:rsidRDefault="00812022" w:rsidP="004F5D88"/>
    <w:p w14:paraId="63ACBB1E" w14:textId="09A34C1E" w:rsidR="00812022" w:rsidRDefault="00911908" w:rsidP="00836691">
      <w:pPr>
        <w:pStyle w:val="Heading3"/>
      </w:pPr>
      <w:bookmarkStart w:id="977" w:name="_Toc163230558"/>
      <w:r>
        <w:rPr>
          <w:rFonts w:hint="eastAsia"/>
        </w:rPr>
        <w:lastRenderedPageBreak/>
        <w:t>Model Change Log</w:t>
      </w:r>
      <w:bookmarkEnd w:id="977"/>
    </w:p>
    <w:p w14:paraId="493690A4" w14:textId="4DD27FFE" w:rsidR="00F5605C" w:rsidRDefault="00911908" w:rsidP="004F5D88">
      <w:r>
        <w:rPr>
          <w:rStyle w:val="SubtleEmphasis"/>
        </w:rPr>
        <w:t>Provide a reference to the model Change Log.</w:t>
      </w:r>
      <w:r w:rsidR="00136089">
        <w:rPr>
          <w:rStyle w:val="SubtleEmphasis"/>
        </w:rPr>
        <w:t xml:space="preserve"> Please refer to the Bank’s 1</w:t>
      </w:r>
      <w:r w:rsidR="00136089" w:rsidRPr="00270670">
        <w:rPr>
          <w:rStyle w:val="SubtleEmphasis"/>
          <w:vertAlign w:val="superscript"/>
        </w:rPr>
        <w:t>st</w:t>
      </w:r>
      <w:r w:rsidR="00136089">
        <w:rPr>
          <w:rStyle w:val="SubtleEmphasis"/>
        </w:rPr>
        <w:t xml:space="preserve"> Line Model Risk Management Guidelines (MRM-PnP05), the MRM Procedure (MRM-PnP02), and </w:t>
      </w:r>
      <w:r w:rsidR="00136089" w:rsidRPr="00136089">
        <w:rPr>
          <w:rStyle w:val="SubtleEmphasis"/>
        </w:rPr>
        <w:t>Model Change Log Template v01.docx</w:t>
      </w:r>
      <w:r w:rsidR="00136089">
        <w:rPr>
          <w:rStyle w:val="SubtleEmphasis"/>
        </w:rPr>
        <w:t xml:space="preserve"> for detailed requirements.</w:t>
      </w:r>
    </w:p>
    <w:p w14:paraId="63622ECE" w14:textId="77777777" w:rsidR="008714FB" w:rsidRDefault="008714FB" w:rsidP="008714FB">
      <w:pPr>
        <w:rPr>
          <w:rStyle w:val="SubtleEmphasis"/>
        </w:rPr>
      </w:pPr>
    </w:p>
    <w:p w14:paraId="1C4C3A3E" w14:textId="77777777" w:rsidR="00F01D0A" w:rsidRDefault="00F01D0A" w:rsidP="00730E24">
      <w:pPr>
        <w:shd w:val="clear" w:color="auto" w:fill="DAEEF3" w:themeFill="accent5" w:themeFillTint="33"/>
        <w:jc w:val="both"/>
        <w:rPr>
          <w:rFonts w:ascii="Aptos Narrow" w:hAnsi="Aptos Narrow"/>
        </w:rPr>
      </w:pPr>
      <w:r>
        <w:rPr>
          <w:rFonts w:ascii="Aptos Narrow" w:hAnsi="Aptos Narrow"/>
        </w:rPr>
        <w:t>Model Owner:</w:t>
      </w:r>
    </w:p>
    <w:p w14:paraId="44E70149" w14:textId="5A918946" w:rsidR="00366AFF" w:rsidRDefault="00366AFF" w:rsidP="00730E24">
      <w:pPr>
        <w:shd w:val="clear" w:color="auto" w:fill="DAEEF3" w:themeFill="accent5" w:themeFillTint="33"/>
        <w:jc w:val="both"/>
        <w:rPr>
          <w:rFonts w:ascii="Aptos Narrow" w:hAnsi="Aptos Narrow"/>
        </w:rPr>
      </w:pPr>
      <w:r>
        <w:rPr>
          <w:rFonts w:ascii="Aptos Narrow" w:hAnsi="Aptos Narrow"/>
        </w:rPr>
        <w:t>LexisNexis Solutions has indicated that the Fraud Intelligence Model is designed to maintain consistent performance over its lifecycle. Specifically, the score produced by the model will remain unchanged, with no modifications to the predictor variable, and no recalibration, realignment, or rescaling of the score distribution.</w:t>
      </w:r>
    </w:p>
    <w:p w14:paraId="5F08F50F" w14:textId="2189F775" w:rsidR="00472DDF" w:rsidRDefault="00366AFF" w:rsidP="00730E24">
      <w:pPr>
        <w:shd w:val="clear" w:color="auto" w:fill="DAEEF3" w:themeFill="accent5" w:themeFillTint="33"/>
        <w:jc w:val="both"/>
        <w:rPr>
          <w:rFonts w:ascii="Aptos Narrow" w:hAnsi="Aptos Narrow"/>
        </w:rPr>
      </w:pPr>
      <w:r>
        <w:rPr>
          <w:rFonts w:ascii="Aptos Narrow" w:hAnsi="Aptos Narrow"/>
        </w:rPr>
        <w:t xml:space="preserve"> </w:t>
      </w:r>
    </w:p>
    <w:p w14:paraId="4245B584" w14:textId="2C102E24" w:rsidR="00366AFF" w:rsidRDefault="00366AFF" w:rsidP="00730E24">
      <w:pPr>
        <w:shd w:val="clear" w:color="auto" w:fill="DAEEF3" w:themeFill="accent5" w:themeFillTint="33"/>
        <w:jc w:val="both"/>
        <w:rPr>
          <w:rFonts w:ascii="Aptos Narrow" w:hAnsi="Aptos Narrow"/>
        </w:rPr>
      </w:pPr>
      <w:r>
        <w:rPr>
          <w:rFonts w:ascii="Aptos Narrow" w:hAnsi="Aptos Narrow"/>
        </w:rPr>
        <w:t xml:space="preserve">As a result, there is no current or anticipated need for a model change log. Presently, no change log has been associated with or shared regarding this model, as the intention is to preserve the model in its original state throughout its operational use. </w:t>
      </w:r>
    </w:p>
    <w:p w14:paraId="022D5E5E" w14:textId="77777777" w:rsidR="00366AFF" w:rsidRDefault="00366AFF" w:rsidP="00730E24">
      <w:pPr>
        <w:shd w:val="clear" w:color="auto" w:fill="DAEEF3" w:themeFill="accent5" w:themeFillTint="33"/>
        <w:jc w:val="both"/>
        <w:rPr>
          <w:rFonts w:ascii="Aptos Narrow" w:hAnsi="Aptos Narrow"/>
        </w:rPr>
      </w:pPr>
    </w:p>
    <w:p w14:paraId="0DD49690" w14:textId="204B9EA3" w:rsidR="007177F9" w:rsidRDefault="007177F9" w:rsidP="00730E24">
      <w:pPr>
        <w:shd w:val="clear" w:color="auto" w:fill="DAEEF3" w:themeFill="accent5" w:themeFillTint="33"/>
        <w:jc w:val="both"/>
        <w:rPr>
          <w:rFonts w:ascii="Aptos Narrow" w:hAnsi="Aptos Narrow"/>
        </w:rPr>
      </w:pPr>
    </w:p>
    <w:p w14:paraId="3A671201" w14:textId="77777777" w:rsidR="008714FB" w:rsidRDefault="008714FB" w:rsidP="008714FB">
      <w:pPr>
        <w:shd w:val="clear" w:color="auto" w:fill="DAEEF3" w:themeFill="accent5" w:themeFillTint="33"/>
        <w:rPr>
          <w:rFonts w:ascii="Aptos Narrow" w:hAnsi="Aptos Narrow"/>
        </w:rPr>
      </w:pPr>
    </w:p>
    <w:p w14:paraId="199DC1D7" w14:textId="50A57E64" w:rsidR="00BA2224" w:rsidRDefault="00BA2224" w:rsidP="004F5D88"/>
    <w:bookmarkStart w:id="978" w:name="_Toc2694443"/>
    <w:bookmarkStart w:id="979" w:name="_Toc2956650"/>
    <w:bookmarkStart w:id="980" w:name="_Toc2694444"/>
    <w:bookmarkStart w:id="981" w:name="_Toc2956651"/>
    <w:bookmarkStart w:id="982" w:name="_Toc2694445"/>
    <w:bookmarkStart w:id="983" w:name="_Toc2956652"/>
    <w:bookmarkStart w:id="984" w:name="_Toc163230559"/>
    <w:bookmarkEnd w:id="978"/>
    <w:bookmarkEnd w:id="979"/>
    <w:bookmarkEnd w:id="980"/>
    <w:bookmarkEnd w:id="981"/>
    <w:bookmarkEnd w:id="982"/>
    <w:bookmarkEnd w:id="983"/>
    <w:p w14:paraId="27D12187" w14:textId="2802E95E" w:rsidR="00710935" w:rsidRPr="00701055" w:rsidRDefault="00911908" w:rsidP="006C0C20">
      <w:pPr>
        <w:pStyle w:val="Heading1"/>
        <w:numPr>
          <w:ilvl w:val="0"/>
          <w:numId w:val="1"/>
        </w:numPr>
        <w:spacing w:before="0"/>
        <w:ind w:left="720" w:hanging="720"/>
        <w:rPr>
          <w:rFonts w:ascii="Arial" w:hAnsi="Arial" w:cs="Arial"/>
          <w:color w:val="FFFFFF" w:themeColor="background1"/>
          <w:sz w:val="36"/>
          <w:szCs w:val="36"/>
        </w:rPr>
      </w:pPr>
      <w:r w:rsidRPr="00701055">
        <w:rPr>
          <w:rFonts w:ascii="Arial" w:hAnsi="Arial" w:cs="Arial"/>
          <w:noProof/>
          <w:color w:val="FFFFFF" w:themeColor="background1"/>
          <w:sz w:val="36"/>
          <w:szCs w:val="36"/>
        </w:rPr>
        <mc:AlternateContent>
          <mc:Choice Requires="wps">
            <w:drawing>
              <wp:anchor distT="0" distB="0" distL="114300" distR="114300" simplePos="0" relativeHeight="251658246" behindDoc="1" locked="0" layoutInCell="1" allowOverlap="1" wp14:anchorId="1D00024D" wp14:editId="5201E01D">
                <wp:simplePos x="0" y="0"/>
                <wp:positionH relativeFrom="margin">
                  <wp:align>right</wp:align>
                </wp:positionH>
                <wp:positionV relativeFrom="paragraph">
                  <wp:posOffset>-4445</wp:posOffset>
                </wp:positionV>
                <wp:extent cx="6417310" cy="353060"/>
                <wp:effectExtent l="0" t="0" r="2540" b="8890"/>
                <wp:wrapNone/>
                <wp:docPr id="6" name="Rectangle 6"/>
                <wp:cNvGraphicFramePr/>
                <a:graphic xmlns:a="http://schemas.openxmlformats.org/drawingml/2006/main">
                  <a:graphicData uri="http://schemas.microsoft.com/office/word/2010/wordprocessingShape">
                    <wps:wsp>
                      <wps:cNvSpPr/>
                      <wps:spPr>
                        <a:xfrm>
                          <a:off x="0" y="0"/>
                          <a:ext cx="6417310" cy="35306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xmlns:dgm="http://schemas.openxmlformats.org/drawingml/2006/diagram" xmlns:a14="http://schemas.microsoft.com/office/drawing/2010/main" xmlns:pic="http://schemas.openxmlformats.org/drawingml/2006/picture" xmlns:a="http://schemas.openxmlformats.org/drawingml/2006/main">
            <w:pict w14:anchorId="1280C47F">
              <v:rect id="Rectangle 6" style="position:absolute;margin-left:454.1pt;margin-top:-.35pt;width:505.3pt;height:27.8pt;z-index:-2516398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spid="_x0000_s1026" fillcolor="#c00000" stroked="f" strokeweight="2pt" w14:anchorId="6EE77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">
                <w10:wrap anchorx="margin"/>
              </v:rect>
            </w:pict>
          </mc:Fallback>
        </mc:AlternateContent>
      </w:r>
      <w:r w:rsidR="00710935" w:rsidRPr="00701055">
        <w:rPr>
          <w:rFonts w:ascii="Arial" w:hAnsi="Arial" w:cs="Arial"/>
          <w:color w:val="FFFFFF" w:themeColor="background1"/>
          <w:sz w:val="36"/>
          <w:szCs w:val="36"/>
        </w:rPr>
        <w:t>APPENDI</w:t>
      </w:r>
      <w:r w:rsidR="00D21D2D">
        <w:rPr>
          <w:rFonts w:ascii="Arial" w:hAnsi="Arial" w:cs="Arial" w:hint="eastAsia"/>
          <w:color w:val="FFFFFF" w:themeColor="background1"/>
          <w:sz w:val="36"/>
          <w:szCs w:val="36"/>
        </w:rPr>
        <w:t>CES</w:t>
      </w:r>
      <w:bookmarkEnd w:id="984"/>
    </w:p>
    <w:p w14:paraId="0B57BED2" w14:textId="1EBE9CD1" w:rsidR="00617ADF" w:rsidRDefault="00617ADF" w:rsidP="006A692F">
      <w:pPr>
        <w:rPr>
          <w:rFonts w:ascii="Arial Narrow" w:hAnsi="Arial Narrow"/>
        </w:rPr>
      </w:pPr>
    </w:p>
    <w:p w14:paraId="52875F2C" w14:textId="77777777" w:rsidR="00136089" w:rsidRDefault="00136089" w:rsidP="006A692F">
      <w:pPr>
        <w:rPr>
          <w:rFonts w:ascii="Arial Narrow" w:hAnsi="Arial Narrow"/>
        </w:rPr>
      </w:pPr>
    </w:p>
    <w:p w14:paraId="1192B60D" w14:textId="6EB33880" w:rsidR="0015134D" w:rsidRPr="00AC6AF3" w:rsidRDefault="003F610F" w:rsidP="006C0C20">
      <w:pPr>
        <w:pStyle w:val="Heading2"/>
        <w:numPr>
          <w:ilvl w:val="1"/>
          <w:numId w:val="1"/>
        </w:numPr>
        <w:pBdr>
          <w:bottom w:val="single" w:sz="6" w:space="1" w:color="auto"/>
        </w:pBdr>
        <w:shd w:val="clear" w:color="auto" w:fill="C6D9F1" w:themeFill="text2" w:themeFillTint="33"/>
        <w:spacing w:before="0"/>
        <w:ind w:left="720" w:hanging="720"/>
        <w:rPr>
          <w:rFonts w:cs="Arial"/>
          <w:szCs w:val="24"/>
        </w:rPr>
      </w:pPr>
      <w:bookmarkStart w:id="985" w:name="_Toc161759166"/>
      <w:bookmarkStart w:id="986" w:name="_Toc161759324"/>
      <w:bookmarkStart w:id="987" w:name="_Toc161907188"/>
      <w:bookmarkStart w:id="988" w:name="_Toc163230560"/>
      <w:bookmarkEnd w:id="985"/>
      <w:bookmarkEnd w:id="986"/>
      <w:bookmarkEnd w:id="987"/>
      <w:r w:rsidRPr="00AC6AF3">
        <w:rPr>
          <w:rFonts w:cs="Arial" w:hint="eastAsia"/>
          <w:szCs w:val="24"/>
        </w:rPr>
        <w:t>Appendix A</w:t>
      </w:r>
      <w:bookmarkEnd w:id="988"/>
    </w:p>
    <w:p w14:paraId="671FC9D5" w14:textId="3911B38D" w:rsidR="003F610F" w:rsidRDefault="00944BE9" w:rsidP="006A692F">
      <w:pPr>
        <w:rPr>
          <w:rFonts w:ascii="Arial Narrow" w:hAnsi="Arial Narrow"/>
          <w:b/>
          <w:bCs/>
          <w:i/>
          <w:iCs/>
          <w:color w:val="0070C0"/>
        </w:rPr>
      </w:pPr>
      <w:r>
        <w:rPr>
          <w:rStyle w:val="SubtleEmphasis"/>
          <w:rFonts w:hint="eastAsia"/>
        </w:rPr>
        <w:t>L</w:t>
      </w:r>
      <w:r>
        <w:rPr>
          <w:rStyle w:val="SubtleEmphasis"/>
        </w:rPr>
        <w:t>ist and describe references to additional model-related files that have not already been referenced in the Template.</w:t>
      </w:r>
    </w:p>
    <w:p w14:paraId="26069596" w14:textId="77777777" w:rsidR="003F610F" w:rsidRDefault="003F610F" w:rsidP="006A692F">
      <w:pPr>
        <w:rPr>
          <w:rFonts w:ascii="Arial Narrow" w:hAnsi="Arial Narrow"/>
          <w:b/>
          <w:bCs/>
          <w:i/>
          <w:iCs/>
          <w:color w:val="0070C0"/>
        </w:rPr>
      </w:pPr>
    </w:p>
    <w:p w14:paraId="122A550B" w14:textId="77777777" w:rsidR="00944BE9" w:rsidRDefault="00944BE9" w:rsidP="00A53660">
      <w:pPr>
        <w:pStyle w:val="ListParagraph"/>
        <w:numPr>
          <w:ilvl w:val="0"/>
          <w:numId w:val="11"/>
        </w:numPr>
        <w:spacing w:after="60" w:line="240" w:lineRule="auto"/>
        <w:ind w:left="720"/>
        <w:contextualSpacing w:val="0"/>
        <w:rPr>
          <w:rStyle w:val="SubtleEmphasis"/>
        </w:rPr>
      </w:pPr>
      <w:r>
        <w:rPr>
          <w:rStyle w:val="SubtleEmphasis"/>
        </w:rPr>
        <w:t xml:space="preserve">DocName_1.pdf (doc, txt, </w:t>
      </w:r>
      <w:proofErr w:type="spellStart"/>
      <w:r>
        <w:rPr>
          <w:rStyle w:val="SubtleEmphasis"/>
        </w:rPr>
        <w:t>xls</w:t>
      </w:r>
      <w:proofErr w:type="spellEnd"/>
      <w:r>
        <w:rPr>
          <w:rStyle w:val="SubtleEmphasis"/>
        </w:rPr>
        <w:t xml:space="preserve">, etc.) </w:t>
      </w:r>
    </w:p>
    <w:p w14:paraId="56ACFF3B" w14:textId="7CF431D5" w:rsidR="00944BE9" w:rsidRDefault="00944BE9" w:rsidP="00701055">
      <w:pPr>
        <w:pStyle w:val="ListParagraph"/>
        <w:spacing w:after="60" w:line="240" w:lineRule="auto"/>
        <w:contextualSpacing w:val="0"/>
        <w:rPr>
          <w:rStyle w:val="SubtleEmphasis"/>
        </w:rPr>
      </w:pPr>
      <w:r>
        <w:rPr>
          <w:rStyle w:val="SubtleEmphasis"/>
          <w:rFonts w:hint="eastAsia"/>
        </w:rPr>
        <w:t>D</w:t>
      </w:r>
      <w:r>
        <w:rPr>
          <w:rStyle w:val="SubtleEmphasis"/>
        </w:rPr>
        <w:t>escription</w:t>
      </w:r>
      <w:r>
        <w:rPr>
          <w:rStyle w:val="SubtleEmphasis"/>
          <w:rFonts w:hint="eastAsia"/>
        </w:rPr>
        <w:t>: xxx</w:t>
      </w:r>
    </w:p>
    <w:p w14:paraId="710EAF17" w14:textId="2AE8375D" w:rsidR="003F610F" w:rsidRPr="00701055" w:rsidRDefault="00944BE9" w:rsidP="00A53660">
      <w:pPr>
        <w:pStyle w:val="ListParagraph"/>
        <w:numPr>
          <w:ilvl w:val="0"/>
          <w:numId w:val="11"/>
        </w:numPr>
        <w:spacing w:after="60" w:line="240" w:lineRule="auto"/>
        <w:ind w:left="720"/>
        <w:contextualSpacing w:val="0"/>
        <w:rPr>
          <w:rStyle w:val="SubtleEmphasis"/>
        </w:rPr>
      </w:pPr>
      <w:r>
        <w:rPr>
          <w:rStyle w:val="SubtleEmphasis"/>
        </w:rPr>
        <w:t>…</w:t>
      </w:r>
    </w:p>
    <w:p w14:paraId="0D1B5833" w14:textId="77777777" w:rsidR="003F610F" w:rsidRDefault="003F610F" w:rsidP="006A692F">
      <w:pPr>
        <w:rPr>
          <w:rFonts w:ascii="Arial Narrow" w:hAnsi="Arial Narrow"/>
          <w:b/>
          <w:bCs/>
          <w:i/>
          <w:iCs/>
          <w:color w:val="0070C0"/>
        </w:rPr>
      </w:pPr>
      <w:bookmarkStart w:id="989" w:name="OLE_LINK70"/>
    </w:p>
    <w:p w14:paraId="5540A301" w14:textId="02CE5EC1" w:rsidR="00944BE9" w:rsidRDefault="00C56D03" w:rsidP="00944BE9">
      <w:pPr>
        <w:shd w:val="clear" w:color="auto" w:fill="DAEEF3" w:themeFill="accent5" w:themeFillTint="33"/>
        <w:rPr>
          <w:rFonts w:ascii="Aptos Narrow" w:hAnsi="Aptos Narrow"/>
        </w:rPr>
      </w:pPr>
      <w:r>
        <w:rPr>
          <w:rFonts w:ascii="Aptos Narrow" w:hAnsi="Aptos Narrow"/>
        </w:rPr>
        <w:t xml:space="preserve">Model Owner: </w:t>
      </w:r>
    </w:p>
    <w:p w14:paraId="75799CFF" w14:textId="77777777" w:rsidR="00944BE9" w:rsidRDefault="00944BE9" w:rsidP="00944BE9">
      <w:pPr>
        <w:shd w:val="clear" w:color="auto" w:fill="DAEEF3" w:themeFill="accent5" w:themeFillTint="33"/>
        <w:rPr>
          <w:rFonts w:ascii="Aptos Narrow" w:hAnsi="Aptos Narrow"/>
        </w:rPr>
      </w:pPr>
    </w:p>
    <w:p w14:paraId="14B04950" w14:textId="77777777" w:rsidR="003F610F" w:rsidRDefault="003F610F" w:rsidP="006A692F">
      <w:pPr>
        <w:rPr>
          <w:rFonts w:ascii="Arial Narrow" w:hAnsi="Arial Narrow"/>
          <w:b/>
          <w:bCs/>
          <w:i/>
          <w:iCs/>
          <w:color w:val="0070C0"/>
        </w:rPr>
      </w:pPr>
    </w:p>
    <w:bookmarkEnd w:id="989"/>
    <w:p w14:paraId="0135F216" w14:textId="77777777" w:rsidR="003F610F" w:rsidRDefault="003F610F" w:rsidP="006A692F">
      <w:pPr>
        <w:rPr>
          <w:rFonts w:ascii="Arial Narrow" w:hAnsi="Arial Narrow"/>
          <w:b/>
          <w:bCs/>
          <w:i/>
          <w:iCs/>
          <w:color w:val="0070C0"/>
        </w:rPr>
      </w:pPr>
    </w:p>
    <w:p w14:paraId="26BEBBE5" w14:textId="5B51CAF7" w:rsidR="003F610F" w:rsidRPr="00AC6AF3" w:rsidRDefault="003F610F" w:rsidP="00A53660">
      <w:pPr>
        <w:pStyle w:val="Heading2"/>
        <w:numPr>
          <w:ilvl w:val="1"/>
          <w:numId w:val="1"/>
        </w:numPr>
        <w:pBdr>
          <w:bottom w:val="single" w:sz="6" w:space="1" w:color="auto"/>
        </w:pBdr>
        <w:shd w:val="clear" w:color="auto" w:fill="C6D9F1" w:themeFill="text2" w:themeFillTint="33"/>
        <w:spacing w:before="0"/>
        <w:ind w:left="720" w:hanging="720"/>
        <w:rPr>
          <w:rFonts w:cs="Arial"/>
          <w:szCs w:val="24"/>
        </w:rPr>
      </w:pPr>
      <w:bookmarkStart w:id="990" w:name="_Toc163230561"/>
      <w:r w:rsidRPr="00AC6AF3">
        <w:rPr>
          <w:rFonts w:cs="Arial" w:hint="eastAsia"/>
          <w:szCs w:val="24"/>
        </w:rPr>
        <w:t>Appendix B</w:t>
      </w:r>
      <w:bookmarkEnd w:id="990"/>
    </w:p>
    <w:p w14:paraId="255E78F7" w14:textId="760AB2AF" w:rsidR="0015134D" w:rsidRDefault="003F610F" w:rsidP="006A692F">
      <w:pPr>
        <w:rPr>
          <w:rStyle w:val="SubtleEmphasis"/>
        </w:rPr>
      </w:pPr>
      <w:r w:rsidRPr="00701055">
        <w:rPr>
          <w:rStyle w:val="SubtleEmphasis"/>
        </w:rPr>
        <w:t xml:space="preserve">For </w:t>
      </w:r>
      <w:r w:rsidRPr="00701055">
        <w:rPr>
          <w:rStyle w:val="SubtleEmphasis"/>
          <w:u w:val="single"/>
        </w:rPr>
        <w:t>vendor</w:t>
      </w:r>
      <w:r w:rsidRPr="00701055">
        <w:rPr>
          <w:rStyle w:val="SubtleEmphasis"/>
        </w:rPr>
        <w:t xml:space="preserve"> models, </w:t>
      </w:r>
      <w:r w:rsidR="0015134D" w:rsidRPr="00701055">
        <w:rPr>
          <w:rStyle w:val="SubtleEmphasis"/>
        </w:rPr>
        <w:t xml:space="preserve">provide high level description of the vendor company background, </w:t>
      </w:r>
      <w:r w:rsidR="00300B3C" w:rsidRPr="00701055">
        <w:rPr>
          <w:rStyle w:val="SubtleEmphasis"/>
        </w:rPr>
        <w:t>qualifications</w:t>
      </w:r>
      <w:r w:rsidR="0015134D" w:rsidRPr="00701055">
        <w:rPr>
          <w:rStyle w:val="SubtleEmphasis"/>
        </w:rPr>
        <w:t xml:space="preserve">, and services provided, especially relating to EWB’s purchase. </w:t>
      </w:r>
      <w:r w:rsidR="00894B84">
        <w:rPr>
          <w:rStyle w:val="SubtleEmphasis"/>
        </w:rPr>
        <w:t xml:space="preserve">In addition, please reference MRM procedure MRM-PnP04, </w:t>
      </w:r>
      <w:r w:rsidR="00894B84" w:rsidRPr="00894B84">
        <w:rPr>
          <w:rStyle w:val="SubtleEmphasis"/>
        </w:rPr>
        <w:t>MRM-PnP04 EWBC MRM Vendor Model Onboarding Process v01.pdf</w:t>
      </w:r>
      <w:r w:rsidR="00894B84">
        <w:rPr>
          <w:rStyle w:val="SubtleEmphasis"/>
        </w:rPr>
        <w:t>, for detailed onboarding and documentation requirements.</w:t>
      </w:r>
      <w:r w:rsidR="0015134D" w:rsidRPr="00701055">
        <w:rPr>
          <w:rStyle w:val="SubtleEmphasis"/>
        </w:rPr>
        <w:t xml:space="preserve"> </w:t>
      </w:r>
    </w:p>
    <w:p w14:paraId="3B6DECF1" w14:textId="77777777" w:rsidR="00944BE9" w:rsidRDefault="00944BE9" w:rsidP="00944BE9">
      <w:pPr>
        <w:rPr>
          <w:rFonts w:ascii="Arial Narrow" w:hAnsi="Arial Narrow"/>
          <w:b/>
          <w:bCs/>
          <w:i/>
          <w:iCs/>
          <w:color w:val="0070C0"/>
        </w:rPr>
      </w:pPr>
    </w:p>
    <w:p w14:paraId="6EE8E9C1" w14:textId="785C9549" w:rsidR="00F01D0A" w:rsidRDefault="00F01D0A" w:rsidP="00730E24">
      <w:pPr>
        <w:shd w:val="clear" w:color="auto" w:fill="DAEEF3" w:themeFill="accent5" w:themeFillTint="33"/>
        <w:jc w:val="both"/>
        <w:rPr>
          <w:rFonts w:ascii="Aptos Narrow" w:hAnsi="Aptos Narrow"/>
        </w:rPr>
      </w:pPr>
      <w:r>
        <w:rPr>
          <w:rFonts w:ascii="Aptos Narrow" w:hAnsi="Aptos Narrow"/>
        </w:rPr>
        <w:t>Model Owner:</w:t>
      </w:r>
    </w:p>
    <w:p w14:paraId="651EDFF8" w14:textId="2A6E9222" w:rsidR="00174F62" w:rsidRDefault="00174F62" w:rsidP="00730E24">
      <w:pPr>
        <w:shd w:val="clear" w:color="auto" w:fill="DAEEF3" w:themeFill="accent5" w:themeFillTint="33"/>
        <w:jc w:val="both"/>
        <w:rPr>
          <w:rFonts w:ascii="Aptos Narrow" w:hAnsi="Aptos Narrow"/>
        </w:rPr>
      </w:pPr>
      <w:r w:rsidRPr="00174F62">
        <w:rPr>
          <w:rFonts w:ascii="Aptos Narrow" w:hAnsi="Aptos Narrow"/>
        </w:rPr>
        <w:lastRenderedPageBreak/>
        <w:t>LexisNexis Risk Solutions is a global leader in data and analytics, providing innovative solutions for managing risk, enhancing decision-making, and ensuring compliance. The company leverages vast data resources and advanced analytics to offer solutions tailored to industries such as financial services, insurance, healthcare, and government.</w:t>
      </w:r>
    </w:p>
    <w:p w14:paraId="0659D592" w14:textId="77777777" w:rsidR="00174F62" w:rsidRDefault="00174F62" w:rsidP="00730E24">
      <w:pPr>
        <w:shd w:val="clear" w:color="auto" w:fill="DAEEF3" w:themeFill="accent5" w:themeFillTint="33"/>
        <w:jc w:val="both"/>
        <w:rPr>
          <w:rFonts w:ascii="Aptos Narrow" w:hAnsi="Aptos Narrow"/>
        </w:rPr>
      </w:pPr>
    </w:p>
    <w:p w14:paraId="0D8C17E7" w14:textId="77777777" w:rsidR="00174F62" w:rsidRPr="00174F62" w:rsidRDefault="00174F62" w:rsidP="00730E24">
      <w:pPr>
        <w:shd w:val="clear" w:color="auto" w:fill="DAEEF3" w:themeFill="accent5" w:themeFillTint="33"/>
        <w:jc w:val="both"/>
        <w:rPr>
          <w:rFonts w:ascii="Aptos Narrow" w:hAnsi="Aptos Narrow"/>
          <w:b/>
          <w:bCs/>
        </w:rPr>
      </w:pPr>
      <w:r w:rsidRPr="00174F62">
        <w:rPr>
          <w:rFonts w:ascii="Aptos Narrow" w:hAnsi="Aptos Narrow"/>
          <w:b/>
          <w:bCs/>
        </w:rPr>
        <w:t>Background and Qualifications</w:t>
      </w:r>
    </w:p>
    <w:p w14:paraId="5285B9B8" w14:textId="748F8192" w:rsidR="00174F62" w:rsidRDefault="00174F62" w:rsidP="00730E24">
      <w:pPr>
        <w:shd w:val="clear" w:color="auto" w:fill="DAEEF3" w:themeFill="accent5" w:themeFillTint="33"/>
        <w:jc w:val="both"/>
        <w:rPr>
          <w:rFonts w:ascii="Aptos Narrow" w:hAnsi="Aptos Narrow"/>
        </w:rPr>
      </w:pPr>
      <w:r w:rsidRPr="00174F62">
        <w:rPr>
          <w:rFonts w:ascii="Aptos Narrow" w:hAnsi="Aptos Narrow"/>
        </w:rPr>
        <w:t>LexisNexis Risk Solutions has a long-standing reputation for expertise in identity management, fraud prevention, and risk assessment. The company is part of RELX Group, a global provider of information-based analytics and decision tools for professional and business customers. With a foundation rooted in deep data resources, cutting-edge technology, and commitment to ethical data use, LexisNexis has developed advanced models and solutions to address modern risk challenges effectively.</w:t>
      </w:r>
      <w:r>
        <w:rPr>
          <w:rFonts w:ascii="Aptos Narrow" w:hAnsi="Aptos Narrow"/>
        </w:rPr>
        <w:t xml:space="preserve"> </w:t>
      </w:r>
    </w:p>
    <w:p w14:paraId="6F4EC55E" w14:textId="77777777" w:rsidR="00174F62" w:rsidRPr="00174F62" w:rsidRDefault="00174F62" w:rsidP="00730E24">
      <w:pPr>
        <w:shd w:val="clear" w:color="auto" w:fill="DAEEF3" w:themeFill="accent5" w:themeFillTint="33"/>
        <w:jc w:val="both"/>
        <w:rPr>
          <w:rFonts w:ascii="Aptos Narrow" w:hAnsi="Aptos Narrow"/>
        </w:rPr>
      </w:pPr>
      <w:r w:rsidRPr="00FB2FED">
        <w:rPr>
          <w:rFonts w:ascii="Aptos Narrow" w:hAnsi="Aptos Narrow"/>
          <w:b/>
          <w:bCs/>
        </w:rPr>
        <w:t>Experience</w:t>
      </w:r>
      <w:r w:rsidRPr="00174F62">
        <w:rPr>
          <w:rFonts w:ascii="Aptos Narrow" w:hAnsi="Aptos Narrow"/>
        </w:rPr>
        <w:t>: Decades of experience in leveraging data for fraud prevention and compliance.</w:t>
      </w:r>
    </w:p>
    <w:p w14:paraId="3BF69B96" w14:textId="77777777" w:rsidR="00174F62" w:rsidRPr="00174F62" w:rsidRDefault="00174F62" w:rsidP="00730E24">
      <w:pPr>
        <w:shd w:val="clear" w:color="auto" w:fill="DAEEF3" w:themeFill="accent5" w:themeFillTint="33"/>
        <w:jc w:val="both"/>
        <w:rPr>
          <w:rFonts w:ascii="Aptos Narrow" w:hAnsi="Aptos Narrow"/>
        </w:rPr>
      </w:pPr>
      <w:r w:rsidRPr="00FB2FED">
        <w:rPr>
          <w:rFonts w:ascii="Aptos Narrow" w:hAnsi="Aptos Narrow"/>
          <w:b/>
          <w:bCs/>
        </w:rPr>
        <w:t>Expertise</w:t>
      </w:r>
      <w:r w:rsidRPr="00174F62">
        <w:rPr>
          <w:rFonts w:ascii="Aptos Narrow" w:hAnsi="Aptos Narrow"/>
        </w:rPr>
        <w:t>: Advanced capabilities in machine learning, data science, and artificial intelligence to provide scalable solutions.</w:t>
      </w:r>
    </w:p>
    <w:p w14:paraId="7EBBADD1" w14:textId="77777777" w:rsidR="00174F62" w:rsidRPr="00174F62" w:rsidRDefault="00174F62" w:rsidP="00730E24">
      <w:pPr>
        <w:shd w:val="clear" w:color="auto" w:fill="DAEEF3" w:themeFill="accent5" w:themeFillTint="33"/>
        <w:jc w:val="both"/>
        <w:rPr>
          <w:rFonts w:ascii="Aptos Narrow" w:hAnsi="Aptos Narrow"/>
        </w:rPr>
      </w:pPr>
      <w:r w:rsidRPr="00FB2FED">
        <w:rPr>
          <w:rFonts w:ascii="Aptos Narrow" w:hAnsi="Aptos Narrow"/>
          <w:b/>
          <w:bCs/>
        </w:rPr>
        <w:t>Compliance</w:t>
      </w:r>
      <w:r w:rsidRPr="00174F62">
        <w:rPr>
          <w:rFonts w:ascii="Aptos Narrow" w:hAnsi="Aptos Narrow"/>
        </w:rPr>
        <w:t>: Adherence to global regulations such as GDPR and CCPA, ensuring ethical and compliant data use.</w:t>
      </w:r>
    </w:p>
    <w:p w14:paraId="7D00317E" w14:textId="77777777" w:rsidR="00174F62" w:rsidRDefault="00174F62" w:rsidP="00730E24">
      <w:pPr>
        <w:shd w:val="clear" w:color="auto" w:fill="DAEEF3" w:themeFill="accent5" w:themeFillTint="33"/>
        <w:jc w:val="both"/>
        <w:rPr>
          <w:rFonts w:ascii="Aptos Narrow" w:hAnsi="Aptos Narrow"/>
        </w:rPr>
      </w:pPr>
    </w:p>
    <w:p w14:paraId="1FDE8109" w14:textId="13D8BE10" w:rsidR="00174F62" w:rsidRPr="00FB2FED" w:rsidRDefault="00174F62" w:rsidP="00730E24">
      <w:pPr>
        <w:shd w:val="clear" w:color="auto" w:fill="DAEEF3" w:themeFill="accent5" w:themeFillTint="33"/>
        <w:jc w:val="both"/>
        <w:rPr>
          <w:rFonts w:ascii="Aptos Narrow" w:hAnsi="Aptos Narrow"/>
          <w:b/>
          <w:bCs/>
        </w:rPr>
      </w:pPr>
      <w:r w:rsidRPr="00FB2FED">
        <w:rPr>
          <w:rFonts w:ascii="Aptos Narrow" w:hAnsi="Aptos Narrow"/>
          <w:b/>
          <w:bCs/>
        </w:rPr>
        <w:t>Services Provided Related to EWB’s Purchase</w:t>
      </w:r>
    </w:p>
    <w:p w14:paraId="0EFE9BD8" w14:textId="1C657A14" w:rsidR="00FB2FED" w:rsidRDefault="00174F62" w:rsidP="00730E24">
      <w:pPr>
        <w:shd w:val="clear" w:color="auto" w:fill="DAEEF3" w:themeFill="accent5" w:themeFillTint="33"/>
        <w:jc w:val="both"/>
        <w:rPr>
          <w:rFonts w:ascii="Aptos Narrow" w:hAnsi="Aptos Narrow"/>
        </w:rPr>
      </w:pPr>
      <w:r w:rsidRPr="00174F62">
        <w:rPr>
          <w:rFonts w:ascii="Aptos Narrow" w:hAnsi="Aptos Narrow"/>
        </w:rPr>
        <w:t>LexisNexis Risk Solutions offers services tailored to EWB’s needs, including:</w:t>
      </w:r>
    </w:p>
    <w:p w14:paraId="41255195" w14:textId="7F8E3E72" w:rsidR="00FB2FED" w:rsidRPr="00FB2FED" w:rsidRDefault="00FB2FED" w:rsidP="00730E24">
      <w:pPr>
        <w:shd w:val="clear" w:color="auto" w:fill="DAEEF3" w:themeFill="accent5" w:themeFillTint="33"/>
        <w:jc w:val="both"/>
        <w:rPr>
          <w:rFonts w:ascii="Aptos Narrow" w:hAnsi="Aptos Narrow"/>
        </w:rPr>
      </w:pPr>
      <w:r w:rsidRPr="00FB2FED">
        <w:rPr>
          <w:rFonts w:ascii="Aptos Narrow" w:hAnsi="Aptos Narrow"/>
          <w:b/>
          <w:bCs/>
        </w:rPr>
        <w:t>Fraud Detection and Risk Assessment:</w:t>
      </w:r>
      <w:r w:rsidRPr="00FB2FED">
        <w:rPr>
          <w:rFonts w:ascii="Aptos Narrow" w:hAnsi="Aptos Narrow"/>
        </w:rPr>
        <w:t xml:space="preserve"> The LexisNexis Fraud Intelligence (LNFI) model is a sophisticated tool used to evaluate fraud risk, combining identity verification, transaction monitoring, and advanced analytics.</w:t>
      </w:r>
    </w:p>
    <w:p w14:paraId="4FB79400" w14:textId="77777777" w:rsidR="00FB2FED" w:rsidRPr="00FB2FED" w:rsidRDefault="00FB2FED" w:rsidP="00730E24">
      <w:pPr>
        <w:shd w:val="clear" w:color="auto" w:fill="DAEEF3" w:themeFill="accent5" w:themeFillTint="33"/>
        <w:jc w:val="both"/>
        <w:rPr>
          <w:rFonts w:ascii="Aptos Narrow" w:hAnsi="Aptos Narrow"/>
        </w:rPr>
      </w:pPr>
      <w:r w:rsidRPr="006C4101">
        <w:rPr>
          <w:rFonts w:ascii="Aptos Narrow" w:hAnsi="Aptos Narrow"/>
          <w:b/>
          <w:bCs/>
        </w:rPr>
        <w:t>Identity Management:</w:t>
      </w:r>
      <w:r w:rsidRPr="00FB2FED">
        <w:rPr>
          <w:rFonts w:ascii="Aptos Narrow" w:hAnsi="Aptos Narrow"/>
        </w:rPr>
        <w:t xml:space="preserve"> Services include verifying the authenticity of consumer identities and detecting synthetic identities.</w:t>
      </w:r>
    </w:p>
    <w:p w14:paraId="50B599CB" w14:textId="77777777" w:rsidR="00FB2FED" w:rsidRPr="00FB2FED" w:rsidRDefault="00FB2FED" w:rsidP="00730E24">
      <w:pPr>
        <w:shd w:val="clear" w:color="auto" w:fill="DAEEF3" w:themeFill="accent5" w:themeFillTint="33"/>
        <w:jc w:val="both"/>
        <w:rPr>
          <w:rFonts w:ascii="Aptos Narrow" w:hAnsi="Aptos Narrow"/>
        </w:rPr>
      </w:pPr>
      <w:r w:rsidRPr="00FB2FED">
        <w:rPr>
          <w:rFonts w:ascii="Aptos Narrow" w:hAnsi="Aptos Narrow"/>
          <w:b/>
          <w:bCs/>
        </w:rPr>
        <w:t>Compliance Support:</w:t>
      </w:r>
      <w:r w:rsidRPr="00FB2FED">
        <w:rPr>
          <w:rFonts w:ascii="Aptos Narrow" w:hAnsi="Aptos Narrow"/>
        </w:rPr>
        <w:t xml:space="preserve"> Solutions to ensure adherence to regulatory requirements, including fair lending and anti-money laundering guidelines.</w:t>
      </w:r>
    </w:p>
    <w:p w14:paraId="61D9D9C2" w14:textId="77777777" w:rsidR="00FB2FED" w:rsidRPr="00FB2FED" w:rsidRDefault="00FB2FED" w:rsidP="00730E24">
      <w:pPr>
        <w:shd w:val="clear" w:color="auto" w:fill="DAEEF3" w:themeFill="accent5" w:themeFillTint="33"/>
        <w:jc w:val="both"/>
        <w:rPr>
          <w:rFonts w:ascii="Aptos Narrow" w:hAnsi="Aptos Narrow"/>
        </w:rPr>
      </w:pPr>
      <w:r w:rsidRPr="00FB2FED">
        <w:rPr>
          <w:rFonts w:ascii="Aptos Narrow" w:hAnsi="Aptos Narrow"/>
          <w:b/>
          <w:bCs/>
        </w:rPr>
        <w:t>Scoring Models:</w:t>
      </w:r>
      <w:r w:rsidRPr="00FB2FED">
        <w:rPr>
          <w:rFonts w:ascii="Aptos Narrow" w:hAnsi="Aptos Narrow"/>
        </w:rPr>
        <w:t xml:space="preserve"> Provides customized risk scoring models, like the LNFI model, to predict fraud probabilities and support business decision-making.</w:t>
      </w:r>
    </w:p>
    <w:p w14:paraId="7D83DF95" w14:textId="77777777" w:rsidR="00FB2FED" w:rsidRPr="00FB2FED" w:rsidRDefault="00FB2FED" w:rsidP="00730E24">
      <w:pPr>
        <w:shd w:val="clear" w:color="auto" w:fill="DAEEF3" w:themeFill="accent5" w:themeFillTint="33"/>
        <w:jc w:val="both"/>
        <w:rPr>
          <w:rFonts w:ascii="Aptos Narrow" w:hAnsi="Aptos Narrow"/>
        </w:rPr>
      </w:pPr>
      <w:r w:rsidRPr="00FB2FED">
        <w:rPr>
          <w:rFonts w:ascii="Aptos Narrow" w:hAnsi="Aptos Narrow"/>
          <w:b/>
          <w:bCs/>
        </w:rPr>
        <w:t>Data Enrichment:</w:t>
      </w:r>
      <w:r w:rsidRPr="00FB2FED">
        <w:rPr>
          <w:rFonts w:ascii="Aptos Narrow" w:hAnsi="Aptos Narrow"/>
        </w:rPr>
        <w:t xml:space="preserve"> Access to extensive databases to enhance the depth and accuracy of risk assessments.</w:t>
      </w:r>
    </w:p>
    <w:p w14:paraId="105B5F58" w14:textId="77777777" w:rsidR="00FB2FED" w:rsidRDefault="00FB2FED" w:rsidP="00730E24">
      <w:pPr>
        <w:shd w:val="clear" w:color="auto" w:fill="DAEEF3" w:themeFill="accent5" w:themeFillTint="33"/>
        <w:jc w:val="both"/>
        <w:rPr>
          <w:rFonts w:ascii="Aptos Narrow" w:hAnsi="Aptos Narrow"/>
        </w:rPr>
      </w:pPr>
    </w:p>
    <w:p w14:paraId="47255DDA" w14:textId="58AD6DD5" w:rsidR="00FB2FED" w:rsidRPr="00FB2FED" w:rsidRDefault="00FB2FED" w:rsidP="00730E24">
      <w:pPr>
        <w:shd w:val="clear" w:color="auto" w:fill="DAEEF3" w:themeFill="accent5" w:themeFillTint="33"/>
        <w:jc w:val="both"/>
        <w:rPr>
          <w:rFonts w:ascii="Aptos Narrow" w:hAnsi="Aptos Narrow"/>
        </w:rPr>
      </w:pPr>
      <w:r w:rsidRPr="00FB2FED">
        <w:rPr>
          <w:rFonts w:ascii="Aptos Narrow" w:hAnsi="Aptos Narrow"/>
        </w:rPr>
        <w:t>LexisNexis Risk Solutions continues to evolve its services, leveraging its vast data capabilities and innovative technologies to meet the needs of clients like EWB, offering reliable, efficient, and compliant tools for managing fraud and risk.</w:t>
      </w:r>
    </w:p>
    <w:p w14:paraId="7CD12ECA" w14:textId="77777777" w:rsidR="00FB2FED" w:rsidRDefault="00FB2FED" w:rsidP="00730E24">
      <w:pPr>
        <w:shd w:val="clear" w:color="auto" w:fill="DAEEF3" w:themeFill="accent5" w:themeFillTint="33"/>
        <w:jc w:val="both"/>
        <w:rPr>
          <w:rFonts w:ascii="Aptos Narrow" w:hAnsi="Aptos Narrow"/>
        </w:rPr>
      </w:pPr>
    </w:p>
    <w:p w14:paraId="67B09785" w14:textId="36694C10" w:rsidR="00174F62" w:rsidRPr="00FB2FED" w:rsidRDefault="00FB2FED" w:rsidP="00730E24">
      <w:pPr>
        <w:shd w:val="clear" w:color="auto" w:fill="DAEEF3" w:themeFill="accent5" w:themeFillTint="33"/>
        <w:jc w:val="both"/>
        <w:rPr>
          <w:rFonts w:ascii="Aptos Narrow" w:hAnsi="Aptos Narrow"/>
          <w:i/>
          <w:iCs/>
        </w:rPr>
      </w:pPr>
      <w:r w:rsidRPr="00FB2FED">
        <w:rPr>
          <w:rFonts w:ascii="Aptos Narrow" w:hAnsi="Aptos Narrow"/>
          <w:i/>
          <w:iCs/>
        </w:rPr>
        <w:t>Source: LexisNexis Solutions Websites, Reference Guidelines Document</w:t>
      </w:r>
    </w:p>
    <w:p w14:paraId="5E4AF666" w14:textId="77777777" w:rsidR="00FB2FED" w:rsidRDefault="00FB2FED" w:rsidP="00730E24">
      <w:pPr>
        <w:shd w:val="clear" w:color="auto" w:fill="DAEEF3" w:themeFill="accent5" w:themeFillTint="33"/>
        <w:jc w:val="both"/>
        <w:rPr>
          <w:rFonts w:ascii="Aptos Narrow" w:hAnsi="Aptos Narrow"/>
        </w:rPr>
      </w:pPr>
    </w:p>
    <w:p w14:paraId="2CF34A8E" w14:textId="77777777" w:rsidR="00944BE9" w:rsidRDefault="00944BE9" w:rsidP="00944BE9">
      <w:pPr>
        <w:shd w:val="clear" w:color="auto" w:fill="DAEEF3" w:themeFill="accent5" w:themeFillTint="33"/>
        <w:rPr>
          <w:rFonts w:ascii="Aptos Narrow" w:hAnsi="Aptos Narrow"/>
        </w:rPr>
      </w:pPr>
    </w:p>
    <w:p w14:paraId="0C7FE648" w14:textId="77777777" w:rsidR="00944BE9" w:rsidRDefault="00944BE9" w:rsidP="00944BE9">
      <w:pPr>
        <w:rPr>
          <w:rFonts w:ascii="Arial Narrow" w:hAnsi="Arial Narrow"/>
          <w:b/>
          <w:bCs/>
          <w:i/>
          <w:iCs/>
          <w:color w:val="0070C0"/>
        </w:rPr>
      </w:pPr>
    </w:p>
    <w:p w14:paraId="0885D198" w14:textId="77777777" w:rsidR="00944BE9" w:rsidRPr="00563530" w:rsidRDefault="00944BE9" w:rsidP="006A692F">
      <w:pPr>
        <w:rPr>
          <w:rStyle w:val="SubtleEmphasis"/>
        </w:rPr>
      </w:pPr>
    </w:p>
    <w:sectPr w:rsidR="00944BE9" w:rsidRPr="00563530" w:rsidSect="006B6D01">
      <w:footerReference w:type="default" r:id="rId23"/>
      <w:headerReference w:type="first" r:id="rId24"/>
      <w:pgSz w:w="12240" w:h="15840" w:code="1"/>
      <w:pgMar w:top="1440" w:right="1080" w:bottom="1440" w:left="108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Kiana Courtney" w:date="2024-12-13T12:11:00Z" w:initials="KC">
    <w:p w14:paraId="7A23DF8D" w14:textId="14DBD31C" w:rsidR="00D35B96" w:rsidRDefault="00D35B96">
      <w:pPr>
        <w:pStyle w:val="CommentText"/>
      </w:pPr>
      <w:r>
        <w:rPr>
          <w:rStyle w:val="CommentReference"/>
        </w:rPr>
        <w:annotationRef/>
      </w:r>
      <w:r w:rsidRPr="1CC95FA8">
        <w:t xml:space="preserve">need to include author </w:t>
      </w:r>
      <w:r>
        <w:fldChar w:fldCharType="begin"/>
      </w:r>
      <w:r>
        <w:instrText xml:space="preserve"> HYPERLINK "mailto:Charles.Lin@eastwestbank.com"</w:instrText>
      </w:r>
      <w:bookmarkStart w:id="2" w:name="_@_E08CEC2AC864418F8579413132934370Z"/>
      <w:r>
        <w:fldChar w:fldCharType="separate"/>
      </w:r>
      <w:bookmarkEnd w:id="2"/>
      <w:r w:rsidRPr="35FC0A95">
        <w:rPr>
          <w:noProof/>
        </w:rPr>
        <w:t>@Charles Lin</w:t>
      </w:r>
      <w:r>
        <w:fldChar w:fldCharType="end"/>
      </w:r>
      <w:r w:rsidRPr="03F50213">
        <w:t xml:space="preserve"> </w:t>
      </w:r>
    </w:p>
  </w:comment>
  <w:comment w:id="1" w:author="Charles Lin" w:date="2024-12-13T13:21:00Z" w:initials="CL">
    <w:p w14:paraId="689C5DD9" w14:textId="77777777" w:rsidR="00A82D96" w:rsidRDefault="00A82D96" w:rsidP="00A82D96">
      <w:pPr>
        <w:pStyle w:val="CommentText"/>
      </w:pPr>
      <w:r>
        <w:rPr>
          <w:rStyle w:val="CommentReference"/>
        </w:rPr>
        <w:annotationRef/>
      </w:r>
      <w:r>
        <w:t>Update and copy from version 1</w:t>
      </w:r>
    </w:p>
  </w:comment>
  <w:comment w:id="824" w:author="Kiana Courtney" w:date="2024-12-13T13:59:00Z" w:initials="KC">
    <w:p w14:paraId="72F757FB" w14:textId="2326D3CD" w:rsidR="0023287F" w:rsidRDefault="0023287F">
      <w:pPr>
        <w:pStyle w:val="CommentText"/>
      </w:pPr>
      <w:r>
        <w:rPr>
          <w:rStyle w:val="CommentReference"/>
        </w:rPr>
        <w:annotationRef/>
      </w:r>
      <w:r>
        <w:fldChar w:fldCharType="begin"/>
      </w:r>
      <w:r>
        <w:instrText xml:space="preserve"> HYPERLINK "mailto:Charles.Lin@eastwestbank.com"</w:instrText>
      </w:r>
      <w:bookmarkStart w:id="826" w:name="_@_3976DB6F52B542E5A114A396B5D5F1D8Z"/>
      <w:r>
        <w:fldChar w:fldCharType="separate"/>
      </w:r>
      <w:bookmarkEnd w:id="826"/>
      <w:r w:rsidRPr="438D932A">
        <w:rPr>
          <w:noProof/>
        </w:rPr>
        <w:t>@Charles Lin</w:t>
      </w:r>
      <w:r>
        <w:fldChar w:fldCharType="end"/>
      </w:r>
      <w:r w:rsidRPr="10C95259">
        <w:t xml:space="preserve"> I want to make this plural "In LNFI models"; would it be accurate to say that?</w:t>
      </w:r>
    </w:p>
  </w:comment>
  <w:comment w:id="825" w:author="Uttam Kumar Gupta-NE" w:date="2024-12-16T16:47:00Z" w:initials="UG">
    <w:p w14:paraId="217E7FEE" w14:textId="4F59846D" w:rsidR="00044A6C" w:rsidRDefault="00000000">
      <w:pPr>
        <w:pStyle w:val="CommentText"/>
      </w:pPr>
      <w:r>
        <w:rPr>
          <w:rStyle w:val="CommentReference"/>
        </w:rPr>
        <w:annotationRef/>
      </w:r>
      <w:r w:rsidRPr="352E2F6F">
        <w:t>It should remain singular as "In LNFI model" because it refers to a specific model.</w:t>
      </w:r>
    </w:p>
  </w:comment>
  <w:comment w:id="836" w:author="Kiana Courtney [2]" w:date="2024-12-13T14:39:00Z" w:initials="KC">
    <w:p w14:paraId="63CB4EF5" w14:textId="05F7DDAB" w:rsidR="001F2447" w:rsidRDefault="001F2447" w:rsidP="001F2447">
      <w:pPr>
        <w:pStyle w:val="CommentText"/>
      </w:pPr>
      <w:r>
        <w:rPr>
          <w:rStyle w:val="CommentReference"/>
        </w:rPr>
        <w:annotationRef/>
      </w:r>
      <w:r>
        <w:fldChar w:fldCharType="begin"/>
      </w:r>
      <w:r>
        <w:instrText>HYPERLINK "mailto:Charles.Lin@eastwestbank.com"</w:instrText>
      </w:r>
      <w:bookmarkStart w:id="837" w:name="_@_8BD7E206C56640DAB462074F0F2A09D8Z"/>
      <w:r>
        <w:fldChar w:fldCharType="separate"/>
      </w:r>
      <w:bookmarkEnd w:id="837"/>
      <w:r w:rsidRPr="001F2447">
        <w:rPr>
          <w:rStyle w:val="Mention"/>
          <w:noProof/>
        </w:rPr>
        <w:t>@Charles Lin</w:t>
      </w:r>
      <w:r>
        <w:fldChar w:fldCharType="end"/>
      </w:r>
      <w:r>
        <w:t xml:space="preserve"> changing from “any” to “the” because it makes it sound like any completed compliance check will stop the retention</w:t>
      </w:r>
      <w:r>
        <w:br/>
      </w:r>
    </w:p>
  </w:comment>
  <w:comment w:id="851" w:author="Uttam Kumar Gupta-NE" w:date="2024-12-16T17:53:00Z" w:initials="UG">
    <w:p w14:paraId="0AF73453" w14:textId="591932D3" w:rsidR="00044A6C" w:rsidRDefault="00000000">
      <w:pPr>
        <w:pStyle w:val="CommentText"/>
      </w:pPr>
      <w:r>
        <w:rPr>
          <w:rStyle w:val="CommentReference"/>
        </w:rPr>
        <w:annotationRef/>
      </w:r>
      <w:r w:rsidRPr="5D85D95E">
        <w:t xml:space="preserve">Reformatted the formula to more structured mathematical version.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A23DF8D" w15:done="1"/>
  <w15:commentEx w15:paraId="689C5DD9" w15:paraIdParent="7A23DF8D" w15:done="1"/>
  <w15:commentEx w15:paraId="72F757FB" w15:done="0"/>
  <w15:commentEx w15:paraId="217E7FEE" w15:paraIdParent="72F757FB" w15:done="0"/>
  <w15:commentEx w15:paraId="63CB4EF5" w15:done="1"/>
  <w15:commentEx w15:paraId="0AF734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2E6775C" w16cex:dateUtc="2024-12-13T20:11:00Z"/>
  <w16cex:commentExtensible w16cex:durableId="08D2968A" w16cex:dateUtc="2024-12-13T21:21:00Z"/>
  <w16cex:commentExtensible w16cex:durableId="4E1B8BE2" w16cex:dateUtc="2024-12-13T21:59:00Z"/>
  <w16cex:commentExtensible w16cex:durableId="23283D58" w16cex:dateUtc="2024-12-16T11:17:00Z"/>
  <w16cex:commentExtensible w16cex:durableId="62256123" w16cex:dateUtc="2024-12-13T22:39:00Z"/>
  <w16cex:commentExtensible w16cex:durableId="78458DD1" w16cex:dateUtc="2024-12-16T1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A23DF8D" w16cid:durableId="32E6775C"/>
  <w16cid:commentId w16cid:paraId="689C5DD9" w16cid:durableId="08D2968A"/>
  <w16cid:commentId w16cid:paraId="72F757FB" w16cid:durableId="4E1B8BE2"/>
  <w16cid:commentId w16cid:paraId="217E7FEE" w16cid:durableId="23283D58"/>
  <w16cid:commentId w16cid:paraId="63CB4EF5" w16cid:durableId="62256123"/>
  <w16cid:commentId w16cid:paraId="0AF73453" w16cid:durableId="78458D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139D03" w14:textId="77777777" w:rsidR="00791E25" w:rsidRDefault="00791E25" w:rsidP="00D503F0">
      <w:pPr>
        <w:spacing w:line="240" w:lineRule="auto"/>
      </w:pPr>
      <w:r>
        <w:separator/>
      </w:r>
    </w:p>
  </w:endnote>
  <w:endnote w:type="continuationSeparator" w:id="0">
    <w:p w14:paraId="081DE2D4" w14:textId="77777777" w:rsidR="00791E25" w:rsidRDefault="00791E25" w:rsidP="00D503F0">
      <w:pPr>
        <w:spacing w:line="240" w:lineRule="auto"/>
      </w:pPr>
      <w:r>
        <w:continuationSeparator/>
      </w:r>
    </w:p>
  </w:endnote>
  <w:endnote w:type="continuationNotice" w:id="1">
    <w:p w14:paraId="1FC41054" w14:textId="77777777" w:rsidR="00791E25" w:rsidRDefault="00791E2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Aptos">
    <w:altName w:val="Calibri"/>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Narrow">
    <w:altName w:val="Arial"/>
    <w:panose1 w:val="020B0606020202030204"/>
    <w:charset w:val="00"/>
    <w:family w:val="swiss"/>
    <w:pitch w:val="variable"/>
    <w:sig w:usb0="00000287" w:usb1="00000800" w:usb2="00000000" w:usb3="00000000" w:csb0="0000009F" w:csb1="00000000"/>
  </w:font>
  <w:font w:name="Aptos Narrow">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 w:name="Synchrony 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Narrow" w:hAnsi="Arial Narrow"/>
        <w:sz w:val="16"/>
        <w:szCs w:val="16"/>
      </w:rPr>
      <w:id w:val="-1904978390"/>
      <w:docPartObj>
        <w:docPartGallery w:val="Page Numbers (Bottom of Page)"/>
        <w:docPartUnique/>
      </w:docPartObj>
    </w:sdtPr>
    <w:sdtContent>
      <w:sdt>
        <w:sdtPr>
          <w:rPr>
            <w:rFonts w:ascii="Arial Narrow" w:hAnsi="Arial Narrow"/>
            <w:sz w:val="16"/>
            <w:szCs w:val="16"/>
          </w:rPr>
          <w:id w:val="-743574104"/>
          <w:docPartObj>
            <w:docPartGallery w:val="Page Numbers (Top of Page)"/>
            <w:docPartUnique/>
          </w:docPartObj>
        </w:sdtPr>
        <w:sdtContent>
          <w:p w14:paraId="7611170F" w14:textId="77777777" w:rsidR="00ED568D" w:rsidRPr="00D21FBF" w:rsidRDefault="00ED568D" w:rsidP="00093490">
            <w:pPr>
              <w:pStyle w:val="Footer"/>
              <w:spacing w:before="240"/>
              <w:jc w:val="center"/>
              <w:rPr>
                <w:rFonts w:ascii="Arial Narrow" w:hAnsi="Arial Narrow"/>
                <w:sz w:val="16"/>
                <w:szCs w:val="16"/>
              </w:rPr>
            </w:pPr>
            <w:r w:rsidRPr="00701055">
              <w:rPr>
                <w:rFonts w:ascii="Aptos" w:hAnsi="Aptos"/>
                <w:sz w:val="16"/>
                <w:szCs w:val="16"/>
              </w:rPr>
              <w:t xml:space="preserve">Page </w:t>
            </w:r>
            <w:r w:rsidRPr="00701055">
              <w:rPr>
                <w:rFonts w:ascii="Aptos" w:hAnsi="Aptos"/>
                <w:b/>
                <w:bCs/>
                <w:sz w:val="16"/>
                <w:szCs w:val="16"/>
              </w:rPr>
              <w:fldChar w:fldCharType="begin"/>
            </w:r>
            <w:r w:rsidRPr="00701055">
              <w:rPr>
                <w:rFonts w:ascii="Aptos" w:hAnsi="Aptos"/>
                <w:b/>
                <w:bCs/>
                <w:sz w:val="16"/>
                <w:szCs w:val="16"/>
              </w:rPr>
              <w:instrText xml:space="preserve"> PAGE </w:instrText>
            </w:r>
            <w:r w:rsidRPr="00701055">
              <w:rPr>
                <w:rFonts w:ascii="Aptos" w:hAnsi="Aptos"/>
                <w:b/>
                <w:bCs/>
                <w:sz w:val="16"/>
                <w:szCs w:val="16"/>
              </w:rPr>
              <w:fldChar w:fldCharType="separate"/>
            </w:r>
            <w:r w:rsidRPr="00701055">
              <w:rPr>
                <w:rFonts w:ascii="Aptos" w:hAnsi="Aptos"/>
                <w:b/>
                <w:bCs/>
                <w:noProof/>
                <w:sz w:val="16"/>
                <w:szCs w:val="16"/>
              </w:rPr>
              <w:t>1</w:t>
            </w:r>
            <w:r w:rsidRPr="00701055">
              <w:rPr>
                <w:rFonts w:ascii="Aptos" w:hAnsi="Aptos"/>
                <w:b/>
                <w:bCs/>
                <w:sz w:val="16"/>
                <w:szCs w:val="16"/>
              </w:rPr>
              <w:fldChar w:fldCharType="end"/>
            </w:r>
            <w:r w:rsidRPr="00701055">
              <w:rPr>
                <w:rFonts w:ascii="Aptos" w:hAnsi="Aptos"/>
                <w:sz w:val="16"/>
                <w:szCs w:val="16"/>
              </w:rPr>
              <w:t xml:space="preserve"> of </w:t>
            </w:r>
            <w:r w:rsidRPr="00701055">
              <w:rPr>
                <w:rFonts w:ascii="Aptos" w:hAnsi="Aptos"/>
                <w:b/>
                <w:bCs/>
                <w:sz w:val="16"/>
                <w:szCs w:val="16"/>
              </w:rPr>
              <w:fldChar w:fldCharType="begin"/>
            </w:r>
            <w:r w:rsidRPr="00701055">
              <w:rPr>
                <w:rFonts w:ascii="Aptos" w:hAnsi="Aptos"/>
                <w:b/>
                <w:bCs/>
                <w:sz w:val="16"/>
                <w:szCs w:val="16"/>
              </w:rPr>
              <w:instrText xml:space="preserve"> NUMPAGES  </w:instrText>
            </w:r>
            <w:r w:rsidRPr="00701055">
              <w:rPr>
                <w:rFonts w:ascii="Aptos" w:hAnsi="Aptos"/>
                <w:b/>
                <w:bCs/>
                <w:sz w:val="16"/>
                <w:szCs w:val="16"/>
              </w:rPr>
              <w:fldChar w:fldCharType="separate"/>
            </w:r>
            <w:r w:rsidRPr="00701055">
              <w:rPr>
                <w:rFonts w:ascii="Aptos" w:hAnsi="Aptos"/>
                <w:b/>
                <w:bCs/>
                <w:noProof/>
                <w:sz w:val="16"/>
                <w:szCs w:val="16"/>
              </w:rPr>
              <w:t>32</w:t>
            </w:r>
            <w:r w:rsidRPr="00701055">
              <w:rPr>
                <w:rFonts w:ascii="Aptos" w:hAnsi="Aptos"/>
                <w:b/>
                <w:bCs/>
                <w:sz w:val="16"/>
                <w:szCs w:val="16"/>
              </w:rPr>
              <w:fldChar w:fldCharType="end"/>
            </w:r>
          </w:p>
        </w:sdtContent>
      </w:sdt>
    </w:sdtContent>
  </w:sdt>
  <w:p w14:paraId="08AE9E40" w14:textId="77777777" w:rsidR="00ED568D" w:rsidRDefault="00ED568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8AD0C9" w14:textId="77777777" w:rsidR="00791E25" w:rsidRDefault="00791E25" w:rsidP="00D503F0">
      <w:pPr>
        <w:spacing w:line="240" w:lineRule="auto"/>
      </w:pPr>
      <w:r>
        <w:separator/>
      </w:r>
    </w:p>
  </w:footnote>
  <w:footnote w:type="continuationSeparator" w:id="0">
    <w:p w14:paraId="441CB72C" w14:textId="77777777" w:rsidR="00791E25" w:rsidRDefault="00791E25" w:rsidP="00D503F0">
      <w:pPr>
        <w:spacing w:line="240" w:lineRule="auto"/>
      </w:pPr>
      <w:r>
        <w:continuationSeparator/>
      </w:r>
    </w:p>
  </w:footnote>
  <w:footnote w:type="continuationNotice" w:id="1">
    <w:p w14:paraId="09673AD0" w14:textId="77777777" w:rsidR="00791E25" w:rsidRDefault="00791E2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E8FF9E" w14:textId="77777777" w:rsidR="00ED568D" w:rsidRDefault="00ED568D" w:rsidP="007F5A87">
    <w:pPr>
      <w:pStyle w:val="Header"/>
      <w:tabs>
        <w:tab w:val="clear" w:pos="4680"/>
        <w:tab w:val="clear" w:pos="9360"/>
        <w:tab w:val="left" w:pos="7893"/>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F52DB"/>
    <w:multiLevelType w:val="hybridMultilevel"/>
    <w:tmpl w:val="FC96BB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044E6F"/>
    <w:multiLevelType w:val="multilevel"/>
    <w:tmpl w:val="6E2E48C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3FA3D42"/>
    <w:multiLevelType w:val="hybridMultilevel"/>
    <w:tmpl w:val="8684F5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04927337"/>
    <w:multiLevelType w:val="hybridMultilevel"/>
    <w:tmpl w:val="8FC4B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66C1EAA"/>
    <w:multiLevelType w:val="hybridMultilevel"/>
    <w:tmpl w:val="2EA28398"/>
    <w:lvl w:ilvl="0" w:tplc="76620BB0">
      <w:start w:val="1"/>
      <w:numFmt w:val="bullet"/>
      <w:lvlText w:val="−"/>
      <w:lvlJc w:val="left"/>
      <w:pPr>
        <w:ind w:left="720" w:hanging="360"/>
      </w:pPr>
      <w:rPr>
        <w:rFonts w:ascii="Arial" w:hAnsi="Aria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B6A2489"/>
    <w:multiLevelType w:val="hybridMultilevel"/>
    <w:tmpl w:val="8AB6CD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0FB718E1"/>
    <w:multiLevelType w:val="hybridMultilevel"/>
    <w:tmpl w:val="DF0EA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F74422"/>
    <w:multiLevelType w:val="hybridMultilevel"/>
    <w:tmpl w:val="04C0B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B234E5"/>
    <w:multiLevelType w:val="hybridMultilevel"/>
    <w:tmpl w:val="53706C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17320639"/>
    <w:multiLevelType w:val="hybridMultilevel"/>
    <w:tmpl w:val="429247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8F63FF0"/>
    <w:multiLevelType w:val="hybridMultilevel"/>
    <w:tmpl w:val="4AB0A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863B83"/>
    <w:multiLevelType w:val="hybridMultilevel"/>
    <w:tmpl w:val="97FAF8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1CDE2AAF"/>
    <w:multiLevelType w:val="hybridMultilevel"/>
    <w:tmpl w:val="9AF8CC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F566722"/>
    <w:multiLevelType w:val="multilevel"/>
    <w:tmpl w:val="0F3AA0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0C13715"/>
    <w:multiLevelType w:val="hybridMultilevel"/>
    <w:tmpl w:val="DC24F3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23495AF2"/>
    <w:multiLevelType w:val="hybridMultilevel"/>
    <w:tmpl w:val="6C8A44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8A27D54"/>
    <w:multiLevelType w:val="hybridMultilevel"/>
    <w:tmpl w:val="2750A9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A4F618A"/>
    <w:multiLevelType w:val="hybridMultilevel"/>
    <w:tmpl w:val="650870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AE140FD"/>
    <w:multiLevelType w:val="hybridMultilevel"/>
    <w:tmpl w:val="C6F2BC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2CE17835"/>
    <w:multiLevelType w:val="hybridMultilevel"/>
    <w:tmpl w:val="9BE06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EA53189"/>
    <w:multiLevelType w:val="multilevel"/>
    <w:tmpl w:val="7A3242DE"/>
    <w:lvl w:ilvl="0">
      <w:start w:val="1"/>
      <w:numFmt w:val="decimal"/>
      <w:lvlText w:val="%1."/>
      <w:lvlJc w:val="left"/>
      <w:pPr>
        <w:ind w:left="360" w:hanging="360"/>
      </w:pPr>
      <w:rPr>
        <w:rFonts w:ascii="Arial" w:hAnsi="Arial" w:cs="Arial" w:hint="default"/>
        <w:b/>
        <w:i w:val="0"/>
        <w:color w:val="FFFFFF" w:themeColor="background1"/>
        <w:sz w:val="36"/>
      </w:rPr>
    </w:lvl>
    <w:lvl w:ilvl="1">
      <w:start w:val="1"/>
      <w:numFmt w:val="decimal"/>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30B2647C"/>
    <w:multiLevelType w:val="hybridMultilevel"/>
    <w:tmpl w:val="46C8C5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2" w15:restartNumberingAfterBreak="0">
    <w:nsid w:val="31E84C51"/>
    <w:multiLevelType w:val="hybridMultilevel"/>
    <w:tmpl w:val="ED9AC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9123EA"/>
    <w:multiLevelType w:val="hybridMultilevel"/>
    <w:tmpl w:val="5686C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241E69"/>
    <w:multiLevelType w:val="hybridMultilevel"/>
    <w:tmpl w:val="D168F8C8"/>
    <w:lvl w:ilvl="0" w:tplc="580C551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194527"/>
    <w:multiLevelType w:val="hybridMultilevel"/>
    <w:tmpl w:val="EB084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3B4197"/>
    <w:multiLevelType w:val="hybridMultilevel"/>
    <w:tmpl w:val="E7A68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D8137CD"/>
    <w:multiLevelType w:val="hybridMultilevel"/>
    <w:tmpl w:val="05644BF8"/>
    <w:lvl w:ilvl="0" w:tplc="6BBA3336">
      <w:numFmt w:val="bullet"/>
      <w:lvlText w:val="•"/>
      <w:lvlJc w:val="left"/>
      <w:pPr>
        <w:ind w:left="1080" w:hanging="72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3FD16F08"/>
    <w:multiLevelType w:val="hybridMultilevel"/>
    <w:tmpl w:val="3B76768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46FC0091"/>
    <w:multiLevelType w:val="hybridMultilevel"/>
    <w:tmpl w:val="B9F2F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478B5E48"/>
    <w:multiLevelType w:val="hybridMultilevel"/>
    <w:tmpl w:val="90883F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47B53BC3"/>
    <w:multiLevelType w:val="hybridMultilevel"/>
    <w:tmpl w:val="F7727D82"/>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2" w15:restartNumberingAfterBreak="0">
    <w:nsid w:val="492A239F"/>
    <w:multiLevelType w:val="hybridMultilevel"/>
    <w:tmpl w:val="6ED084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2735766"/>
    <w:multiLevelType w:val="hybridMultilevel"/>
    <w:tmpl w:val="525E67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69F63CC"/>
    <w:multiLevelType w:val="hybridMultilevel"/>
    <w:tmpl w:val="ED4627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596409EA"/>
    <w:multiLevelType w:val="multilevel"/>
    <w:tmpl w:val="2A80DE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5998763A"/>
    <w:multiLevelType w:val="hybridMultilevel"/>
    <w:tmpl w:val="64547DE4"/>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7" w15:restartNumberingAfterBreak="0">
    <w:nsid w:val="5E5B02F6"/>
    <w:multiLevelType w:val="hybridMultilevel"/>
    <w:tmpl w:val="8C448A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EFF362F"/>
    <w:multiLevelType w:val="hybridMultilevel"/>
    <w:tmpl w:val="D9FC3976"/>
    <w:lvl w:ilvl="0" w:tplc="04090001">
      <w:start w:val="1"/>
      <w:numFmt w:val="bullet"/>
      <w:lvlText w:val=""/>
      <w:lvlJc w:val="left"/>
      <w:pPr>
        <w:tabs>
          <w:tab w:val="num" w:pos="-892"/>
        </w:tabs>
        <w:ind w:left="-892" w:hanging="360"/>
      </w:pPr>
      <w:rPr>
        <w:rFonts w:ascii="Symbol" w:hAnsi="Symbol" w:hint="default"/>
      </w:rPr>
    </w:lvl>
    <w:lvl w:ilvl="1" w:tplc="14BCBF92">
      <w:start w:val="1"/>
      <w:numFmt w:val="bullet"/>
      <w:lvlText w:val=""/>
      <w:lvlJc w:val="left"/>
      <w:pPr>
        <w:tabs>
          <w:tab w:val="num" w:pos="-172"/>
        </w:tabs>
        <w:ind w:left="-172" w:hanging="360"/>
      </w:pPr>
      <w:rPr>
        <w:rFonts w:ascii="Symbol" w:hAnsi="Symbol" w:hint="default"/>
      </w:rPr>
    </w:lvl>
    <w:lvl w:ilvl="2" w:tplc="04090001">
      <w:start w:val="1"/>
      <w:numFmt w:val="bullet"/>
      <w:lvlText w:val=""/>
      <w:lvlJc w:val="left"/>
      <w:pPr>
        <w:tabs>
          <w:tab w:val="num" w:pos="548"/>
        </w:tabs>
        <w:ind w:left="548" w:hanging="360"/>
      </w:pPr>
      <w:rPr>
        <w:rFonts w:ascii="Symbol" w:hAnsi="Symbol" w:hint="default"/>
      </w:rPr>
    </w:lvl>
    <w:lvl w:ilvl="3" w:tplc="04090001">
      <w:start w:val="1"/>
      <w:numFmt w:val="bullet"/>
      <w:lvlText w:val=""/>
      <w:lvlJc w:val="left"/>
      <w:pPr>
        <w:tabs>
          <w:tab w:val="num" w:pos="1268"/>
        </w:tabs>
        <w:ind w:left="1268" w:hanging="360"/>
      </w:pPr>
      <w:rPr>
        <w:rFonts w:ascii="Symbol" w:hAnsi="Symbol" w:hint="default"/>
      </w:rPr>
    </w:lvl>
    <w:lvl w:ilvl="4" w:tplc="04090003">
      <w:start w:val="1"/>
      <w:numFmt w:val="bullet"/>
      <w:lvlText w:val="o"/>
      <w:lvlJc w:val="left"/>
      <w:pPr>
        <w:tabs>
          <w:tab w:val="num" w:pos="1988"/>
        </w:tabs>
        <w:ind w:left="1988" w:hanging="360"/>
      </w:pPr>
      <w:rPr>
        <w:rFonts w:ascii="Courier New" w:hAnsi="Courier New" w:cs="Courier New" w:hint="default"/>
      </w:rPr>
    </w:lvl>
    <w:lvl w:ilvl="5" w:tplc="04090005">
      <w:start w:val="1"/>
      <w:numFmt w:val="bullet"/>
      <w:lvlText w:val=""/>
      <w:lvlJc w:val="left"/>
      <w:pPr>
        <w:tabs>
          <w:tab w:val="num" w:pos="2708"/>
        </w:tabs>
        <w:ind w:left="2708" w:hanging="360"/>
      </w:pPr>
      <w:rPr>
        <w:rFonts w:ascii="Wingdings" w:hAnsi="Wingdings" w:hint="default"/>
      </w:rPr>
    </w:lvl>
    <w:lvl w:ilvl="6" w:tplc="04090001">
      <w:start w:val="1"/>
      <w:numFmt w:val="bullet"/>
      <w:lvlText w:val=""/>
      <w:lvlJc w:val="left"/>
      <w:pPr>
        <w:tabs>
          <w:tab w:val="num" w:pos="3428"/>
        </w:tabs>
        <w:ind w:left="3428" w:hanging="360"/>
      </w:pPr>
      <w:rPr>
        <w:rFonts w:ascii="Symbol" w:hAnsi="Symbol" w:hint="default"/>
      </w:rPr>
    </w:lvl>
    <w:lvl w:ilvl="7" w:tplc="04090003">
      <w:start w:val="1"/>
      <w:numFmt w:val="bullet"/>
      <w:lvlText w:val="o"/>
      <w:lvlJc w:val="left"/>
      <w:pPr>
        <w:tabs>
          <w:tab w:val="num" w:pos="4148"/>
        </w:tabs>
        <w:ind w:left="4148" w:hanging="360"/>
      </w:pPr>
      <w:rPr>
        <w:rFonts w:ascii="Courier New" w:hAnsi="Courier New" w:cs="Courier New" w:hint="default"/>
      </w:rPr>
    </w:lvl>
    <w:lvl w:ilvl="8" w:tplc="04090005">
      <w:start w:val="1"/>
      <w:numFmt w:val="bullet"/>
      <w:lvlText w:val=""/>
      <w:lvlJc w:val="left"/>
      <w:pPr>
        <w:tabs>
          <w:tab w:val="num" w:pos="4868"/>
        </w:tabs>
        <w:ind w:left="4868" w:hanging="360"/>
      </w:pPr>
      <w:rPr>
        <w:rFonts w:ascii="Wingdings" w:hAnsi="Wingdings" w:hint="default"/>
      </w:rPr>
    </w:lvl>
  </w:abstractNum>
  <w:abstractNum w:abstractNumId="39" w15:restartNumberingAfterBreak="0">
    <w:nsid w:val="671E374D"/>
    <w:multiLevelType w:val="hybridMultilevel"/>
    <w:tmpl w:val="DEF2A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B64DB2"/>
    <w:multiLevelType w:val="hybridMultilevel"/>
    <w:tmpl w:val="C8FC127E"/>
    <w:lvl w:ilvl="0" w:tplc="04090001">
      <w:start w:val="1"/>
      <w:numFmt w:val="bullet"/>
      <w:lvlText w:val=""/>
      <w:lvlJc w:val="left"/>
      <w:pPr>
        <w:tabs>
          <w:tab w:val="num" w:pos="-892"/>
        </w:tabs>
        <w:ind w:left="-892" w:hanging="360"/>
      </w:pPr>
      <w:rPr>
        <w:rFonts w:ascii="Symbol" w:hAnsi="Symbol" w:hint="default"/>
      </w:rPr>
    </w:lvl>
    <w:lvl w:ilvl="1" w:tplc="14BCBF92">
      <w:start w:val="1"/>
      <w:numFmt w:val="bullet"/>
      <w:lvlText w:val=""/>
      <w:lvlJc w:val="left"/>
      <w:pPr>
        <w:tabs>
          <w:tab w:val="num" w:pos="-172"/>
        </w:tabs>
        <w:ind w:left="-172" w:hanging="360"/>
      </w:pPr>
      <w:rPr>
        <w:rFonts w:ascii="Symbol" w:hAnsi="Symbol" w:hint="default"/>
      </w:rPr>
    </w:lvl>
    <w:lvl w:ilvl="2" w:tplc="04090005">
      <w:start w:val="1"/>
      <w:numFmt w:val="bullet"/>
      <w:lvlText w:val=""/>
      <w:lvlJc w:val="left"/>
      <w:pPr>
        <w:tabs>
          <w:tab w:val="num" w:pos="548"/>
        </w:tabs>
        <w:ind w:left="548" w:hanging="360"/>
      </w:pPr>
      <w:rPr>
        <w:rFonts w:ascii="Wingdings" w:hAnsi="Wingdings" w:hint="default"/>
      </w:rPr>
    </w:lvl>
    <w:lvl w:ilvl="3" w:tplc="14BCBF92">
      <w:start w:val="1"/>
      <w:numFmt w:val="bullet"/>
      <w:lvlText w:val=""/>
      <w:lvlJc w:val="left"/>
      <w:pPr>
        <w:tabs>
          <w:tab w:val="num" w:pos="1268"/>
        </w:tabs>
        <w:ind w:left="1268" w:hanging="360"/>
      </w:pPr>
      <w:rPr>
        <w:rFonts w:ascii="Symbol" w:hAnsi="Symbol" w:hint="default"/>
      </w:rPr>
    </w:lvl>
    <w:lvl w:ilvl="4" w:tplc="04090003">
      <w:start w:val="1"/>
      <w:numFmt w:val="bullet"/>
      <w:lvlText w:val="o"/>
      <w:lvlJc w:val="left"/>
      <w:pPr>
        <w:tabs>
          <w:tab w:val="num" w:pos="1988"/>
        </w:tabs>
        <w:ind w:left="1988" w:hanging="360"/>
      </w:pPr>
      <w:rPr>
        <w:rFonts w:ascii="Courier New" w:hAnsi="Courier New" w:cs="Courier New" w:hint="default"/>
      </w:rPr>
    </w:lvl>
    <w:lvl w:ilvl="5" w:tplc="04090005">
      <w:start w:val="1"/>
      <w:numFmt w:val="bullet"/>
      <w:lvlText w:val=""/>
      <w:lvlJc w:val="left"/>
      <w:pPr>
        <w:tabs>
          <w:tab w:val="num" w:pos="2708"/>
        </w:tabs>
        <w:ind w:left="2708" w:hanging="360"/>
      </w:pPr>
      <w:rPr>
        <w:rFonts w:ascii="Wingdings" w:hAnsi="Wingdings" w:hint="default"/>
      </w:rPr>
    </w:lvl>
    <w:lvl w:ilvl="6" w:tplc="04090001">
      <w:start w:val="1"/>
      <w:numFmt w:val="bullet"/>
      <w:lvlText w:val=""/>
      <w:lvlJc w:val="left"/>
      <w:pPr>
        <w:tabs>
          <w:tab w:val="num" w:pos="3428"/>
        </w:tabs>
        <w:ind w:left="3428" w:hanging="360"/>
      </w:pPr>
      <w:rPr>
        <w:rFonts w:ascii="Symbol" w:hAnsi="Symbol" w:hint="default"/>
      </w:rPr>
    </w:lvl>
    <w:lvl w:ilvl="7" w:tplc="04090003">
      <w:start w:val="1"/>
      <w:numFmt w:val="bullet"/>
      <w:lvlText w:val="o"/>
      <w:lvlJc w:val="left"/>
      <w:pPr>
        <w:tabs>
          <w:tab w:val="num" w:pos="4148"/>
        </w:tabs>
        <w:ind w:left="4148" w:hanging="360"/>
      </w:pPr>
      <w:rPr>
        <w:rFonts w:ascii="Courier New" w:hAnsi="Courier New" w:cs="Courier New" w:hint="default"/>
      </w:rPr>
    </w:lvl>
    <w:lvl w:ilvl="8" w:tplc="04090005">
      <w:start w:val="1"/>
      <w:numFmt w:val="bullet"/>
      <w:lvlText w:val=""/>
      <w:lvlJc w:val="left"/>
      <w:pPr>
        <w:tabs>
          <w:tab w:val="num" w:pos="4868"/>
        </w:tabs>
        <w:ind w:left="4868" w:hanging="360"/>
      </w:pPr>
      <w:rPr>
        <w:rFonts w:ascii="Wingdings" w:hAnsi="Wingdings" w:hint="default"/>
      </w:rPr>
    </w:lvl>
  </w:abstractNum>
  <w:abstractNum w:abstractNumId="41" w15:restartNumberingAfterBreak="0">
    <w:nsid w:val="68DA3F75"/>
    <w:multiLevelType w:val="hybridMultilevel"/>
    <w:tmpl w:val="C194DE68"/>
    <w:lvl w:ilvl="0" w:tplc="0409000F">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15:restartNumberingAfterBreak="0">
    <w:nsid w:val="6C857634"/>
    <w:multiLevelType w:val="hybridMultilevel"/>
    <w:tmpl w:val="E8324D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3E31CDA"/>
    <w:multiLevelType w:val="hybridMultilevel"/>
    <w:tmpl w:val="17B00D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4" w15:restartNumberingAfterBreak="0">
    <w:nsid w:val="77DC765E"/>
    <w:multiLevelType w:val="hybridMultilevel"/>
    <w:tmpl w:val="9EF805C2"/>
    <w:lvl w:ilvl="0" w:tplc="32101A94">
      <w:start w:val="1"/>
      <w:numFmt w:val="decimal"/>
      <w:lvlText w:val="%1."/>
      <w:lvlJc w:val="left"/>
      <w:pPr>
        <w:ind w:left="1080" w:hanging="720"/>
      </w:pPr>
    </w:lvl>
    <w:lvl w:ilvl="1" w:tplc="04090019">
      <w:start w:val="1"/>
      <w:numFmt w:val="lowerLetter"/>
      <w:lvlText w:val="%2."/>
      <w:lvlJc w:val="left"/>
      <w:pPr>
        <w:ind w:left="108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7C0F25A1"/>
    <w:multiLevelType w:val="hybridMultilevel"/>
    <w:tmpl w:val="AA7617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15:restartNumberingAfterBreak="0">
    <w:nsid w:val="7ECF2B66"/>
    <w:multiLevelType w:val="hybridMultilevel"/>
    <w:tmpl w:val="DBF28DB4"/>
    <w:lvl w:ilvl="0" w:tplc="9620CEE6">
      <w:start w:val="1"/>
      <w:numFmt w:val="decimal"/>
      <w:lvlText w:val="%1."/>
      <w:lvlJc w:val="left"/>
      <w:pPr>
        <w:ind w:left="720" w:hanging="360"/>
      </w:pPr>
      <w:rPr>
        <w:rFonts w:asciiTheme="minorHAnsi" w:eastAsiaTheme="minorHAnsi" w:hAnsiTheme="minorHAnsi"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13612594">
    <w:abstractNumId w:val="20"/>
  </w:num>
  <w:num w:numId="2" w16cid:durableId="769544660">
    <w:abstractNumId w:val="13"/>
  </w:num>
  <w:num w:numId="3" w16cid:durableId="1525896159">
    <w:abstractNumId w:val="10"/>
  </w:num>
  <w:num w:numId="4" w16cid:durableId="1248924374">
    <w:abstractNumId w:val="37"/>
  </w:num>
  <w:num w:numId="5" w16cid:durableId="2121145836">
    <w:abstractNumId w:val="1"/>
  </w:num>
  <w:num w:numId="6" w16cid:durableId="2039119463">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1982587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33634877">
    <w:abstractNumId w:val="29"/>
  </w:num>
  <w:num w:numId="9" w16cid:durableId="1323583853">
    <w:abstractNumId w:val="27"/>
  </w:num>
  <w:num w:numId="10" w16cid:durableId="205766108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7866275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03755170">
    <w:abstractNumId w:val="33"/>
  </w:num>
  <w:num w:numId="13" w16cid:durableId="1842962304">
    <w:abstractNumId w:val="31"/>
  </w:num>
  <w:num w:numId="14" w16cid:durableId="1598561322">
    <w:abstractNumId w:val="36"/>
  </w:num>
  <w:num w:numId="15" w16cid:durableId="63644985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76485383">
    <w:abstractNumId w:val="14"/>
  </w:num>
  <w:num w:numId="17" w16cid:durableId="1229998791">
    <w:abstractNumId w:val="38"/>
  </w:num>
  <w:num w:numId="18" w16cid:durableId="390690199">
    <w:abstractNumId w:val="40"/>
  </w:num>
  <w:num w:numId="19" w16cid:durableId="1962684616">
    <w:abstractNumId w:val="4"/>
  </w:num>
  <w:num w:numId="20" w16cid:durableId="1907370935">
    <w:abstractNumId w:val="24"/>
  </w:num>
  <w:num w:numId="21" w16cid:durableId="1121074344">
    <w:abstractNumId w:val="1"/>
  </w:num>
  <w:num w:numId="22" w16cid:durableId="1372270811">
    <w:abstractNumId w:val="15"/>
  </w:num>
  <w:num w:numId="23" w16cid:durableId="1032027787">
    <w:abstractNumId w:val="1"/>
  </w:num>
  <w:num w:numId="24" w16cid:durableId="941376403">
    <w:abstractNumId w:val="16"/>
  </w:num>
  <w:num w:numId="25" w16cid:durableId="72774889">
    <w:abstractNumId w:val="3"/>
  </w:num>
  <w:num w:numId="26" w16cid:durableId="1586648164">
    <w:abstractNumId w:val="11"/>
  </w:num>
  <w:num w:numId="27" w16cid:durableId="1173640755">
    <w:abstractNumId w:val="3"/>
  </w:num>
  <w:num w:numId="28" w16cid:durableId="1851404166">
    <w:abstractNumId w:val="2"/>
  </w:num>
  <w:num w:numId="29" w16cid:durableId="1336155576">
    <w:abstractNumId w:val="2"/>
  </w:num>
  <w:num w:numId="30" w16cid:durableId="94331993">
    <w:abstractNumId w:val="26"/>
  </w:num>
  <w:num w:numId="31" w16cid:durableId="1332871510">
    <w:abstractNumId w:val="39"/>
  </w:num>
  <w:num w:numId="32" w16cid:durableId="29258192">
    <w:abstractNumId w:val="1"/>
    <w:lvlOverride w:ilvl="0">
      <w:startOverride w:val="1"/>
    </w:lvlOverride>
  </w:num>
  <w:num w:numId="33" w16cid:durableId="1144860085">
    <w:abstractNumId w:val="19"/>
  </w:num>
  <w:num w:numId="34" w16cid:durableId="28645788">
    <w:abstractNumId w:val="9"/>
  </w:num>
  <w:num w:numId="35" w16cid:durableId="1741517151">
    <w:abstractNumId w:val="17"/>
  </w:num>
  <w:num w:numId="36" w16cid:durableId="1071121039">
    <w:abstractNumId w:val="32"/>
  </w:num>
  <w:num w:numId="37" w16cid:durableId="117191049">
    <w:abstractNumId w:val="6"/>
  </w:num>
  <w:num w:numId="38" w16cid:durableId="1555312227">
    <w:abstractNumId w:val="23"/>
  </w:num>
  <w:num w:numId="39" w16cid:durableId="950865591">
    <w:abstractNumId w:val="25"/>
  </w:num>
  <w:num w:numId="40" w16cid:durableId="77337457">
    <w:abstractNumId w:val="7"/>
  </w:num>
  <w:num w:numId="41" w16cid:durableId="1924101258">
    <w:abstractNumId w:val="22"/>
  </w:num>
  <w:num w:numId="42" w16cid:durableId="567351330">
    <w:abstractNumId w:val="0"/>
  </w:num>
  <w:num w:numId="43" w16cid:durableId="1321230872">
    <w:abstractNumId w:val="42"/>
  </w:num>
  <w:num w:numId="44" w16cid:durableId="603997012">
    <w:abstractNumId w:val="12"/>
  </w:num>
  <w:num w:numId="45" w16cid:durableId="1861308428">
    <w:abstractNumId w:val="8"/>
  </w:num>
  <w:num w:numId="46" w16cid:durableId="1947730478">
    <w:abstractNumId w:val="34"/>
  </w:num>
  <w:num w:numId="47" w16cid:durableId="1590767960">
    <w:abstractNumId w:val="28"/>
  </w:num>
  <w:num w:numId="48" w16cid:durableId="895822795">
    <w:abstractNumId w:val="21"/>
  </w:num>
  <w:num w:numId="49" w16cid:durableId="820855672">
    <w:abstractNumId w:val="5"/>
  </w:num>
  <w:num w:numId="50" w16cid:durableId="992639777">
    <w:abstractNumId w:val="45"/>
  </w:num>
  <w:num w:numId="51" w16cid:durableId="1199589533">
    <w:abstractNumId w:val="43"/>
  </w:num>
  <w:num w:numId="52" w16cid:durableId="515928189">
    <w:abstractNumId w:val="18"/>
  </w:num>
  <w:num w:numId="53" w16cid:durableId="1747336351">
    <w:abstractNumId w:val="35"/>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iana Courtney">
    <w15:presenceInfo w15:providerId="AD" w15:userId="S::kiana.courtney@eastwestbank.com::46484d06-5c5b-4ce8-a7d3-ad179cb5de94"/>
  </w15:person>
  <w15:person w15:author="Charles Lin">
    <w15:presenceInfo w15:providerId="AD" w15:userId="S::Charles.Lin@eastwestbank.com::bdef71c7-ca2b-4243-8fdf-13892fb781f2"/>
  </w15:person>
  <w15:person w15:author="Uttam Kumar Gupta-NE">
    <w15:presenceInfo w15:providerId="AD" w15:userId="S::uttamkumar.gupta-ne@eastwestbank.com::00177bad-c6ee-45f6-82d7-d9addef96de9"/>
  </w15:person>
  <w15:person w15:author="Kiana Courtney [2]">
    <w15:presenceInfo w15:providerId="AD" w15:userId="S::Kiana.Courtney@eastwestbank.com::46484d06-5c5b-4ce8-a7d3-ad179cb5de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3F0"/>
    <w:rsid w:val="000033F2"/>
    <w:rsid w:val="0000342A"/>
    <w:rsid w:val="00003DAD"/>
    <w:rsid w:val="0000417D"/>
    <w:rsid w:val="000042CD"/>
    <w:rsid w:val="00004F24"/>
    <w:rsid w:val="00005199"/>
    <w:rsid w:val="000062CE"/>
    <w:rsid w:val="000063DC"/>
    <w:rsid w:val="00006617"/>
    <w:rsid w:val="00006BEC"/>
    <w:rsid w:val="00006BF6"/>
    <w:rsid w:val="00006F3D"/>
    <w:rsid w:val="00007E19"/>
    <w:rsid w:val="00010622"/>
    <w:rsid w:val="00010973"/>
    <w:rsid w:val="00010C3E"/>
    <w:rsid w:val="00011019"/>
    <w:rsid w:val="000113E7"/>
    <w:rsid w:val="00013C9D"/>
    <w:rsid w:val="00014460"/>
    <w:rsid w:val="000157E4"/>
    <w:rsid w:val="00015D78"/>
    <w:rsid w:val="0001713F"/>
    <w:rsid w:val="00020BE4"/>
    <w:rsid w:val="00021C68"/>
    <w:rsid w:val="00022596"/>
    <w:rsid w:val="00022CB3"/>
    <w:rsid w:val="00026062"/>
    <w:rsid w:val="000271CD"/>
    <w:rsid w:val="000302ED"/>
    <w:rsid w:val="0003212A"/>
    <w:rsid w:val="00032DF3"/>
    <w:rsid w:val="00033676"/>
    <w:rsid w:val="00033BF8"/>
    <w:rsid w:val="00035D30"/>
    <w:rsid w:val="0003780D"/>
    <w:rsid w:val="000378A2"/>
    <w:rsid w:val="00040037"/>
    <w:rsid w:val="00041335"/>
    <w:rsid w:val="0004405B"/>
    <w:rsid w:val="00044A6C"/>
    <w:rsid w:val="00044C55"/>
    <w:rsid w:val="00044E7A"/>
    <w:rsid w:val="000452F2"/>
    <w:rsid w:val="000456A8"/>
    <w:rsid w:val="00047179"/>
    <w:rsid w:val="000473CE"/>
    <w:rsid w:val="00051A52"/>
    <w:rsid w:val="00051AB9"/>
    <w:rsid w:val="00052CD7"/>
    <w:rsid w:val="00053756"/>
    <w:rsid w:val="000550F0"/>
    <w:rsid w:val="0005576D"/>
    <w:rsid w:val="00056584"/>
    <w:rsid w:val="00056FFF"/>
    <w:rsid w:val="00060CCD"/>
    <w:rsid w:val="000615D1"/>
    <w:rsid w:val="00061A02"/>
    <w:rsid w:val="00062786"/>
    <w:rsid w:val="00062A68"/>
    <w:rsid w:val="00063970"/>
    <w:rsid w:val="00065BC0"/>
    <w:rsid w:val="0006650E"/>
    <w:rsid w:val="000669A7"/>
    <w:rsid w:val="00066C41"/>
    <w:rsid w:val="00066F76"/>
    <w:rsid w:val="0006724F"/>
    <w:rsid w:val="00067250"/>
    <w:rsid w:val="00071BC2"/>
    <w:rsid w:val="00071BF5"/>
    <w:rsid w:val="00072E33"/>
    <w:rsid w:val="00074808"/>
    <w:rsid w:val="00074E6A"/>
    <w:rsid w:val="000767AA"/>
    <w:rsid w:val="00076FE0"/>
    <w:rsid w:val="00080776"/>
    <w:rsid w:val="00080AC8"/>
    <w:rsid w:val="000817BD"/>
    <w:rsid w:val="0008271A"/>
    <w:rsid w:val="000828E1"/>
    <w:rsid w:val="0008316C"/>
    <w:rsid w:val="00084F77"/>
    <w:rsid w:val="000858A3"/>
    <w:rsid w:val="00085CCD"/>
    <w:rsid w:val="000865C4"/>
    <w:rsid w:val="00086CAC"/>
    <w:rsid w:val="00087B82"/>
    <w:rsid w:val="00090FB1"/>
    <w:rsid w:val="000911D6"/>
    <w:rsid w:val="00091EA1"/>
    <w:rsid w:val="00093224"/>
    <w:rsid w:val="000932E4"/>
    <w:rsid w:val="00093490"/>
    <w:rsid w:val="00093623"/>
    <w:rsid w:val="000937A6"/>
    <w:rsid w:val="00094805"/>
    <w:rsid w:val="00095273"/>
    <w:rsid w:val="00095B22"/>
    <w:rsid w:val="00096210"/>
    <w:rsid w:val="0009636B"/>
    <w:rsid w:val="00096B2E"/>
    <w:rsid w:val="00096D6F"/>
    <w:rsid w:val="00096E70"/>
    <w:rsid w:val="00097C41"/>
    <w:rsid w:val="000A128C"/>
    <w:rsid w:val="000A1B64"/>
    <w:rsid w:val="000A32C7"/>
    <w:rsid w:val="000A39C9"/>
    <w:rsid w:val="000A3F54"/>
    <w:rsid w:val="000A453A"/>
    <w:rsid w:val="000A62DA"/>
    <w:rsid w:val="000A77D8"/>
    <w:rsid w:val="000B03A9"/>
    <w:rsid w:val="000B1BBF"/>
    <w:rsid w:val="000B352E"/>
    <w:rsid w:val="000B4557"/>
    <w:rsid w:val="000B4E2B"/>
    <w:rsid w:val="000B5401"/>
    <w:rsid w:val="000B763B"/>
    <w:rsid w:val="000C0178"/>
    <w:rsid w:val="000C07C9"/>
    <w:rsid w:val="000C258D"/>
    <w:rsid w:val="000C392A"/>
    <w:rsid w:val="000C392F"/>
    <w:rsid w:val="000C4852"/>
    <w:rsid w:val="000C5237"/>
    <w:rsid w:val="000C651C"/>
    <w:rsid w:val="000C67FF"/>
    <w:rsid w:val="000C79AF"/>
    <w:rsid w:val="000D0755"/>
    <w:rsid w:val="000D0BE4"/>
    <w:rsid w:val="000D2B69"/>
    <w:rsid w:val="000D4B8E"/>
    <w:rsid w:val="000D6CE5"/>
    <w:rsid w:val="000D734E"/>
    <w:rsid w:val="000D7DD4"/>
    <w:rsid w:val="000E30B3"/>
    <w:rsid w:val="000E4416"/>
    <w:rsid w:val="000E448D"/>
    <w:rsid w:val="000E595F"/>
    <w:rsid w:val="000E5E30"/>
    <w:rsid w:val="000E611F"/>
    <w:rsid w:val="000E7BA2"/>
    <w:rsid w:val="000F022E"/>
    <w:rsid w:val="000F08E0"/>
    <w:rsid w:val="000F0DFA"/>
    <w:rsid w:val="000F16A6"/>
    <w:rsid w:val="000F19B4"/>
    <w:rsid w:val="000F1D98"/>
    <w:rsid w:val="000F4D8B"/>
    <w:rsid w:val="000F587B"/>
    <w:rsid w:val="00100D44"/>
    <w:rsid w:val="001018CC"/>
    <w:rsid w:val="00101CC7"/>
    <w:rsid w:val="00101E67"/>
    <w:rsid w:val="00101EFD"/>
    <w:rsid w:val="001022E7"/>
    <w:rsid w:val="001041B8"/>
    <w:rsid w:val="00104A5B"/>
    <w:rsid w:val="0010590A"/>
    <w:rsid w:val="00105D89"/>
    <w:rsid w:val="00106725"/>
    <w:rsid w:val="001072D0"/>
    <w:rsid w:val="00110FA2"/>
    <w:rsid w:val="00111865"/>
    <w:rsid w:val="00111E73"/>
    <w:rsid w:val="00112168"/>
    <w:rsid w:val="00113CC6"/>
    <w:rsid w:val="00114A8B"/>
    <w:rsid w:val="00114DC5"/>
    <w:rsid w:val="001150ED"/>
    <w:rsid w:val="00115965"/>
    <w:rsid w:val="00115989"/>
    <w:rsid w:val="00116D02"/>
    <w:rsid w:val="00117B60"/>
    <w:rsid w:val="00120B11"/>
    <w:rsid w:val="001214C0"/>
    <w:rsid w:val="00121E76"/>
    <w:rsid w:val="00122CAE"/>
    <w:rsid w:val="001234DC"/>
    <w:rsid w:val="00123629"/>
    <w:rsid w:val="0012576B"/>
    <w:rsid w:val="00133A37"/>
    <w:rsid w:val="001342D2"/>
    <w:rsid w:val="00134F4C"/>
    <w:rsid w:val="00136089"/>
    <w:rsid w:val="0013636A"/>
    <w:rsid w:val="00137EEF"/>
    <w:rsid w:val="00137F9F"/>
    <w:rsid w:val="0014002D"/>
    <w:rsid w:val="00140ED0"/>
    <w:rsid w:val="001414A7"/>
    <w:rsid w:val="00142194"/>
    <w:rsid w:val="00142C69"/>
    <w:rsid w:val="0014364F"/>
    <w:rsid w:val="00143B89"/>
    <w:rsid w:val="001444E9"/>
    <w:rsid w:val="0014579B"/>
    <w:rsid w:val="0014639C"/>
    <w:rsid w:val="001469B5"/>
    <w:rsid w:val="00146B37"/>
    <w:rsid w:val="001506AF"/>
    <w:rsid w:val="0015134D"/>
    <w:rsid w:val="0015193A"/>
    <w:rsid w:val="00151F01"/>
    <w:rsid w:val="0015404C"/>
    <w:rsid w:val="00154108"/>
    <w:rsid w:val="00154371"/>
    <w:rsid w:val="00155836"/>
    <w:rsid w:val="00155A9A"/>
    <w:rsid w:val="00155F28"/>
    <w:rsid w:val="00156EF2"/>
    <w:rsid w:val="00157180"/>
    <w:rsid w:val="0016344F"/>
    <w:rsid w:val="00163E85"/>
    <w:rsid w:val="00165113"/>
    <w:rsid w:val="00165D32"/>
    <w:rsid w:val="0016673F"/>
    <w:rsid w:val="00167303"/>
    <w:rsid w:val="0016796C"/>
    <w:rsid w:val="00167A06"/>
    <w:rsid w:val="00170ABF"/>
    <w:rsid w:val="00172511"/>
    <w:rsid w:val="001727B1"/>
    <w:rsid w:val="0017287A"/>
    <w:rsid w:val="00174F62"/>
    <w:rsid w:val="00175E54"/>
    <w:rsid w:val="001766F6"/>
    <w:rsid w:val="001777D7"/>
    <w:rsid w:val="00177C49"/>
    <w:rsid w:val="001801BD"/>
    <w:rsid w:val="00181574"/>
    <w:rsid w:val="00182E6A"/>
    <w:rsid w:val="00183010"/>
    <w:rsid w:val="00184DF9"/>
    <w:rsid w:val="001867B8"/>
    <w:rsid w:val="001873F0"/>
    <w:rsid w:val="00190A04"/>
    <w:rsid w:val="001921E6"/>
    <w:rsid w:val="001925ED"/>
    <w:rsid w:val="001930F5"/>
    <w:rsid w:val="001931F9"/>
    <w:rsid w:val="00193EB8"/>
    <w:rsid w:val="0019499A"/>
    <w:rsid w:val="0019665F"/>
    <w:rsid w:val="00196CF4"/>
    <w:rsid w:val="00197466"/>
    <w:rsid w:val="00197765"/>
    <w:rsid w:val="00197B19"/>
    <w:rsid w:val="001A06DC"/>
    <w:rsid w:val="001A3772"/>
    <w:rsid w:val="001A4BDE"/>
    <w:rsid w:val="001A4D52"/>
    <w:rsid w:val="001A6AFF"/>
    <w:rsid w:val="001A70B2"/>
    <w:rsid w:val="001A7903"/>
    <w:rsid w:val="001A7D12"/>
    <w:rsid w:val="001B0D85"/>
    <w:rsid w:val="001B12D3"/>
    <w:rsid w:val="001B2C1E"/>
    <w:rsid w:val="001B33AC"/>
    <w:rsid w:val="001B3D46"/>
    <w:rsid w:val="001B3DCD"/>
    <w:rsid w:val="001B5173"/>
    <w:rsid w:val="001B5236"/>
    <w:rsid w:val="001B67A0"/>
    <w:rsid w:val="001C06C0"/>
    <w:rsid w:val="001C0924"/>
    <w:rsid w:val="001C1126"/>
    <w:rsid w:val="001C136B"/>
    <w:rsid w:val="001C421D"/>
    <w:rsid w:val="001C5F6D"/>
    <w:rsid w:val="001C67E8"/>
    <w:rsid w:val="001C696F"/>
    <w:rsid w:val="001D0E69"/>
    <w:rsid w:val="001D21C9"/>
    <w:rsid w:val="001D343C"/>
    <w:rsid w:val="001D3C82"/>
    <w:rsid w:val="001D4573"/>
    <w:rsid w:val="001D4A3E"/>
    <w:rsid w:val="001D515D"/>
    <w:rsid w:val="001D58C1"/>
    <w:rsid w:val="001D6410"/>
    <w:rsid w:val="001D6EB4"/>
    <w:rsid w:val="001E1D85"/>
    <w:rsid w:val="001E229C"/>
    <w:rsid w:val="001E343C"/>
    <w:rsid w:val="001E43DF"/>
    <w:rsid w:val="001E5994"/>
    <w:rsid w:val="001E6CA0"/>
    <w:rsid w:val="001E713F"/>
    <w:rsid w:val="001F1073"/>
    <w:rsid w:val="001F2447"/>
    <w:rsid w:val="001F3470"/>
    <w:rsid w:val="001F403C"/>
    <w:rsid w:val="001F429F"/>
    <w:rsid w:val="001F45C9"/>
    <w:rsid w:val="001F5172"/>
    <w:rsid w:val="001F5AD2"/>
    <w:rsid w:val="001F64D4"/>
    <w:rsid w:val="001F6943"/>
    <w:rsid w:val="00200A30"/>
    <w:rsid w:val="00200BFE"/>
    <w:rsid w:val="0020185A"/>
    <w:rsid w:val="00201AA1"/>
    <w:rsid w:val="00201AA3"/>
    <w:rsid w:val="00202C5D"/>
    <w:rsid w:val="002032A8"/>
    <w:rsid w:val="00205094"/>
    <w:rsid w:val="00210688"/>
    <w:rsid w:val="00210FE0"/>
    <w:rsid w:val="002110E6"/>
    <w:rsid w:val="00211A9C"/>
    <w:rsid w:val="002123FC"/>
    <w:rsid w:val="002134BC"/>
    <w:rsid w:val="002146F7"/>
    <w:rsid w:val="00214718"/>
    <w:rsid w:val="002148C6"/>
    <w:rsid w:val="00214B31"/>
    <w:rsid w:val="002158E6"/>
    <w:rsid w:val="002159FB"/>
    <w:rsid w:val="00215DD6"/>
    <w:rsid w:val="0021640E"/>
    <w:rsid w:val="002175CC"/>
    <w:rsid w:val="00217CBF"/>
    <w:rsid w:val="00220B4A"/>
    <w:rsid w:val="0022138A"/>
    <w:rsid w:val="00221A01"/>
    <w:rsid w:val="00221D6C"/>
    <w:rsid w:val="00221E37"/>
    <w:rsid w:val="0022425A"/>
    <w:rsid w:val="00224ECC"/>
    <w:rsid w:val="002313D5"/>
    <w:rsid w:val="0023218D"/>
    <w:rsid w:val="002326B8"/>
    <w:rsid w:val="0023287F"/>
    <w:rsid w:val="00232A85"/>
    <w:rsid w:val="00232EC1"/>
    <w:rsid w:val="00233B0F"/>
    <w:rsid w:val="00234297"/>
    <w:rsid w:val="0023448E"/>
    <w:rsid w:val="0023496F"/>
    <w:rsid w:val="00234BC4"/>
    <w:rsid w:val="00234CC1"/>
    <w:rsid w:val="00237D30"/>
    <w:rsid w:val="0024124D"/>
    <w:rsid w:val="002415BC"/>
    <w:rsid w:val="00243445"/>
    <w:rsid w:val="00244C67"/>
    <w:rsid w:val="00245B53"/>
    <w:rsid w:val="0024677A"/>
    <w:rsid w:val="00246EBE"/>
    <w:rsid w:val="00247E2A"/>
    <w:rsid w:val="0025038C"/>
    <w:rsid w:val="002511B2"/>
    <w:rsid w:val="00252279"/>
    <w:rsid w:val="00252A88"/>
    <w:rsid w:val="00253D89"/>
    <w:rsid w:val="002544B2"/>
    <w:rsid w:val="002550A6"/>
    <w:rsid w:val="00255770"/>
    <w:rsid w:val="002560CE"/>
    <w:rsid w:val="00256626"/>
    <w:rsid w:val="00256888"/>
    <w:rsid w:val="00257297"/>
    <w:rsid w:val="002607A9"/>
    <w:rsid w:val="00261FE1"/>
    <w:rsid w:val="0026223A"/>
    <w:rsid w:val="00264889"/>
    <w:rsid w:val="002666C4"/>
    <w:rsid w:val="00266D5A"/>
    <w:rsid w:val="002671F8"/>
    <w:rsid w:val="002703E3"/>
    <w:rsid w:val="00270670"/>
    <w:rsid w:val="0027190F"/>
    <w:rsid w:val="00271B05"/>
    <w:rsid w:val="00273583"/>
    <w:rsid w:val="00273DDE"/>
    <w:rsid w:val="00276090"/>
    <w:rsid w:val="00276D92"/>
    <w:rsid w:val="00280197"/>
    <w:rsid w:val="0028060E"/>
    <w:rsid w:val="00280C7D"/>
    <w:rsid w:val="00281112"/>
    <w:rsid w:val="00283027"/>
    <w:rsid w:val="00283B99"/>
    <w:rsid w:val="00283FAB"/>
    <w:rsid w:val="002852D2"/>
    <w:rsid w:val="00285306"/>
    <w:rsid w:val="002877FE"/>
    <w:rsid w:val="00287CA3"/>
    <w:rsid w:val="0029025B"/>
    <w:rsid w:val="002902CE"/>
    <w:rsid w:val="00293833"/>
    <w:rsid w:val="00293CE7"/>
    <w:rsid w:val="00293D3E"/>
    <w:rsid w:val="00293FFF"/>
    <w:rsid w:val="00296521"/>
    <w:rsid w:val="0029784B"/>
    <w:rsid w:val="002A05A7"/>
    <w:rsid w:val="002A05FE"/>
    <w:rsid w:val="002A0AC1"/>
    <w:rsid w:val="002A0BDC"/>
    <w:rsid w:val="002A0C83"/>
    <w:rsid w:val="002A1CA8"/>
    <w:rsid w:val="002A1FAE"/>
    <w:rsid w:val="002A3AC1"/>
    <w:rsid w:val="002A3DFE"/>
    <w:rsid w:val="002A4349"/>
    <w:rsid w:val="002A51AA"/>
    <w:rsid w:val="002A5A7E"/>
    <w:rsid w:val="002A5D81"/>
    <w:rsid w:val="002A7632"/>
    <w:rsid w:val="002B0C0C"/>
    <w:rsid w:val="002B1769"/>
    <w:rsid w:val="002B252D"/>
    <w:rsid w:val="002B551C"/>
    <w:rsid w:val="002B5DF6"/>
    <w:rsid w:val="002B61B0"/>
    <w:rsid w:val="002B68DA"/>
    <w:rsid w:val="002B7A97"/>
    <w:rsid w:val="002C102D"/>
    <w:rsid w:val="002C1CED"/>
    <w:rsid w:val="002C1EC6"/>
    <w:rsid w:val="002C21A8"/>
    <w:rsid w:val="002C3183"/>
    <w:rsid w:val="002C36BB"/>
    <w:rsid w:val="002C3A89"/>
    <w:rsid w:val="002C555F"/>
    <w:rsid w:val="002C57A9"/>
    <w:rsid w:val="002C7725"/>
    <w:rsid w:val="002D0972"/>
    <w:rsid w:val="002D3438"/>
    <w:rsid w:val="002D3F3A"/>
    <w:rsid w:val="002D48BD"/>
    <w:rsid w:val="002D5702"/>
    <w:rsid w:val="002D5E43"/>
    <w:rsid w:val="002D626B"/>
    <w:rsid w:val="002D7179"/>
    <w:rsid w:val="002D7FD9"/>
    <w:rsid w:val="002E069D"/>
    <w:rsid w:val="002E0D92"/>
    <w:rsid w:val="002E1342"/>
    <w:rsid w:val="002E1503"/>
    <w:rsid w:val="002E1F64"/>
    <w:rsid w:val="002E21DE"/>
    <w:rsid w:val="002E351C"/>
    <w:rsid w:val="002E5488"/>
    <w:rsid w:val="002E590F"/>
    <w:rsid w:val="002E5A4C"/>
    <w:rsid w:val="002E5DF5"/>
    <w:rsid w:val="002E6A11"/>
    <w:rsid w:val="002F0679"/>
    <w:rsid w:val="002F1D92"/>
    <w:rsid w:val="002F1F20"/>
    <w:rsid w:val="002F2B0E"/>
    <w:rsid w:val="002F4E03"/>
    <w:rsid w:val="002F519F"/>
    <w:rsid w:val="002F554E"/>
    <w:rsid w:val="002F61D1"/>
    <w:rsid w:val="002F74C3"/>
    <w:rsid w:val="003001BB"/>
    <w:rsid w:val="00300B3C"/>
    <w:rsid w:val="0030214E"/>
    <w:rsid w:val="003035A1"/>
    <w:rsid w:val="00305361"/>
    <w:rsid w:val="00306050"/>
    <w:rsid w:val="00306A2C"/>
    <w:rsid w:val="00306D39"/>
    <w:rsid w:val="00306E1B"/>
    <w:rsid w:val="0030754C"/>
    <w:rsid w:val="00307642"/>
    <w:rsid w:val="00307D41"/>
    <w:rsid w:val="00312986"/>
    <w:rsid w:val="00312B3D"/>
    <w:rsid w:val="003132E2"/>
    <w:rsid w:val="003147F3"/>
    <w:rsid w:val="00314EFA"/>
    <w:rsid w:val="00315654"/>
    <w:rsid w:val="0031570F"/>
    <w:rsid w:val="00316DF1"/>
    <w:rsid w:val="00316EDD"/>
    <w:rsid w:val="0032279A"/>
    <w:rsid w:val="0032461A"/>
    <w:rsid w:val="00325242"/>
    <w:rsid w:val="00325386"/>
    <w:rsid w:val="003256C4"/>
    <w:rsid w:val="00325752"/>
    <w:rsid w:val="003258CF"/>
    <w:rsid w:val="00326ED8"/>
    <w:rsid w:val="00327EDA"/>
    <w:rsid w:val="00331886"/>
    <w:rsid w:val="00332508"/>
    <w:rsid w:val="00332E54"/>
    <w:rsid w:val="0033377D"/>
    <w:rsid w:val="003343FC"/>
    <w:rsid w:val="00334B6E"/>
    <w:rsid w:val="003354BA"/>
    <w:rsid w:val="00335CA8"/>
    <w:rsid w:val="00335D95"/>
    <w:rsid w:val="00335FFF"/>
    <w:rsid w:val="003365DE"/>
    <w:rsid w:val="003374DA"/>
    <w:rsid w:val="00340955"/>
    <w:rsid w:val="00340CF4"/>
    <w:rsid w:val="00340CF7"/>
    <w:rsid w:val="00341A60"/>
    <w:rsid w:val="00342B1C"/>
    <w:rsid w:val="00345D8A"/>
    <w:rsid w:val="00350934"/>
    <w:rsid w:val="003512CE"/>
    <w:rsid w:val="00351963"/>
    <w:rsid w:val="003519FD"/>
    <w:rsid w:val="003523FE"/>
    <w:rsid w:val="003536E1"/>
    <w:rsid w:val="00353DC4"/>
    <w:rsid w:val="00354633"/>
    <w:rsid w:val="00356BEC"/>
    <w:rsid w:val="00356FD3"/>
    <w:rsid w:val="0035729C"/>
    <w:rsid w:val="003600F9"/>
    <w:rsid w:val="00360898"/>
    <w:rsid w:val="00361A32"/>
    <w:rsid w:val="00362133"/>
    <w:rsid w:val="003622C1"/>
    <w:rsid w:val="00362D6D"/>
    <w:rsid w:val="00362EB0"/>
    <w:rsid w:val="00363E4C"/>
    <w:rsid w:val="00363F3A"/>
    <w:rsid w:val="003651CB"/>
    <w:rsid w:val="003658DB"/>
    <w:rsid w:val="00365956"/>
    <w:rsid w:val="003661C7"/>
    <w:rsid w:val="00366A57"/>
    <w:rsid w:val="00366AFF"/>
    <w:rsid w:val="003671A1"/>
    <w:rsid w:val="0036730E"/>
    <w:rsid w:val="003679C7"/>
    <w:rsid w:val="00367AF7"/>
    <w:rsid w:val="00370054"/>
    <w:rsid w:val="00370DAC"/>
    <w:rsid w:val="003721EB"/>
    <w:rsid w:val="00372DF1"/>
    <w:rsid w:val="003733BB"/>
    <w:rsid w:val="00374AA7"/>
    <w:rsid w:val="00375179"/>
    <w:rsid w:val="0038044C"/>
    <w:rsid w:val="00380D16"/>
    <w:rsid w:val="00380FD1"/>
    <w:rsid w:val="0038102B"/>
    <w:rsid w:val="00381735"/>
    <w:rsid w:val="00382E11"/>
    <w:rsid w:val="003848F2"/>
    <w:rsid w:val="00385B41"/>
    <w:rsid w:val="00385BDF"/>
    <w:rsid w:val="00390CE8"/>
    <w:rsid w:val="00391680"/>
    <w:rsid w:val="00392084"/>
    <w:rsid w:val="003920C9"/>
    <w:rsid w:val="003923C6"/>
    <w:rsid w:val="003934B5"/>
    <w:rsid w:val="00393B2E"/>
    <w:rsid w:val="00394AAB"/>
    <w:rsid w:val="00394B0C"/>
    <w:rsid w:val="00395DFA"/>
    <w:rsid w:val="00396E7E"/>
    <w:rsid w:val="00397F92"/>
    <w:rsid w:val="003A07F2"/>
    <w:rsid w:val="003A0884"/>
    <w:rsid w:val="003A0C6B"/>
    <w:rsid w:val="003A0C77"/>
    <w:rsid w:val="003A2CD4"/>
    <w:rsid w:val="003A2F97"/>
    <w:rsid w:val="003A313D"/>
    <w:rsid w:val="003A31EF"/>
    <w:rsid w:val="003A385B"/>
    <w:rsid w:val="003A38E0"/>
    <w:rsid w:val="003A3FE2"/>
    <w:rsid w:val="003A698F"/>
    <w:rsid w:val="003A6C66"/>
    <w:rsid w:val="003A7A2B"/>
    <w:rsid w:val="003B0B10"/>
    <w:rsid w:val="003B18D4"/>
    <w:rsid w:val="003B1F59"/>
    <w:rsid w:val="003B6580"/>
    <w:rsid w:val="003B693F"/>
    <w:rsid w:val="003B6A7A"/>
    <w:rsid w:val="003B7056"/>
    <w:rsid w:val="003C04B1"/>
    <w:rsid w:val="003C0ACA"/>
    <w:rsid w:val="003C0D38"/>
    <w:rsid w:val="003C1890"/>
    <w:rsid w:val="003C2B4B"/>
    <w:rsid w:val="003C33FF"/>
    <w:rsid w:val="003C35FA"/>
    <w:rsid w:val="003C43CF"/>
    <w:rsid w:val="003C486A"/>
    <w:rsid w:val="003C4AC3"/>
    <w:rsid w:val="003C62EB"/>
    <w:rsid w:val="003C6706"/>
    <w:rsid w:val="003D1B3D"/>
    <w:rsid w:val="003D2111"/>
    <w:rsid w:val="003D2D85"/>
    <w:rsid w:val="003D3280"/>
    <w:rsid w:val="003E1C04"/>
    <w:rsid w:val="003E2E9B"/>
    <w:rsid w:val="003E2FF2"/>
    <w:rsid w:val="003E5036"/>
    <w:rsid w:val="003E60E3"/>
    <w:rsid w:val="003E6316"/>
    <w:rsid w:val="003E7B12"/>
    <w:rsid w:val="003F05F3"/>
    <w:rsid w:val="003F0A33"/>
    <w:rsid w:val="003F2661"/>
    <w:rsid w:val="003F38E9"/>
    <w:rsid w:val="003F3BA5"/>
    <w:rsid w:val="003F5C56"/>
    <w:rsid w:val="003F5C58"/>
    <w:rsid w:val="003F610F"/>
    <w:rsid w:val="003F6733"/>
    <w:rsid w:val="003F7324"/>
    <w:rsid w:val="00401023"/>
    <w:rsid w:val="00401CC1"/>
    <w:rsid w:val="00402703"/>
    <w:rsid w:val="00402B0D"/>
    <w:rsid w:val="00402BFD"/>
    <w:rsid w:val="00402CA1"/>
    <w:rsid w:val="00403D5F"/>
    <w:rsid w:val="00403E1E"/>
    <w:rsid w:val="00404280"/>
    <w:rsid w:val="00404914"/>
    <w:rsid w:val="00404A53"/>
    <w:rsid w:val="00405706"/>
    <w:rsid w:val="00406ECD"/>
    <w:rsid w:val="00410146"/>
    <w:rsid w:val="00411163"/>
    <w:rsid w:val="004116CF"/>
    <w:rsid w:val="00412201"/>
    <w:rsid w:val="00414A85"/>
    <w:rsid w:val="00414EBC"/>
    <w:rsid w:val="0041518B"/>
    <w:rsid w:val="0041570B"/>
    <w:rsid w:val="004159C9"/>
    <w:rsid w:val="004165AA"/>
    <w:rsid w:val="004174A0"/>
    <w:rsid w:val="004176F7"/>
    <w:rsid w:val="0041779F"/>
    <w:rsid w:val="004203B9"/>
    <w:rsid w:val="00420AE8"/>
    <w:rsid w:val="00421BD1"/>
    <w:rsid w:val="00421D16"/>
    <w:rsid w:val="00422A5B"/>
    <w:rsid w:val="00423154"/>
    <w:rsid w:val="00425B34"/>
    <w:rsid w:val="00427B20"/>
    <w:rsid w:val="004303CE"/>
    <w:rsid w:val="00430B2B"/>
    <w:rsid w:val="00434DB3"/>
    <w:rsid w:val="0043539E"/>
    <w:rsid w:val="00435478"/>
    <w:rsid w:val="00435C81"/>
    <w:rsid w:val="004365DB"/>
    <w:rsid w:val="00436F36"/>
    <w:rsid w:val="00440655"/>
    <w:rsid w:val="00441C6E"/>
    <w:rsid w:val="00444DF7"/>
    <w:rsid w:val="00447798"/>
    <w:rsid w:val="00451030"/>
    <w:rsid w:val="00451BFE"/>
    <w:rsid w:val="0045227B"/>
    <w:rsid w:val="00453551"/>
    <w:rsid w:val="00454FB3"/>
    <w:rsid w:val="00455F1F"/>
    <w:rsid w:val="00460135"/>
    <w:rsid w:val="0046085B"/>
    <w:rsid w:val="004619BD"/>
    <w:rsid w:val="00461AC4"/>
    <w:rsid w:val="00462F17"/>
    <w:rsid w:val="00463695"/>
    <w:rsid w:val="00464D91"/>
    <w:rsid w:val="00465A37"/>
    <w:rsid w:val="00466447"/>
    <w:rsid w:val="00467128"/>
    <w:rsid w:val="004674EC"/>
    <w:rsid w:val="004712A1"/>
    <w:rsid w:val="004719E3"/>
    <w:rsid w:val="00472278"/>
    <w:rsid w:val="00472DDF"/>
    <w:rsid w:val="00473713"/>
    <w:rsid w:val="004741B6"/>
    <w:rsid w:val="00475BA4"/>
    <w:rsid w:val="00475FB0"/>
    <w:rsid w:val="00476165"/>
    <w:rsid w:val="00476F17"/>
    <w:rsid w:val="004778FC"/>
    <w:rsid w:val="00480895"/>
    <w:rsid w:val="00481010"/>
    <w:rsid w:val="00481D4B"/>
    <w:rsid w:val="00482E48"/>
    <w:rsid w:val="00482F8E"/>
    <w:rsid w:val="0048310F"/>
    <w:rsid w:val="004838E6"/>
    <w:rsid w:val="00485AC8"/>
    <w:rsid w:val="0048711A"/>
    <w:rsid w:val="00490040"/>
    <w:rsid w:val="00490255"/>
    <w:rsid w:val="0049327E"/>
    <w:rsid w:val="004935FC"/>
    <w:rsid w:val="004944A2"/>
    <w:rsid w:val="004952E9"/>
    <w:rsid w:val="00495CC0"/>
    <w:rsid w:val="00495D07"/>
    <w:rsid w:val="004A04BB"/>
    <w:rsid w:val="004A0BE6"/>
    <w:rsid w:val="004A1EB7"/>
    <w:rsid w:val="004A236E"/>
    <w:rsid w:val="004A38E3"/>
    <w:rsid w:val="004A43CA"/>
    <w:rsid w:val="004A59D6"/>
    <w:rsid w:val="004A7062"/>
    <w:rsid w:val="004A7AD6"/>
    <w:rsid w:val="004A7EAF"/>
    <w:rsid w:val="004B109B"/>
    <w:rsid w:val="004B2A05"/>
    <w:rsid w:val="004B3BB9"/>
    <w:rsid w:val="004B627D"/>
    <w:rsid w:val="004B77C6"/>
    <w:rsid w:val="004C0BB9"/>
    <w:rsid w:val="004C0E8A"/>
    <w:rsid w:val="004C18B6"/>
    <w:rsid w:val="004C1979"/>
    <w:rsid w:val="004C1F6B"/>
    <w:rsid w:val="004C334F"/>
    <w:rsid w:val="004C493B"/>
    <w:rsid w:val="004C65C9"/>
    <w:rsid w:val="004C6F02"/>
    <w:rsid w:val="004C7269"/>
    <w:rsid w:val="004C726A"/>
    <w:rsid w:val="004C728A"/>
    <w:rsid w:val="004C7734"/>
    <w:rsid w:val="004C78D6"/>
    <w:rsid w:val="004D0E57"/>
    <w:rsid w:val="004D0F87"/>
    <w:rsid w:val="004D1CC2"/>
    <w:rsid w:val="004D2D05"/>
    <w:rsid w:val="004D36CC"/>
    <w:rsid w:val="004D3E20"/>
    <w:rsid w:val="004D4776"/>
    <w:rsid w:val="004D48FE"/>
    <w:rsid w:val="004D5FE9"/>
    <w:rsid w:val="004D700D"/>
    <w:rsid w:val="004D7600"/>
    <w:rsid w:val="004E000C"/>
    <w:rsid w:val="004E03C5"/>
    <w:rsid w:val="004E0AE4"/>
    <w:rsid w:val="004E15A4"/>
    <w:rsid w:val="004E1C82"/>
    <w:rsid w:val="004E2053"/>
    <w:rsid w:val="004E2250"/>
    <w:rsid w:val="004E2BE0"/>
    <w:rsid w:val="004E3DEF"/>
    <w:rsid w:val="004E458B"/>
    <w:rsid w:val="004E4998"/>
    <w:rsid w:val="004E5539"/>
    <w:rsid w:val="004F1126"/>
    <w:rsid w:val="004F21FC"/>
    <w:rsid w:val="004F31D3"/>
    <w:rsid w:val="004F39CA"/>
    <w:rsid w:val="004F4ABD"/>
    <w:rsid w:val="004F5D88"/>
    <w:rsid w:val="004F6688"/>
    <w:rsid w:val="00501B1D"/>
    <w:rsid w:val="00501EDB"/>
    <w:rsid w:val="00503746"/>
    <w:rsid w:val="00503795"/>
    <w:rsid w:val="0050460A"/>
    <w:rsid w:val="005048F1"/>
    <w:rsid w:val="0050533A"/>
    <w:rsid w:val="005054B2"/>
    <w:rsid w:val="00505585"/>
    <w:rsid w:val="005056D3"/>
    <w:rsid w:val="00506230"/>
    <w:rsid w:val="00506C10"/>
    <w:rsid w:val="005070FE"/>
    <w:rsid w:val="00507EA9"/>
    <w:rsid w:val="005108D4"/>
    <w:rsid w:val="00511DF9"/>
    <w:rsid w:val="00511E7A"/>
    <w:rsid w:val="00512D48"/>
    <w:rsid w:val="00514329"/>
    <w:rsid w:val="00515193"/>
    <w:rsid w:val="0051569E"/>
    <w:rsid w:val="00517298"/>
    <w:rsid w:val="005175CC"/>
    <w:rsid w:val="00517B5D"/>
    <w:rsid w:val="00520444"/>
    <w:rsid w:val="00520620"/>
    <w:rsid w:val="0052070D"/>
    <w:rsid w:val="00520DB8"/>
    <w:rsid w:val="00521AF6"/>
    <w:rsid w:val="005226FB"/>
    <w:rsid w:val="005232EC"/>
    <w:rsid w:val="005243E8"/>
    <w:rsid w:val="00524B09"/>
    <w:rsid w:val="00524B7A"/>
    <w:rsid w:val="005253F2"/>
    <w:rsid w:val="005255BF"/>
    <w:rsid w:val="00526748"/>
    <w:rsid w:val="00531EA4"/>
    <w:rsid w:val="005323E9"/>
    <w:rsid w:val="0053561C"/>
    <w:rsid w:val="00535C6F"/>
    <w:rsid w:val="00536890"/>
    <w:rsid w:val="00536C14"/>
    <w:rsid w:val="00542F58"/>
    <w:rsid w:val="00543511"/>
    <w:rsid w:val="0054352A"/>
    <w:rsid w:val="00544943"/>
    <w:rsid w:val="00544E18"/>
    <w:rsid w:val="00545296"/>
    <w:rsid w:val="00551B5C"/>
    <w:rsid w:val="00551B7C"/>
    <w:rsid w:val="00551E3B"/>
    <w:rsid w:val="005527E9"/>
    <w:rsid w:val="005540B9"/>
    <w:rsid w:val="00554898"/>
    <w:rsid w:val="00554B17"/>
    <w:rsid w:val="005551FE"/>
    <w:rsid w:val="00555E73"/>
    <w:rsid w:val="00557739"/>
    <w:rsid w:val="00560A57"/>
    <w:rsid w:val="00560DA8"/>
    <w:rsid w:val="00560E7F"/>
    <w:rsid w:val="0056121D"/>
    <w:rsid w:val="0056225F"/>
    <w:rsid w:val="00563530"/>
    <w:rsid w:val="00565618"/>
    <w:rsid w:val="00565A39"/>
    <w:rsid w:val="00570091"/>
    <w:rsid w:val="00571333"/>
    <w:rsid w:val="0057143C"/>
    <w:rsid w:val="00571BDF"/>
    <w:rsid w:val="00572803"/>
    <w:rsid w:val="00572F4B"/>
    <w:rsid w:val="00575B37"/>
    <w:rsid w:val="00577F28"/>
    <w:rsid w:val="005818EB"/>
    <w:rsid w:val="00581A38"/>
    <w:rsid w:val="005830B8"/>
    <w:rsid w:val="00583416"/>
    <w:rsid w:val="00584648"/>
    <w:rsid w:val="00585965"/>
    <w:rsid w:val="005859AA"/>
    <w:rsid w:val="005861FD"/>
    <w:rsid w:val="005864F2"/>
    <w:rsid w:val="00587319"/>
    <w:rsid w:val="00593303"/>
    <w:rsid w:val="005933CD"/>
    <w:rsid w:val="0059464B"/>
    <w:rsid w:val="00595AE9"/>
    <w:rsid w:val="00595E82"/>
    <w:rsid w:val="0059685A"/>
    <w:rsid w:val="005A1257"/>
    <w:rsid w:val="005A1267"/>
    <w:rsid w:val="005A28A9"/>
    <w:rsid w:val="005A3114"/>
    <w:rsid w:val="005A3EBE"/>
    <w:rsid w:val="005A4294"/>
    <w:rsid w:val="005A44E8"/>
    <w:rsid w:val="005A594C"/>
    <w:rsid w:val="005A6CF1"/>
    <w:rsid w:val="005A6E6E"/>
    <w:rsid w:val="005A7745"/>
    <w:rsid w:val="005B02E2"/>
    <w:rsid w:val="005B08DC"/>
    <w:rsid w:val="005B0C8E"/>
    <w:rsid w:val="005B11B6"/>
    <w:rsid w:val="005B1751"/>
    <w:rsid w:val="005B29D6"/>
    <w:rsid w:val="005B483C"/>
    <w:rsid w:val="005B4F5C"/>
    <w:rsid w:val="005B6272"/>
    <w:rsid w:val="005B6377"/>
    <w:rsid w:val="005B702A"/>
    <w:rsid w:val="005C0BCA"/>
    <w:rsid w:val="005C1206"/>
    <w:rsid w:val="005C1E93"/>
    <w:rsid w:val="005C1EF0"/>
    <w:rsid w:val="005C233F"/>
    <w:rsid w:val="005C3652"/>
    <w:rsid w:val="005C635F"/>
    <w:rsid w:val="005C7CEF"/>
    <w:rsid w:val="005D0A91"/>
    <w:rsid w:val="005D134C"/>
    <w:rsid w:val="005D28E3"/>
    <w:rsid w:val="005D3977"/>
    <w:rsid w:val="005D42B5"/>
    <w:rsid w:val="005D4A12"/>
    <w:rsid w:val="005D5BAA"/>
    <w:rsid w:val="005D639E"/>
    <w:rsid w:val="005D706C"/>
    <w:rsid w:val="005D7CB8"/>
    <w:rsid w:val="005E08D6"/>
    <w:rsid w:val="005E2F83"/>
    <w:rsid w:val="005E34B7"/>
    <w:rsid w:val="005E44FF"/>
    <w:rsid w:val="005E4741"/>
    <w:rsid w:val="005E5400"/>
    <w:rsid w:val="005E6EB7"/>
    <w:rsid w:val="005F0235"/>
    <w:rsid w:val="005F0BB0"/>
    <w:rsid w:val="005F0F49"/>
    <w:rsid w:val="005F108F"/>
    <w:rsid w:val="005F3B51"/>
    <w:rsid w:val="005F4041"/>
    <w:rsid w:val="005F4C5B"/>
    <w:rsid w:val="005F5789"/>
    <w:rsid w:val="005F755F"/>
    <w:rsid w:val="00600C3C"/>
    <w:rsid w:val="00603B48"/>
    <w:rsid w:val="00603F79"/>
    <w:rsid w:val="00604346"/>
    <w:rsid w:val="00604EC5"/>
    <w:rsid w:val="0060518F"/>
    <w:rsid w:val="00605D98"/>
    <w:rsid w:val="00610865"/>
    <w:rsid w:val="006110AD"/>
    <w:rsid w:val="00613413"/>
    <w:rsid w:val="00613DCB"/>
    <w:rsid w:val="00614973"/>
    <w:rsid w:val="00615A76"/>
    <w:rsid w:val="00615B55"/>
    <w:rsid w:val="0061606F"/>
    <w:rsid w:val="00616B8D"/>
    <w:rsid w:val="00616EDA"/>
    <w:rsid w:val="00617ADF"/>
    <w:rsid w:val="00617D09"/>
    <w:rsid w:val="006201EE"/>
    <w:rsid w:val="00620A37"/>
    <w:rsid w:val="00620F0D"/>
    <w:rsid w:val="00620F79"/>
    <w:rsid w:val="00621F4B"/>
    <w:rsid w:val="0062206D"/>
    <w:rsid w:val="00622EE1"/>
    <w:rsid w:val="0062509E"/>
    <w:rsid w:val="006252A6"/>
    <w:rsid w:val="0062612D"/>
    <w:rsid w:val="00626D88"/>
    <w:rsid w:val="00627346"/>
    <w:rsid w:val="00627F2D"/>
    <w:rsid w:val="00627F67"/>
    <w:rsid w:val="00630980"/>
    <w:rsid w:val="00632A7A"/>
    <w:rsid w:val="00632FF0"/>
    <w:rsid w:val="0063319D"/>
    <w:rsid w:val="0063528E"/>
    <w:rsid w:val="00635819"/>
    <w:rsid w:val="00635F3D"/>
    <w:rsid w:val="00636A35"/>
    <w:rsid w:val="00636F7C"/>
    <w:rsid w:val="00637427"/>
    <w:rsid w:val="00640B16"/>
    <w:rsid w:val="0064311B"/>
    <w:rsid w:val="006434EE"/>
    <w:rsid w:val="0064388D"/>
    <w:rsid w:val="00643A1B"/>
    <w:rsid w:val="00644989"/>
    <w:rsid w:val="0064568B"/>
    <w:rsid w:val="00646133"/>
    <w:rsid w:val="006462E9"/>
    <w:rsid w:val="006467AA"/>
    <w:rsid w:val="00647271"/>
    <w:rsid w:val="006505FB"/>
    <w:rsid w:val="00653E14"/>
    <w:rsid w:val="006558B0"/>
    <w:rsid w:val="006561A7"/>
    <w:rsid w:val="00656306"/>
    <w:rsid w:val="00657B3A"/>
    <w:rsid w:val="006665F5"/>
    <w:rsid w:val="00666CA3"/>
    <w:rsid w:val="00670325"/>
    <w:rsid w:val="0067072F"/>
    <w:rsid w:val="00671BBD"/>
    <w:rsid w:val="00671C54"/>
    <w:rsid w:val="00673C7F"/>
    <w:rsid w:val="006743D2"/>
    <w:rsid w:val="00674B6A"/>
    <w:rsid w:val="0067569D"/>
    <w:rsid w:val="006779D5"/>
    <w:rsid w:val="00677EF2"/>
    <w:rsid w:val="006801A3"/>
    <w:rsid w:val="006801C4"/>
    <w:rsid w:val="00680614"/>
    <w:rsid w:val="00681A54"/>
    <w:rsid w:val="00684020"/>
    <w:rsid w:val="006848D1"/>
    <w:rsid w:val="0068490C"/>
    <w:rsid w:val="00685D73"/>
    <w:rsid w:val="0068604F"/>
    <w:rsid w:val="00686475"/>
    <w:rsid w:val="00686C24"/>
    <w:rsid w:val="006903D0"/>
    <w:rsid w:val="006926C7"/>
    <w:rsid w:val="00696921"/>
    <w:rsid w:val="00697B0B"/>
    <w:rsid w:val="006A05C6"/>
    <w:rsid w:val="006A066C"/>
    <w:rsid w:val="006A1065"/>
    <w:rsid w:val="006A33FC"/>
    <w:rsid w:val="006A692F"/>
    <w:rsid w:val="006A6E1D"/>
    <w:rsid w:val="006B0670"/>
    <w:rsid w:val="006B137C"/>
    <w:rsid w:val="006B172F"/>
    <w:rsid w:val="006B2883"/>
    <w:rsid w:val="006B3BEE"/>
    <w:rsid w:val="006B3C90"/>
    <w:rsid w:val="006B5642"/>
    <w:rsid w:val="006B6D01"/>
    <w:rsid w:val="006B7158"/>
    <w:rsid w:val="006C0C20"/>
    <w:rsid w:val="006C3573"/>
    <w:rsid w:val="006C4101"/>
    <w:rsid w:val="006C449A"/>
    <w:rsid w:val="006C4C66"/>
    <w:rsid w:val="006C506F"/>
    <w:rsid w:val="006C5312"/>
    <w:rsid w:val="006C6404"/>
    <w:rsid w:val="006C69A6"/>
    <w:rsid w:val="006C6AD2"/>
    <w:rsid w:val="006D0359"/>
    <w:rsid w:val="006D05FC"/>
    <w:rsid w:val="006D064E"/>
    <w:rsid w:val="006D2A12"/>
    <w:rsid w:val="006D38AF"/>
    <w:rsid w:val="006D50E6"/>
    <w:rsid w:val="006D663C"/>
    <w:rsid w:val="006E2C1B"/>
    <w:rsid w:val="006E3859"/>
    <w:rsid w:val="006E3D63"/>
    <w:rsid w:val="006E4011"/>
    <w:rsid w:val="006E51B0"/>
    <w:rsid w:val="006F1174"/>
    <w:rsid w:val="006F1DFB"/>
    <w:rsid w:val="006F26D2"/>
    <w:rsid w:val="006F2774"/>
    <w:rsid w:val="006F3E5E"/>
    <w:rsid w:val="006F4E06"/>
    <w:rsid w:val="006F5FBF"/>
    <w:rsid w:val="006F7AE2"/>
    <w:rsid w:val="00701055"/>
    <w:rsid w:val="007012FA"/>
    <w:rsid w:val="00701B56"/>
    <w:rsid w:val="00702735"/>
    <w:rsid w:val="0070371F"/>
    <w:rsid w:val="0070385E"/>
    <w:rsid w:val="00703D01"/>
    <w:rsid w:val="00703FEE"/>
    <w:rsid w:val="00704E07"/>
    <w:rsid w:val="0070540B"/>
    <w:rsid w:val="007061BC"/>
    <w:rsid w:val="007073A7"/>
    <w:rsid w:val="0070778F"/>
    <w:rsid w:val="00707972"/>
    <w:rsid w:val="00710935"/>
    <w:rsid w:val="00710FDA"/>
    <w:rsid w:val="00712A1A"/>
    <w:rsid w:val="00712E20"/>
    <w:rsid w:val="0071318B"/>
    <w:rsid w:val="00713546"/>
    <w:rsid w:val="00713FDD"/>
    <w:rsid w:val="00714477"/>
    <w:rsid w:val="007145DC"/>
    <w:rsid w:val="00714810"/>
    <w:rsid w:val="00714E4C"/>
    <w:rsid w:val="00716E17"/>
    <w:rsid w:val="0071749F"/>
    <w:rsid w:val="007177F9"/>
    <w:rsid w:val="00722EB2"/>
    <w:rsid w:val="00723A03"/>
    <w:rsid w:val="00724F61"/>
    <w:rsid w:val="00725189"/>
    <w:rsid w:val="007252E5"/>
    <w:rsid w:val="00725670"/>
    <w:rsid w:val="00726560"/>
    <w:rsid w:val="00726EF0"/>
    <w:rsid w:val="007276A6"/>
    <w:rsid w:val="00727DC6"/>
    <w:rsid w:val="00730E24"/>
    <w:rsid w:val="0073112D"/>
    <w:rsid w:val="007319C8"/>
    <w:rsid w:val="00732F80"/>
    <w:rsid w:val="00733D30"/>
    <w:rsid w:val="00734526"/>
    <w:rsid w:val="00735CF0"/>
    <w:rsid w:val="00736E7D"/>
    <w:rsid w:val="007379DF"/>
    <w:rsid w:val="00737A94"/>
    <w:rsid w:val="00741A2E"/>
    <w:rsid w:val="00741C59"/>
    <w:rsid w:val="007421C6"/>
    <w:rsid w:val="007432C6"/>
    <w:rsid w:val="007433A1"/>
    <w:rsid w:val="007437EE"/>
    <w:rsid w:val="0074387E"/>
    <w:rsid w:val="00743BA1"/>
    <w:rsid w:val="007457DA"/>
    <w:rsid w:val="00745CCD"/>
    <w:rsid w:val="00745F2F"/>
    <w:rsid w:val="00751086"/>
    <w:rsid w:val="0075270B"/>
    <w:rsid w:val="00753C49"/>
    <w:rsid w:val="00754514"/>
    <w:rsid w:val="00755749"/>
    <w:rsid w:val="0075595C"/>
    <w:rsid w:val="00755A3D"/>
    <w:rsid w:val="00757F0A"/>
    <w:rsid w:val="00761054"/>
    <w:rsid w:val="00761405"/>
    <w:rsid w:val="0076154D"/>
    <w:rsid w:val="007615BC"/>
    <w:rsid w:val="0076178D"/>
    <w:rsid w:val="007618CE"/>
    <w:rsid w:val="00762214"/>
    <w:rsid w:val="007626C9"/>
    <w:rsid w:val="00762982"/>
    <w:rsid w:val="0076348C"/>
    <w:rsid w:val="00763FFE"/>
    <w:rsid w:val="007656D6"/>
    <w:rsid w:val="007660A2"/>
    <w:rsid w:val="00767780"/>
    <w:rsid w:val="0077034C"/>
    <w:rsid w:val="0077176F"/>
    <w:rsid w:val="00771868"/>
    <w:rsid w:val="0077214D"/>
    <w:rsid w:val="00773282"/>
    <w:rsid w:val="00773F99"/>
    <w:rsid w:val="007740F7"/>
    <w:rsid w:val="00774961"/>
    <w:rsid w:val="00775FCB"/>
    <w:rsid w:val="007764E2"/>
    <w:rsid w:val="007771C2"/>
    <w:rsid w:val="007772CE"/>
    <w:rsid w:val="00780652"/>
    <w:rsid w:val="0078092C"/>
    <w:rsid w:val="00780A76"/>
    <w:rsid w:val="00781528"/>
    <w:rsid w:val="00781D56"/>
    <w:rsid w:val="007859D7"/>
    <w:rsid w:val="00785ABF"/>
    <w:rsid w:val="007869A1"/>
    <w:rsid w:val="007871AB"/>
    <w:rsid w:val="00787CC5"/>
    <w:rsid w:val="00787E97"/>
    <w:rsid w:val="00790466"/>
    <w:rsid w:val="00791E25"/>
    <w:rsid w:val="00792664"/>
    <w:rsid w:val="007943A4"/>
    <w:rsid w:val="00794CAC"/>
    <w:rsid w:val="00795E1E"/>
    <w:rsid w:val="0079667F"/>
    <w:rsid w:val="00796F1A"/>
    <w:rsid w:val="00797C85"/>
    <w:rsid w:val="007A0378"/>
    <w:rsid w:val="007A2B68"/>
    <w:rsid w:val="007A2C33"/>
    <w:rsid w:val="007A5C7A"/>
    <w:rsid w:val="007A63C3"/>
    <w:rsid w:val="007A6C2B"/>
    <w:rsid w:val="007B1CB8"/>
    <w:rsid w:val="007B20F6"/>
    <w:rsid w:val="007B34AF"/>
    <w:rsid w:val="007B4660"/>
    <w:rsid w:val="007B6E94"/>
    <w:rsid w:val="007B71DE"/>
    <w:rsid w:val="007C0C88"/>
    <w:rsid w:val="007C0E26"/>
    <w:rsid w:val="007C298D"/>
    <w:rsid w:val="007C3470"/>
    <w:rsid w:val="007C3C29"/>
    <w:rsid w:val="007C4325"/>
    <w:rsid w:val="007C4AFD"/>
    <w:rsid w:val="007C51E1"/>
    <w:rsid w:val="007C67C8"/>
    <w:rsid w:val="007D0B0A"/>
    <w:rsid w:val="007D0ED3"/>
    <w:rsid w:val="007D1E68"/>
    <w:rsid w:val="007D1EBB"/>
    <w:rsid w:val="007D337F"/>
    <w:rsid w:val="007D3966"/>
    <w:rsid w:val="007D3C39"/>
    <w:rsid w:val="007D538A"/>
    <w:rsid w:val="007D560C"/>
    <w:rsid w:val="007D57C3"/>
    <w:rsid w:val="007D5A7D"/>
    <w:rsid w:val="007D5CDC"/>
    <w:rsid w:val="007D650B"/>
    <w:rsid w:val="007E1150"/>
    <w:rsid w:val="007E28CD"/>
    <w:rsid w:val="007E2B86"/>
    <w:rsid w:val="007E3ADC"/>
    <w:rsid w:val="007E4380"/>
    <w:rsid w:val="007E474E"/>
    <w:rsid w:val="007E5A4A"/>
    <w:rsid w:val="007E5BD4"/>
    <w:rsid w:val="007E6431"/>
    <w:rsid w:val="007F019E"/>
    <w:rsid w:val="007F0DD2"/>
    <w:rsid w:val="007F29F4"/>
    <w:rsid w:val="007F33AA"/>
    <w:rsid w:val="007F49C6"/>
    <w:rsid w:val="007F4C23"/>
    <w:rsid w:val="007F5A87"/>
    <w:rsid w:val="007F61BC"/>
    <w:rsid w:val="007F6DEA"/>
    <w:rsid w:val="00802253"/>
    <w:rsid w:val="00803403"/>
    <w:rsid w:val="008042A6"/>
    <w:rsid w:val="008064D3"/>
    <w:rsid w:val="008105EC"/>
    <w:rsid w:val="008107DE"/>
    <w:rsid w:val="00811503"/>
    <w:rsid w:val="00812022"/>
    <w:rsid w:val="00816279"/>
    <w:rsid w:val="008163F4"/>
    <w:rsid w:val="0081740F"/>
    <w:rsid w:val="00820853"/>
    <w:rsid w:val="00820CEE"/>
    <w:rsid w:val="0082109B"/>
    <w:rsid w:val="00822C82"/>
    <w:rsid w:val="0082307C"/>
    <w:rsid w:val="00823B13"/>
    <w:rsid w:val="00825CBE"/>
    <w:rsid w:val="00827171"/>
    <w:rsid w:val="00827F2A"/>
    <w:rsid w:val="00831B32"/>
    <w:rsid w:val="00831CD5"/>
    <w:rsid w:val="00831E4F"/>
    <w:rsid w:val="008334FB"/>
    <w:rsid w:val="00834A2F"/>
    <w:rsid w:val="00834E2F"/>
    <w:rsid w:val="00834FE0"/>
    <w:rsid w:val="00836691"/>
    <w:rsid w:val="00836C95"/>
    <w:rsid w:val="0083760E"/>
    <w:rsid w:val="00837F41"/>
    <w:rsid w:val="00840568"/>
    <w:rsid w:val="0084391F"/>
    <w:rsid w:val="00843AAE"/>
    <w:rsid w:val="008440DD"/>
    <w:rsid w:val="00845674"/>
    <w:rsid w:val="00845D73"/>
    <w:rsid w:val="008466C0"/>
    <w:rsid w:val="008468B5"/>
    <w:rsid w:val="0084712C"/>
    <w:rsid w:val="0084742B"/>
    <w:rsid w:val="008474CA"/>
    <w:rsid w:val="008507DB"/>
    <w:rsid w:val="00851156"/>
    <w:rsid w:val="00851581"/>
    <w:rsid w:val="00851597"/>
    <w:rsid w:val="00852B45"/>
    <w:rsid w:val="00853044"/>
    <w:rsid w:val="0085324B"/>
    <w:rsid w:val="008537F2"/>
    <w:rsid w:val="008553C8"/>
    <w:rsid w:val="00855545"/>
    <w:rsid w:val="008557D1"/>
    <w:rsid w:val="008561E8"/>
    <w:rsid w:val="00856969"/>
    <w:rsid w:val="00860887"/>
    <w:rsid w:val="008624BF"/>
    <w:rsid w:val="008626F4"/>
    <w:rsid w:val="00862761"/>
    <w:rsid w:val="008627E3"/>
    <w:rsid w:val="00863271"/>
    <w:rsid w:val="00863612"/>
    <w:rsid w:val="00865645"/>
    <w:rsid w:val="00865AB1"/>
    <w:rsid w:val="00865C8D"/>
    <w:rsid w:val="0086721C"/>
    <w:rsid w:val="00867433"/>
    <w:rsid w:val="0087031D"/>
    <w:rsid w:val="0087079E"/>
    <w:rsid w:val="008710CA"/>
    <w:rsid w:val="008714FB"/>
    <w:rsid w:val="00874103"/>
    <w:rsid w:val="00875F5E"/>
    <w:rsid w:val="0087624D"/>
    <w:rsid w:val="008767DE"/>
    <w:rsid w:val="00877143"/>
    <w:rsid w:val="0087758E"/>
    <w:rsid w:val="0087791A"/>
    <w:rsid w:val="00880CB9"/>
    <w:rsid w:val="00880E71"/>
    <w:rsid w:val="00881C4D"/>
    <w:rsid w:val="008827C6"/>
    <w:rsid w:val="00882D92"/>
    <w:rsid w:val="008835DA"/>
    <w:rsid w:val="008839CA"/>
    <w:rsid w:val="00884A16"/>
    <w:rsid w:val="00885A92"/>
    <w:rsid w:val="00890B11"/>
    <w:rsid w:val="00890BE1"/>
    <w:rsid w:val="008917EC"/>
    <w:rsid w:val="00891AED"/>
    <w:rsid w:val="00891D3B"/>
    <w:rsid w:val="00891EE0"/>
    <w:rsid w:val="00892E41"/>
    <w:rsid w:val="0089388A"/>
    <w:rsid w:val="00893C82"/>
    <w:rsid w:val="008944AC"/>
    <w:rsid w:val="008947D5"/>
    <w:rsid w:val="008948C2"/>
    <w:rsid w:val="00894B84"/>
    <w:rsid w:val="008953B7"/>
    <w:rsid w:val="00895AD2"/>
    <w:rsid w:val="008A0568"/>
    <w:rsid w:val="008A09D7"/>
    <w:rsid w:val="008A1359"/>
    <w:rsid w:val="008A2E10"/>
    <w:rsid w:val="008A2ECD"/>
    <w:rsid w:val="008A47F1"/>
    <w:rsid w:val="008A4F44"/>
    <w:rsid w:val="008A516A"/>
    <w:rsid w:val="008A6113"/>
    <w:rsid w:val="008A72DA"/>
    <w:rsid w:val="008B0BB7"/>
    <w:rsid w:val="008B299B"/>
    <w:rsid w:val="008B2A08"/>
    <w:rsid w:val="008B4202"/>
    <w:rsid w:val="008B4B3F"/>
    <w:rsid w:val="008B4D5E"/>
    <w:rsid w:val="008B5618"/>
    <w:rsid w:val="008B5F91"/>
    <w:rsid w:val="008B65B7"/>
    <w:rsid w:val="008B6CA3"/>
    <w:rsid w:val="008B71AB"/>
    <w:rsid w:val="008B79D0"/>
    <w:rsid w:val="008C1254"/>
    <w:rsid w:val="008C33FE"/>
    <w:rsid w:val="008C3632"/>
    <w:rsid w:val="008C59BA"/>
    <w:rsid w:val="008C5CDA"/>
    <w:rsid w:val="008C6764"/>
    <w:rsid w:val="008C6B76"/>
    <w:rsid w:val="008C70AD"/>
    <w:rsid w:val="008C7C48"/>
    <w:rsid w:val="008D0AC9"/>
    <w:rsid w:val="008D0F69"/>
    <w:rsid w:val="008D192A"/>
    <w:rsid w:val="008D1BB5"/>
    <w:rsid w:val="008D1EB2"/>
    <w:rsid w:val="008D37C3"/>
    <w:rsid w:val="008D39E8"/>
    <w:rsid w:val="008D5024"/>
    <w:rsid w:val="008D57A6"/>
    <w:rsid w:val="008D6E53"/>
    <w:rsid w:val="008D6ED1"/>
    <w:rsid w:val="008D72EF"/>
    <w:rsid w:val="008D77A8"/>
    <w:rsid w:val="008D7BA5"/>
    <w:rsid w:val="008E04F0"/>
    <w:rsid w:val="008E0D23"/>
    <w:rsid w:val="008E0D77"/>
    <w:rsid w:val="008E141A"/>
    <w:rsid w:val="008E2C64"/>
    <w:rsid w:val="008E2F7E"/>
    <w:rsid w:val="008E38B9"/>
    <w:rsid w:val="008E3C85"/>
    <w:rsid w:val="008E3CB9"/>
    <w:rsid w:val="008E65C2"/>
    <w:rsid w:val="008F2369"/>
    <w:rsid w:val="008F27A5"/>
    <w:rsid w:val="008F2F56"/>
    <w:rsid w:val="008F3F6F"/>
    <w:rsid w:val="008F435D"/>
    <w:rsid w:val="008F4929"/>
    <w:rsid w:val="008F4BCB"/>
    <w:rsid w:val="008F4E93"/>
    <w:rsid w:val="008F648E"/>
    <w:rsid w:val="008F6D40"/>
    <w:rsid w:val="009006C2"/>
    <w:rsid w:val="009019FC"/>
    <w:rsid w:val="00901FD8"/>
    <w:rsid w:val="00902171"/>
    <w:rsid w:val="009042FB"/>
    <w:rsid w:val="00904F75"/>
    <w:rsid w:val="009052BD"/>
    <w:rsid w:val="009054B1"/>
    <w:rsid w:val="00911908"/>
    <w:rsid w:val="00915551"/>
    <w:rsid w:val="009177E3"/>
    <w:rsid w:val="00920540"/>
    <w:rsid w:val="00920A1C"/>
    <w:rsid w:val="00920AD9"/>
    <w:rsid w:val="009214F2"/>
    <w:rsid w:val="0092222D"/>
    <w:rsid w:val="009230FB"/>
    <w:rsid w:val="00924686"/>
    <w:rsid w:val="00924769"/>
    <w:rsid w:val="00926EF5"/>
    <w:rsid w:val="00926EFD"/>
    <w:rsid w:val="00927AAC"/>
    <w:rsid w:val="00931C05"/>
    <w:rsid w:val="0093231D"/>
    <w:rsid w:val="00933124"/>
    <w:rsid w:val="0093424A"/>
    <w:rsid w:val="00935469"/>
    <w:rsid w:val="009355BB"/>
    <w:rsid w:val="00936185"/>
    <w:rsid w:val="00936CAF"/>
    <w:rsid w:val="009372D5"/>
    <w:rsid w:val="0093739F"/>
    <w:rsid w:val="0093765A"/>
    <w:rsid w:val="00940E7D"/>
    <w:rsid w:val="00942480"/>
    <w:rsid w:val="00943434"/>
    <w:rsid w:val="00944BE9"/>
    <w:rsid w:val="00944F52"/>
    <w:rsid w:val="00946E05"/>
    <w:rsid w:val="00946F93"/>
    <w:rsid w:val="00947251"/>
    <w:rsid w:val="00947AC6"/>
    <w:rsid w:val="00950655"/>
    <w:rsid w:val="0095090B"/>
    <w:rsid w:val="0095127D"/>
    <w:rsid w:val="009512CC"/>
    <w:rsid w:val="009528FC"/>
    <w:rsid w:val="00954577"/>
    <w:rsid w:val="00955EFC"/>
    <w:rsid w:val="0095646E"/>
    <w:rsid w:val="009565DA"/>
    <w:rsid w:val="009568AB"/>
    <w:rsid w:val="00956E30"/>
    <w:rsid w:val="00957D70"/>
    <w:rsid w:val="009605F2"/>
    <w:rsid w:val="00960A00"/>
    <w:rsid w:val="009615A8"/>
    <w:rsid w:val="009621DE"/>
    <w:rsid w:val="00962E15"/>
    <w:rsid w:val="00962E43"/>
    <w:rsid w:val="00963389"/>
    <w:rsid w:val="0096385D"/>
    <w:rsid w:val="00963D19"/>
    <w:rsid w:val="0096598A"/>
    <w:rsid w:val="0096611D"/>
    <w:rsid w:val="00966A2E"/>
    <w:rsid w:val="009670DA"/>
    <w:rsid w:val="0096768F"/>
    <w:rsid w:val="00967EC2"/>
    <w:rsid w:val="00971BF9"/>
    <w:rsid w:val="00971E12"/>
    <w:rsid w:val="00971F58"/>
    <w:rsid w:val="0097205C"/>
    <w:rsid w:val="009730F8"/>
    <w:rsid w:val="00974CB0"/>
    <w:rsid w:val="00974D2C"/>
    <w:rsid w:val="00975235"/>
    <w:rsid w:val="00975F4D"/>
    <w:rsid w:val="00976D77"/>
    <w:rsid w:val="009774B7"/>
    <w:rsid w:val="00981C1F"/>
    <w:rsid w:val="00981FBE"/>
    <w:rsid w:val="00983AE6"/>
    <w:rsid w:val="009840DD"/>
    <w:rsid w:val="0098444E"/>
    <w:rsid w:val="00984E92"/>
    <w:rsid w:val="00985D27"/>
    <w:rsid w:val="00986F2C"/>
    <w:rsid w:val="009875B8"/>
    <w:rsid w:val="00987F0E"/>
    <w:rsid w:val="00987F84"/>
    <w:rsid w:val="00990EF8"/>
    <w:rsid w:val="00991DA7"/>
    <w:rsid w:val="00995B39"/>
    <w:rsid w:val="00997792"/>
    <w:rsid w:val="009A0407"/>
    <w:rsid w:val="009A13B1"/>
    <w:rsid w:val="009A149D"/>
    <w:rsid w:val="009A16AA"/>
    <w:rsid w:val="009A1E4D"/>
    <w:rsid w:val="009A371F"/>
    <w:rsid w:val="009A5D9E"/>
    <w:rsid w:val="009A6C9E"/>
    <w:rsid w:val="009A7BA1"/>
    <w:rsid w:val="009B0178"/>
    <w:rsid w:val="009B2ADD"/>
    <w:rsid w:val="009B2D9D"/>
    <w:rsid w:val="009B43F6"/>
    <w:rsid w:val="009B4929"/>
    <w:rsid w:val="009B6383"/>
    <w:rsid w:val="009B76B1"/>
    <w:rsid w:val="009C1464"/>
    <w:rsid w:val="009C178A"/>
    <w:rsid w:val="009C30B2"/>
    <w:rsid w:val="009C482C"/>
    <w:rsid w:val="009C496C"/>
    <w:rsid w:val="009C6D71"/>
    <w:rsid w:val="009C76C3"/>
    <w:rsid w:val="009C7CF0"/>
    <w:rsid w:val="009D0475"/>
    <w:rsid w:val="009D0AA6"/>
    <w:rsid w:val="009D0D7B"/>
    <w:rsid w:val="009D10FE"/>
    <w:rsid w:val="009D1D22"/>
    <w:rsid w:val="009D4022"/>
    <w:rsid w:val="009D614F"/>
    <w:rsid w:val="009D7612"/>
    <w:rsid w:val="009E01F9"/>
    <w:rsid w:val="009E60DA"/>
    <w:rsid w:val="009E7D27"/>
    <w:rsid w:val="009F0C23"/>
    <w:rsid w:val="009F2DDE"/>
    <w:rsid w:val="009F30F3"/>
    <w:rsid w:val="009F3174"/>
    <w:rsid w:val="009F31AB"/>
    <w:rsid w:val="009F5046"/>
    <w:rsid w:val="009F5657"/>
    <w:rsid w:val="00A00001"/>
    <w:rsid w:val="00A0043D"/>
    <w:rsid w:val="00A013CD"/>
    <w:rsid w:val="00A022DC"/>
    <w:rsid w:val="00A02524"/>
    <w:rsid w:val="00A02BD8"/>
    <w:rsid w:val="00A03032"/>
    <w:rsid w:val="00A03D72"/>
    <w:rsid w:val="00A0435F"/>
    <w:rsid w:val="00A044FA"/>
    <w:rsid w:val="00A053CC"/>
    <w:rsid w:val="00A053E6"/>
    <w:rsid w:val="00A05765"/>
    <w:rsid w:val="00A0677F"/>
    <w:rsid w:val="00A07272"/>
    <w:rsid w:val="00A11692"/>
    <w:rsid w:val="00A125B7"/>
    <w:rsid w:val="00A140EC"/>
    <w:rsid w:val="00A15E97"/>
    <w:rsid w:val="00A1696B"/>
    <w:rsid w:val="00A16A70"/>
    <w:rsid w:val="00A17C21"/>
    <w:rsid w:val="00A17CB5"/>
    <w:rsid w:val="00A23E51"/>
    <w:rsid w:val="00A256FF"/>
    <w:rsid w:val="00A274E7"/>
    <w:rsid w:val="00A32190"/>
    <w:rsid w:val="00A338AE"/>
    <w:rsid w:val="00A33D4B"/>
    <w:rsid w:val="00A41D67"/>
    <w:rsid w:val="00A41FB7"/>
    <w:rsid w:val="00A424C6"/>
    <w:rsid w:val="00A42D58"/>
    <w:rsid w:val="00A438A2"/>
    <w:rsid w:val="00A44B60"/>
    <w:rsid w:val="00A452A7"/>
    <w:rsid w:val="00A4533B"/>
    <w:rsid w:val="00A4536A"/>
    <w:rsid w:val="00A4652C"/>
    <w:rsid w:val="00A475BB"/>
    <w:rsid w:val="00A47C8A"/>
    <w:rsid w:val="00A507FF"/>
    <w:rsid w:val="00A51157"/>
    <w:rsid w:val="00A51254"/>
    <w:rsid w:val="00A51D0A"/>
    <w:rsid w:val="00A52F45"/>
    <w:rsid w:val="00A52FF7"/>
    <w:rsid w:val="00A53660"/>
    <w:rsid w:val="00A53867"/>
    <w:rsid w:val="00A55D23"/>
    <w:rsid w:val="00A55E92"/>
    <w:rsid w:val="00A5626D"/>
    <w:rsid w:val="00A5670B"/>
    <w:rsid w:val="00A57572"/>
    <w:rsid w:val="00A57FCB"/>
    <w:rsid w:val="00A628D6"/>
    <w:rsid w:val="00A62F95"/>
    <w:rsid w:val="00A635AD"/>
    <w:rsid w:val="00A64B11"/>
    <w:rsid w:val="00A651C0"/>
    <w:rsid w:val="00A67FE4"/>
    <w:rsid w:val="00A707AB"/>
    <w:rsid w:val="00A72C7B"/>
    <w:rsid w:val="00A731D0"/>
    <w:rsid w:val="00A73383"/>
    <w:rsid w:val="00A75194"/>
    <w:rsid w:val="00A75726"/>
    <w:rsid w:val="00A76DBB"/>
    <w:rsid w:val="00A80C6C"/>
    <w:rsid w:val="00A80FE0"/>
    <w:rsid w:val="00A81CBA"/>
    <w:rsid w:val="00A82D96"/>
    <w:rsid w:val="00A84EE2"/>
    <w:rsid w:val="00A8506A"/>
    <w:rsid w:val="00A85126"/>
    <w:rsid w:val="00A853E5"/>
    <w:rsid w:val="00A8582B"/>
    <w:rsid w:val="00A86231"/>
    <w:rsid w:val="00A86A96"/>
    <w:rsid w:val="00A86D3A"/>
    <w:rsid w:val="00A87F5E"/>
    <w:rsid w:val="00A904CC"/>
    <w:rsid w:val="00A9104C"/>
    <w:rsid w:val="00A914BB"/>
    <w:rsid w:val="00A9337B"/>
    <w:rsid w:val="00A941D2"/>
    <w:rsid w:val="00A9513B"/>
    <w:rsid w:val="00A95CE9"/>
    <w:rsid w:val="00A97E6B"/>
    <w:rsid w:val="00A97F81"/>
    <w:rsid w:val="00AA0718"/>
    <w:rsid w:val="00AA12E3"/>
    <w:rsid w:val="00AA152C"/>
    <w:rsid w:val="00AA2D71"/>
    <w:rsid w:val="00AA4D46"/>
    <w:rsid w:val="00AA53F1"/>
    <w:rsid w:val="00AA57FC"/>
    <w:rsid w:val="00AA5B16"/>
    <w:rsid w:val="00AA64D6"/>
    <w:rsid w:val="00AA68E6"/>
    <w:rsid w:val="00AA69DF"/>
    <w:rsid w:val="00AA6E23"/>
    <w:rsid w:val="00AB1269"/>
    <w:rsid w:val="00AB1AD6"/>
    <w:rsid w:val="00AB36C8"/>
    <w:rsid w:val="00AB38A2"/>
    <w:rsid w:val="00AB3DFF"/>
    <w:rsid w:val="00AB4245"/>
    <w:rsid w:val="00AB441F"/>
    <w:rsid w:val="00AB4738"/>
    <w:rsid w:val="00AB4BAA"/>
    <w:rsid w:val="00AB50B1"/>
    <w:rsid w:val="00AB520F"/>
    <w:rsid w:val="00AB53BD"/>
    <w:rsid w:val="00AB5495"/>
    <w:rsid w:val="00AB583D"/>
    <w:rsid w:val="00AB658C"/>
    <w:rsid w:val="00AB69A3"/>
    <w:rsid w:val="00AB722E"/>
    <w:rsid w:val="00AC0464"/>
    <w:rsid w:val="00AC0681"/>
    <w:rsid w:val="00AC1442"/>
    <w:rsid w:val="00AC1583"/>
    <w:rsid w:val="00AC1584"/>
    <w:rsid w:val="00AC2BD8"/>
    <w:rsid w:val="00AC3251"/>
    <w:rsid w:val="00AC6AF3"/>
    <w:rsid w:val="00AC7686"/>
    <w:rsid w:val="00AC7A44"/>
    <w:rsid w:val="00AC7BD9"/>
    <w:rsid w:val="00AC7D20"/>
    <w:rsid w:val="00AD00D6"/>
    <w:rsid w:val="00AD07D7"/>
    <w:rsid w:val="00AD1049"/>
    <w:rsid w:val="00AD114B"/>
    <w:rsid w:val="00AD1629"/>
    <w:rsid w:val="00AD1736"/>
    <w:rsid w:val="00AD1A8C"/>
    <w:rsid w:val="00AD3053"/>
    <w:rsid w:val="00AD3254"/>
    <w:rsid w:val="00AD3541"/>
    <w:rsid w:val="00AD5BD3"/>
    <w:rsid w:val="00AD6E11"/>
    <w:rsid w:val="00AD7307"/>
    <w:rsid w:val="00AD7828"/>
    <w:rsid w:val="00AE1251"/>
    <w:rsid w:val="00AE1D2A"/>
    <w:rsid w:val="00AE27FC"/>
    <w:rsid w:val="00AE37E2"/>
    <w:rsid w:val="00AE4210"/>
    <w:rsid w:val="00AF07D4"/>
    <w:rsid w:val="00AF19D0"/>
    <w:rsid w:val="00AF33E4"/>
    <w:rsid w:val="00AF4C8E"/>
    <w:rsid w:val="00AF5D46"/>
    <w:rsid w:val="00AF60B2"/>
    <w:rsid w:val="00AF6997"/>
    <w:rsid w:val="00AF6E37"/>
    <w:rsid w:val="00AF6E75"/>
    <w:rsid w:val="00AF7152"/>
    <w:rsid w:val="00AF7CEB"/>
    <w:rsid w:val="00B00341"/>
    <w:rsid w:val="00B00C30"/>
    <w:rsid w:val="00B01766"/>
    <w:rsid w:val="00B021CE"/>
    <w:rsid w:val="00B025EA"/>
    <w:rsid w:val="00B02854"/>
    <w:rsid w:val="00B02BBD"/>
    <w:rsid w:val="00B03FBB"/>
    <w:rsid w:val="00B05BEF"/>
    <w:rsid w:val="00B06F41"/>
    <w:rsid w:val="00B07990"/>
    <w:rsid w:val="00B1195B"/>
    <w:rsid w:val="00B119A2"/>
    <w:rsid w:val="00B126DC"/>
    <w:rsid w:val="00B12B34"/>
    <w:rsid w:val="00B13C09"/>
    <w:rsid w:val="00B164B7"/>
    <w:rsid w:val="00B168C5"/>
    <w:rsid w:val="00B170C4"/>
    <w:rsid w:val="00B172E3"/>
    <w:rsid w:val="00B17636"/>
    <w:rsid w:val="00B17822"/>
    <w:rsid w:val="00B22162"/>
    <w:rsid w:val="00B22AA1"/>
    <w:rsid w:val="00B23045"/>
    <w:rsid w:val="00B2356B"/>
    <w:rsid w:val="00B25212"/>
    <w:rsid w:val="00B263C6"/>
    <w:rsid w:val="00B26A2F"/>
    <w:rsid w:val="00B26E6E"/>
    <w:rsid w:val="00B2741D"/>
    <w:rsid w:val="00B27442"/>
    <w:rsid w:val="00B30AC5"/>
    <w:rsid w:val="00B30B0E"/>
    <w:rsid w:val="00B31462"/>
    <w:rsid w:val="00B31C27"/>
    <w:rsid w:val="00B31D75"/>
    <w:rsid w:val="00B32466"/>
    <w:rsid w:val="00B32983"/>
    <w:rsid w:val="00B3471A"/>
    <w:rsid w:val="00B34D9A"/>
    <w:rsid w:val="00B34ED8"/>
    <w:rsid w:val="00B35EC0"/>
    <w:rsid w:val="00B40524"/>
    <w:rsid w:val="00B40882"/>
    <w:rsid w:val="00B41466"/>
    <w:rsid w:val="00B41A80"/>
    <w:rsid w:val="00B41F51"/>
    <w:rsid w:val="00B42515"/>
    <w:rsid w:val="00B42A0F"/>
    <w:rsid w:val="00B43CDB"/>
    <w:rsid w:val="00B445BD"/>
    <w:rsid w:val="00B45C88"/>
    <w:rsid w:val="00B45F39"/>
    <w:rsid w:val="00B47A17"/>
    <w:rsid w:val="00B47A26"/>
    <w:rsid w:val="00B5046E"/>
    <w:rsid w:val="00B507DF"/>
    <w:rsid w:val="00B50B01"/>
    <w:rsid w:val="00B51540"/>
    <w:rsid w:val="00B51543"/>
    <w:rsid w:val="00B528A6"/>
    <w:rsid w:val="00B54391"/>
    <w:rsid w:val="00B569A9"/>
    <w:rsid w:val="00B56A6F"/>
    <w:rsid w:val="00B57877"/>
    <w:rsid w:val="00B57F2A"/>
    <w:rsid w:val="00B603AD"/>
    <w:rsid w:val="00B60862"/>
    <w:rsid w:val="00B62E95"/>
    <w:rsid w:val="00B63119"/>
    <w:rsid w:val="00B63AF5"/>
    <w:rsid w:val="00B64450"/>
    <w:rsid w:val="00B64BE5"/>
    <w:rsid w:val="00B65599"/>
    <w:rsid w:val="00B704F9"/>
    <w:rsid w:val="00B70BBC"/>
    <w:rsid w:val="00B735CB"/>
    <w:rsid w:val="00B73CA5"/>
    <w:rsid w:val="00B73CF9"/>
    <w:rsid w:val="00B741A5"/>
    <w:rsid w:val="00B74202"/>
    <w:rsid w:val="00B7498B"/>
    <w:rsid w:val="00B7525C"/>
    <w:rsid w:val="00B75864"/>
    <w:rsid w:val="00B76BED"/>
    <w:rsid w:val="00B770C3"/>
    <w:rsid w:val="00B81ED6"/>
    <w:rsid w:val="00B8279B"/>
    <w:rsid w:val="00B84C35"/>
    <w:rsid w:val="00B84F6A"/>
    <w:rsid w:val="00B863CD"/>
    <w:rsid w:val="00B867D1"/>
    <w:rsid w:val="00B87B66"/>
    <w:rsid w:val="00B90128"/>
    <w:rsid w:val="00B9161B"/>
    <w:rsid w:val="00B91DD5"/>
    <w:rsid w:val="00B92CCD"/>
    <w:rsid w:val="00B931EF"/>
    <w:rsid w:val="00B93406"/>
    <w:rsid w:val="00B9442E"/>
    <w:rsid w:val="00B95638"/>
    <w:rsid w:val="00B95B8D"/>
    <w:rsid w:val="00B96674"/>
    <w:rsid w:val="00B97B8C"/>
    <w:rsid w:val="00BA0A64"/>
    <w:rsid w:val="00BA1B02"/>
    <w:rsid w:val="00BA2224"/>
    <w:rsid w:val="00BA4BFC"/>
    <w:rsid w:val="00BA5AA6"/>
    <w:rsid w:val="00BA5C3C"/>
    <w:rsid w:val="00BA6E18"/>
    <w:rsid w:val="00BB1707"/>
    <w:rsid w:val="00BB20ED"/>
    <w:rsid w:val="00BB2B2A"/>
    <w:rsid w:val="00BB338B"/>
    <w:rsid w:val="00BB40E0"/>
    <w:rsid w:val="00BB53C3"/>
    <w:rsid w:val="00BB5566"/>
    <w:rsid w:val="00BB5DDD"/>
    <w:rsid w:val="00BB79A2"/>
    <w:rsid w:val="00BC1645"/>
    <w:rsid w:val="00BC2DDB"/>
    <w:rsid w:val="00BC4770"/>
    <w:rsid w:val="00BC4BED"/>
    <w:rsid w:val="00BC4DB8"/>
    <w:rsid w:val="00BC551C"/>
    <w:rsid w:val="00BC5621"/>
    <w:rsid w:val="00BC6770"/>
    <w:rsid w:val="00BC7E84"/>
    <w:rsid w:val="00BD0B39"/>
    <w:rsid w:val="00BD0F2C"/>
    <w:rsid w:val="00BD11F2"/>
    <w:rsid w:val="00BD13CB"/>
    <w:rsid w:val="00BD4030"/>
    <w:rsid w:val="00BD4F4F"/>
    <w:rsid w:val="00BD639B"/>
    <w:rsid w:val="00BE0021"/>
    <w:rsid w:val="00BE0689"/>
    <w:rsid w:val="00BE0A15"/>
    <w:rsid w:val="00BE219C"/>
    <w:rsid w:val="00BE2C49"/>
    <w:rsid w:val="00BE3A31"/>
    <w:rsid w:val="00BE3D57"/>
    <w:rsid w:val="00BE54B4"/>
    <w:rsid w:val="00BE5779"/>
    <w:rsid w:val="00BE7A42"/>
    <w:rsid w:val="00BF0128"/>
    <w:rsid w:val="00BF0E5F"/>
    <w:rsid w:val="00BF128E"/>
    <w:rsid w:val="00BF150B"/>
    <w:rsid w:val="00BF1E83"/>
    <w:rsid w:val="00BF2446"/>
    <w:rsid w:val="00BF25F1"/>
    <w:rsid w:val="00BF2758"/>
    <w:rsid w:val="00BF2F65"/>
    <w:rsid w:val="00BF3822"/>
    <w:rsid w:val="00BF4DAC"/>
    <w:rsid w:val="00BF516E"/>
    <w:rsid w:val="00BF6E42"/>
    <w:rsid w:val="00BF6E96"/>
    <w:rsid w:val="00BF7AD1"/>
    <w:rsid w:val="00C00904"/>
    <w:rsid w:val="00C0150A"/>
    <w:rsid w:val="00C01D8E"/>
    <w:rsid w:val="00C02F24"/>
    <w:rsid w:val="00C04430"/>
    <w:rsid w:val="00C04F46"/>
    <w:rsid w:val="00C0605C"/>
    <w:rsid w:val="00C0665B"/>
    <w:rsid w:val="00C067DA"/>
    <w:rsid w:val="00C0706B"/>
    <w:rsid w:val="00C078C1"/>
    <w:rsid w:val="00C103A0"/>
    <w:rsid w:val="00C116A4"/>
    <w:rsid w:val="00C12625"/>
    <w:rsid w:val="00C12643"/>
    <w:rsid w:val="00C12F26"/>
    <w:rsid w:val="00C13A38"/>
    <w:rsid w:val="00C14410"/>
    <w:rsid w:val="00C148FE"/>
    <w:rsid w:val="00C15295"/>
    <w:rsid w:val="00C16E28"/>
    <w:rsid w:val="00C17B16"/>
    <w:rsid w:val="00C17ED6"/>
    <w:rsid w:val="00C2290B"/>
    <w:rsid w:val="00C23056"/>
    <w:rsid w:val="00C23C55"/>
    <w:rsid w:val="00C23CC8"/>
    <w:rsid w:val="00C23D89"/>
    <w:rsid w:val="00C24565"/>
    <w:rsid w:val="00C246D0"/>
    <w:rsid w:val="00C26B31"/>
    <w:rsid w:val="00C270FD"/>
    <w:rsid w:val="00C31765"/>
    <w:rsid w:val="00C31F3C"/>
    <w:rsid w:val="00C32D71"/>
    <w:rsid w:val="00C36AF3"/>
    <w:rsid w:val="00C36E16"/>
    <w:rsid w:val="00C3713B"/>
    <w:rsid w:val="00C37AD8"/>
    <w:rsid w:val="00C4079B"/>
    <w:rsid w:val="00C4160C"/>
    <w:rsid w:val="00C42203"/>
    <w:rsid w:val="00C424AE"/>
    <w:rsid w:val="00C4281B"/>
    <w:rsid w:val="00C42A14"/>
    <w:rsid w:val="00C430B7"/>
    <w:rsid w:val="00C45B74"/>
    <w:rsid w:val="00C46110"/>
    <w:rsid w:val="00C475CF"/>
    <w:rsid w:val="00C4778A"/>
    <w:rsid w:val="00C504A1"/>
    <w:rsid w:val="00C51183"/>
    <w:rsid w:val="00C51DB1"/>
    <w:rsid w:val="00C52A5A"/>
    <w:rsid w:val="00C52C58"/>
    <w:rsid w:val="00C53750"/>
    <w:rsid w:val="00C546A9"/>
    <w:rsid w:val="00C54BE1"/>
    <w:rsid w:val="00C556A9"/>
    <w:rsid w:val="00C55BB3"/>
    <w:rsid w:val="00C56291"/>
    <w:rsid w:val="00C56D03"/>
    <w:rsid w:val="00C573F4"/>
    <w:rsid w:val="00C5791B"/>
    <w:rsid w:val="00C607A4"/>
    <w:rsid w:val="00C60C22"/>
    <w:rsid w:val="00C61045"/>
    <w:rsid w:val="00C610FF"/>
    <w:rsid w:val="00C61ACC"/>
    <w:rsid w:val="00C61F6D"/>
    <w:rsid w:val="00C626D7"/>
    <w:rsid w:val="00C651CF"/>
    <w:rsid w:val="00C658A6"/>
    <w:rsid w:val="00C65D52"/>
    <w:rsid w:val="00C671B8"/>
    <w:rsid w:val="00C71419"/>
    <w:rsid w:val="00C721D0"/>
    <w:rsid w:val="00C737F4"/>
    <w:rsid w:val="00C73F0D"/>
    <w:rsid w:val="00C7450E"/>
    <w:rsid w:val="00C8115A"/>
    <w:rsid w:val="00C82457"/>
    <w:rsid w:val="00C825F1"/>
    <w:rsid w:val="00C82D5F"/>
    <w:rsid w:val="00C83F1C"/>
    <w:rsid w:val="00C84288"/>
    <w:rsid w:val="00C85233"/>
    <w:rsid w:val="00C86BD5"/>
    <w:rsid w:val="00C86BD7"/>
    <w:rsid w:val="00C874C7"/>
    <w:rsid w:val="00C87706"/>
    <w:rsid w:val="00C9091F"/>
    <w:rsid w:val="00C90EFA"/>
    <w:rsid w:val="00C913B8"/>
    <w:rsid w:val="00C91918"/>
    <w:rsid w:val="00C921EA"/>
    <w:rsid w:val="00C923DD"/>
    <w:rsid w:val="00C9278E"/>
    <w:rsid w:val="00C9280B"/>
    <w:rsid w:val="00C92818"/>
    <w:rsid w:val="00C92917"/>
    <w:rsid w:val="00C939A8"/>
    <w:rsid w:val="00C9457D"/>
    <w:rsid w:val="00C94EEF"/>
    <w:rsid w:val="00C96EA1"/>
    <w:rsid w:val="00C97A19"/>
    <w:rsid w:val="00C97C97"/>
    <w:rsid w:val="00C97DF0"/>
    <w:rsid w:val="00CA1833"/>
    <w:rsid w:val="00CA1D05"/>
    <w:rsid w:val="00CA1D5C"/>
    <w:rsid w:val="00CA2DAB"/>
    <w:rsid w:val="00CA374A"/>
    <w:rsid w:val="00CA3C89"/>
    <w:rsid w:val="00CA4AF6"/>
    <w:rsid w:val="00CA56BE"/>
    <w:rsid w:val="00CA5FCE"/>
    <w:rsid w:val="00CA7B23"/>
    <w:rsid w:val="00CB0790"/>
    <w:rsid w:val="00CB0F8B"/>
    <w:rsid w:val="00CB16FE"/>
    <w:rsid w:val="00CB1A1A"/>
    <w:rsid w:val="00CB2177"/>
    <w:rsid w:val="00CB2495"/>
    <w:rsid w:val="00CB303D"/>
    <w:rsid w:val="00CB3644"/>
    <w:rsid w:val="00CB3BD6"/>
    <w:rsid w:val="00CB4C00"/>
    <w:rsid w:val="00CB5C07"/>
    <w:rsid w:val="00CB5CAC"/>
    <w:rsid w:val="00CB666E"/>
    <w:rsid w:val="00CB6BED"/>
    <w:rsid w:val="00CB6C2B"/>
    <w:rsid w:val="00CC041D"/>
    <w:rsid w:val="00CC1361"/>
    <w:rsid w:val="00CC21A5"/>
    <w:rsid w:val="00CC3E0C"/>
    <w:rsid w:val="00CC5541"/>
    <w:rsid w:val="00CC670A"/>
    <w:rsid w:val="00CC67CF"/>
    <w:rsid w:val="00CC6E79"/>
    <w:rsid w:val="00CC76BB"/>
    <w:rsid w:val="00CD01F9"/>
    <w:rsid w:val="00CD1D5F"/>
    <w:rsid w:val="00CD24E5"/>
    <w:rsid w:val="00CD26CB"/>
    <w:rsid w:val="00CD56B0"/>
    <w:rsid w:val="00CD5CF4"/>
    <w:rsid w:val="00CD61F1"/>
    <w:rsid w:val="00CD6717"/>
    <w:rsid w:val="00CD7B0C"/>
    <w:rsid w:val="00CE0091"/>
    <w:rsid w:val="00CE10BE"/>
    <w:rsid w:val="00CE1396"/>
    <w:rsid w:val="00CE1C7A"/>
    <w:rsid w:val="00CE2999"/>
    <w:rsid w:val="00CE3A83"/>
    <w:rsid w:val="00CE3D42"/>
    <w:rsid w:val="00CE44F5"/>
    <w:rsid w:val="00CE4E1C"/>
    <w:rsid w:val="00CE5327"/>
    <w:rsid w:val="00CE573F"/>
    <w:rsid w:val="00CE5824"/>
    <w:rsid w:val="00CE652B"/>
    <w:rsid w:val="00CF0285"/>
    <w:rsid w:val="00CF21FA"/>
    <w:rsid w:val="00CF3570"/>
    <w:rsid w:val="00CF4652"/>
    <w:rsid w:val="00CF549C"/>
    <w:rsid w:val="00CF6E39"/>
    <w:rsid w:val="00D007D0"/>
    <w:rsid w:val="00D00D43"/>
    <w:rsid w:val="00D01B17"/>
    <w:rsid w:val="00D01E72"/>
    <w:rsid w:val="00D02DE0"/>
    <w:rsid w:val="00D0359B"/>
    <w:rsid w:val="00D0465F"/>
    <w:rsid w:val="00D0568C"/>
    <w:rsid w:val="00D10F28"/>
    <w:rsid w:val="00D11868"/>
    <w:rsid w:val="00D11A30"/>
    <w:rsid w:val="00D15E35"/>
    <w:rsid w:val="00D165A1"/>
    <w:rsid w:val="00D16F64"/>
    <w:rsid w:val="00D2045A"/>
    <w:rsid w:val="00D21D2D"/>
    <w:rsid w:val="00D21FBF"/>
    <w:rsid w:val="00D250A1"/>
    <w:rsid w:val="00D2529A"/>
    <w:rsid w:val="00D256CB"/>
    <w:rsid w:val="00D26AF6"/>
    <w:rsid w:val="00D2743F"/>
    <w:rsid w:val="00D3027B"/>
    <w:rsid w:val="00D306C8"/>
    <w:rsid w:val="00D3091A"/>
    <w:rsid w:val="00D30FC6"/>
    <w:rsid w:val="00D3166F"/>
    <w:rsid w:val="00D34949"/>
    <w:rsid w:val="00D35083"/>
    <w:rsid w:val="00D35B96"/>
    <w:rsid w:val="00D36A45"/>
    <w:rsid w:val="00D3735C"/>
    <w:rsid w:val="00D37BEF"/>
    <w:rsid w:val="00D416E7"/>
    <w:rsid w:val="00D41DC2"/>
    <w:rsid w:val="00D42E72"/>
    <w:rsid w:val="00D433DC"/>
    <w:rsid w:val="00D43CC7"/>
    <w:rsid w:val="00D43DCB"/>
    <w:rsid w:val="00D44159"/>
    <w:rsid w:val="00D44331"/>
    <w:rsid w:val="00D4446D"/>
    <w:rsid w:val="00D44CAE"/>
    <w:rsid w:val="00D44E0A"/>
    <w:rsid w:val="00D4631C"/>
    <w:rsid w:val="00D46C7D"/>
    <w:rsid w:val="00D476B2"/>
    <w:rsid w:val="00D503F0"/>
    <w:rsid w:val="00D50E79"/>
    <w:rsid w:val="00D5181C"/>
    <w:rsid w:val="00D53198"/>
    <w:rsid w:val="00D55AA2"/>
    <w:rsid w:val="00D56622"/>
    <w:rsid w:val="00D5766A"/>
    <w:rsid w:val="00D60B19"/>
    <w:rsid w:val="00D61526"/>
    <w:rsid w:val="00D62271"/>
    <w:rsid w:val="00D63A91"/>
    <w:rsid w:val="00D64443"/>
    <w:rsid w:val="00D66B92"/>
    <w:rsid w:val="00D66FCA"/>
    <w:rsid w:val="00D6726C"/>
    <w:rsid w:val="00D67A9C"/>
    <w:rsid w:val="00D70D88"/>
    <w:rsid w:val="00D7102A"/>
    <w:rsid w:val="00D713CF"/>
    <w:rsid w:val="00D725D4"/>
    <w:rsid w:val="00D72B4C"/>
    <w:rsid w:val="00D72C7C"/>
    <w:rsid w:val="00D7423B"/>
    <w:rsid w:val="00D74A92"/>
    <w:rsid w:val="00D7640F"/>
    <w:rsid w:val="00D77E4B"/>
    <w:rsid w:val="00D8044D"/>
    <w:rsid w:val="00D8161E"/>
    <w:rsid w:val="00D81BC3"/>
    <w:rsid w:val="00D8304E"/>
    <w:rsid w:val="00D8397A"/>
    <w:rsid w:val="00D839CC"/>
    <w:rsid w:val="00D83A20"/>
    <w:rsid w:val="00D8509E"/>
    <w:rsid w:val="00D85E14"/>
    <w:rsid w:val="00D90FAC"/>
    <w:rsid w:val="00D913BE"/>
    <w:rsid w:val="00D91C15"/>
    <w:rsid w:val="00D92BC3"/>
    <w:rsid w:val="00D9309A"/>
    <w:rsid w:val="00D94FB5"/>
    <w:rsid w:val="00D96450"/>
    <w:rsid w:val="00D9732B"/>
    <w:rsid w:val="00DA3CE7"/>
    <w:rsid w:val="00DA435B"/>
    <w:rsid w:val="00DA67D0"/>
    <w:rsid w:val="00DB0A67"/>
    <w:rsid w:val="00DB1209"/>
    <w:rsid w:val="00DB29D9"/>
    <w:rsid w:val="00DB2F49"/>
    <w:rsid w:val="00DB2FA0"/>
    <w:rsid w:val="00DB3B1C"/>
    <w:rsid w:val="00DB4D5F"/>
    <w:rsid w:val="00DB52F6"/>
    <w:rsid w:val="00DB54A3"/>
    <w:rsid w:val="00DB57E3"/>
    <w:rsid w:val="00DB599B"/>
    <w:rsid w:val="00DB5CE5"/>
    <w:rsid w:val="00DB5DB0"/>
    <w:rsid w:val="00DB617B"/>
    <w:rsid w:val="00DB6208"/>
    <w:rsid w:val="00DB6417"/>
    <w:rsid w:val="00DB7812"/>
    <w:rsid w:val="00DB7855"/>
    <w:rsid w:val="00DB78A2"/>
    <w:rsid w:val="00DB7A59"/>
    <w:rsid w:val="00DC0DFD"/>
    <w:rsid w:val="00DC17BC"/>
    <w:rsid w:val="00DC1864"/>
    <w:rsid w:val="00DC2524"/>
    <w:rsid w:val="00DC3EDF"/>
    <w:rsid w:val="00DC4284"/>
    <w:rsid w:val="00DC516E"/>
    <w:rsid w:val="00DC5647"/>
    <w:rsid w:val="00DD0E53"/>
    <w:rsid w:val="00DD2082"/>
    <w:rsid w:val="00DD2613"/>
    <w:rsid w:val="00DD2BBC"/>
    <w:rsid w:val="00DD4C09"/>
    <w:rsid w:val="00DD4C68"/>
    <w:rsid w:val="00DD5AA9"/>
    <w:rsid w:val="00DD5D74"/>
    <w:rsid w:val="00DD5FAC"/>
    <w:rsid w:val="00DD60C7"/>
    <w:rsid w:val="00DD64E3"/>
    <w:rsid w:val="00DD7708"/>
    <w:rsid w:val="00DD79D6"/>
    <w:rsid w:val="00DE0467"/>
    <w:rsid w:val="00DE0EB4"/>
    <w:rsid w:val="00DE139C"/>
    <w:rsid w:val="00DE1616"/>
    <w:rsid w:val="00DE1BDE"/>
    <w:rsid w:val="00DE312F"/>
    <w:rsid w:val="00DE54D5"/>
    <w:rsid w:val="00DE6F16"/>
    <w:rsid w:val="00DE7E27"/>
    <w:rsid w:val="00DF11B0"/>
    <w:rsid w:val="00DF165A"/>
    <w:rsid w:val="00DF1D1C"/>
    <w:rsid w:val="00DF263D"/>
    <w:rsid w:val="00DF2946"/>
    <w:rsid w:val="00DF29B7"/>
    <w:rsid w:val="00DF2FBA"/>
    <w:rsid w:val="00DF3CAA"/>
    <w:rsid w:val="00DF3F43"/>
    <w:rsid w:val="00DF54D3"/>
    <w:rsid w:val="00DF74D1"/>
    <w:rsid w:val="00E001C9"/>
    <w:rsid w:val="00E002AD"/>
    <w:rsid w:val="00E00B16"/>
    <w:rsid w:val="00E01E34"/>
    <w:rsid w:val="00E02258"/>
    <w:rsid w:val="00E0255A"/>
    <w:rsid w:val="00E03E0E"/>
    <w:rsid w:val="00E04891"/>
    <w:rsid w:val="00E05D58"/>
    <w:rsid w:val="00E0771A"/>
    <w:rsid w:val="00E07CBC"/>
    <w:rsid w:val="00E10815"/>
    <w:rsid w:val="00E1126C"/>
    <w:rsid w:val="00E12D89"/>
    <w:rsid w:val="00E13012"/>
    <w:rsid w:val="00E144F4"/>
    <w:rsid w:val="00E1553F"/>
    <w:rsid w:val="00E15C4F"/>
    <w:rsid w:val="00E20E90"/>
    <w:rsid w:val="00E21073"/>
    <w:rsid w:val="00E212E9"/>
    <w:rsid w:val="00E237C8"/>
    <w:rsid w:val="00E23EA6"/>
    <w:rsid w:val="00E24B24"/>
    <w:rsid w:val="00E25C5F"/>
    <w:rsid w:val="00E25FC7"/>
    <w:rsid w:val="00E26E13"/>
    <w:rsid w:val="00E27EEF"/>
    <w:rsid w:val="00E30CA1"/>
    <w:rsid w:val="00E31258"/>
    <w:rsid w:val="00E32BD1"/>
    <w:rsid w:val="00E32DDF"/>
    <w:rsid w:val="00E3388B"/>
    <w:rsid w:val="00E33C00"/>
    <w:rsid w:val="00E3407F"/>
    <w:rsid w:val="00E34976"/>
    <w:rsid w:val="00E34A7A"/>
    <w:rsid w:val="00E35238"/>
    <w:rsid w:val="00E35906"/>
    <w:rsid w:val="00E35B90"/>
    <w:rsid w:val="00E36713"/>
    <w:rsid w:val="00E3734D"/>
    <w:rsid w:val="00E374BF"/>
    <w:rsid w:val="00E37722"/>
    <w:rsid w:val="00E37A89"/>
    <w:rsid w:val="00E40447"/>
    <w:rsid w:val="00E4047D"/>
    <w:rsid w:val="00E43BD1"/>
    <w:rsid w:val="00E44504"/>
    <w:rsid w:val="00E452D1"/>
    <w:rsid w:val="00E45C71"/>
    <w:rsid w:val="00E4724A"/>
    <w:rsid w:val="00E4767A"/>
    <w:rsid w:val="00E50500"/>
    <w:rsid w:val="00E5180D"/>
    <w:rsid w:val="00E51990"/>
    <w:rsid w:val="00E51D4C"/>
    <w:rsid w:val="00E520DC"/>
    <w:rsid w:val="00E52421"/>
    <w:rsid w:val="00E531A1"/>
    <w:rsid w:val="00E5761B"/>
    <w:rsid w:val="00E607C8"/>
    <w:rsid w:val="00E60F0B"/>
    <w:rsid w:val="00E61421"/>
    <w:rsid w:val="00E63C74"/>
    <w:rsid w:val="00E6551E"/>
    <w:rsid w:val="00E668D5"/>
    <w:rsid w:val="00E66A72"/>
    <w:rsid w:val="00E6773A"/>
    <w:rsid w:val="00E72A57"/>
    <w:rsid w:val="00E73112"/>
    <w:rsid w:val="00E73D10"/>
    <w:rsid w:val="00E745B8"/>
    <w:rsid w:val="00E74F0F"/>
    <w:rsid w:val="00E75BE1"/>
    <w:rsid w:val="00E77918"/>
    <w:rsid w:val="00E77A74"/>
    <w:rsid w:val="00E80B09"/>
    <w:rsid w:val="00E8127D"/>
    <w:rsid w:val="00E8347B"/>
    <w:rsid w:val="00E846D3"/>
    <w:rsid w:val="00E84A72"/>
    <w:rsid w:val="00E86028"/>
    <w:rsid w:val="00E87AB7"/>
    <w:rsid w:val="00E910BC"/>
    <w:rsid w:val="00E9144C"/>
    <w:rsid w:val="00E92345"/>
    <w:rsid w:val="00E9312B"/>
    <w:rsid w:val="00E93817"/>
    <w:rsid w:val="00E94766"/>
    <w:rsid w:val="00E9508C"/>
    <w:rsid w:val="00E960A0"/>
    <w:rsid w:val="00E97188"/>
    <w:rsid w:val="00E9768D"/>
    <w:rsid w:val="00EA13F1"/>
    <w:rsid w:val="00EA1868"/>
    <w:rsid w:val="00EA18D8"/>
    <w:rsid w:val="00EA2645"/>
    <w:rsid w:val="00EA5405"/>
    <w:rsid w:val="00EA57E1"/>
    <w:rsid w:val="00EA6A52"/>
    <w:rsid w:val="00EA6FE9"/>
    <w:rsid w:val="00EA7864"/>
    <w:rsid w:val="00EA7CC6"/>
    <w:rsid w:val="00EB020C"/>
    <w:rsid w:val="00EB085A"/>
    <w:rsid w:val="00EB10DE"/>
    <w:rsid w:val="00EB1154"/>
    <w:rsid w:val="00EB13CD"/>
    <w:rsid w:val="00EB2358"/>
    <w:rsid w:val="00EB36BA"/>
    <w:rsid w:val="00EB41C4"/>
    <w:rsid w:val="00EB45CC"/>
    <w:rsid w:val="00EB45FB"/>
    <w:rsid w:val="00EB4EEB"/>
    <w:rsid w:val="00EB780D"/>
    <w:rsid w:val="00EB7E48"/>
    <w:rsid w:val="00EC00EA"/>
    <w:rsid w:val="00EC03B3"/>
    <w:rsid w:val="00EC06EB"/>
    <w:rsid w:val="00EC0E12"/>
    <w:rsid w:val="00EC2BD2"/>
    <w:rsid w:val="00EC4895"/>
    <w:rsid w:val="00EC4F93"/>
    <w:rsid w:val="00EC5500"/>
    <w:rsid w:val="00EC55FE"/>
    <w:rsid w:val="00EC5E66"/>
    <w:rsid w:val="00EC698B"/>
    <w:rsid w:val="00ED0134"/>
    <w:rsid w:val="00ED0203"/>
    <w:rsid w:val="00ED052E"/>
    <w:rsid w:val="00ED0B54"/>
    <w:rsid w:val="00ED2717"/>
    <w:rsid w:val="00ED27F9"/>
    <w:rsid w:val="00ED3C07"/>
    <w:rsid w:val="00ED568D"/>
    <w:rsid w:val="00ED68E6"/>
    <w:rsid w:val="00EE1039"/>
    <w:rsid w:val="00EE13CF"/>
    <w:rsid w:val="00EE270E"/>
    <w:rsid w:val="00EE289D"/>
    <w:rsid w:val="00EE2A92"/>
    <w:rsid w:val="00EE2D04"/>
    <w:rsid w:val="00EE309F"/>
    <w:rsid w:val="00EE3126"/>
    <w:rsid w:val="00EE37F0"/>
    <w:rsid w:val="00EE3E5D"/>
    <w:rsid w:val="00EE3F84"/>
    <w:rsid w:val="00EE4101"/>
    <w:rsid w:val="00EE4AA5"/>
    <w:rsid w:val="00EE4F3E"/>
    <w:rsid w:val="00EE5995"/>
    <w:rsid w:val="00EE5A02"/>
    <w:rsid w:val="00EE61F5"/>
    <w:rsid w:val="00EE67B8"/>
    <w:rsid w:val="00EE6D5B"/>
    <w:rsid w:val="00EE7808"/>
    <w:rsid w:val="00EE7916"/>
    <w:rsid w:val="00EE7ECA"/>
    <w:rsid w:val="00EF02F3"/>
    <w:rsid w:val="00EF0817"/>
    <w:rsid w:val="00EF13B7"/>
    <w:rsid w:val="00EF244A"/>
    <w:rsid w:val="00EF2EE5"/>
    <w:rsid w:val="00EF5291"/>
    <w:rsid w:val="00EF7917"/>
    <w:rsid w:val="00F002A1"/>
    <w:rsid w:val="00F01D0A"/>
    <w:rsid w:val="00F01E02"/>
    <w:rsid w:val="00F02054"/>
    <w:rsid w:val="00F02A11"/>
    <w:rsid w:val="00F02BFA"/>
    <w:rsid w:val="00F043B0"/>
    <w:rsid w:val="00F0596B"/>
    <w:rsid w:val="00F072F1"/>
    <w:rsid w:val="00F0761A"/>
    <w:rsid w:val="00F07CE9"/>
    <w:rsid w:val="00F11111"/>
    <w:rsid w:val="00F11BCA"/>
    <w:rsid w:val="00F1222B"/>
    <w:rsid w:val="00F13171"/>
    <w:rsid w:val="00F13E0D"/>
    <w:rsid w:val="00F14380"/>
    <w:rsid w:val="00F147B7"/>
    <w:rsid w:val="00F149AA"/>
    <w:rsid w:val="00F15040"/>
    <w:rsid w:val="00F16D56"/>
    <w:rsid w:val="00F17480"/>
    <w:rsid w:val="00F177E3"/>
    <w:rsid w:val="00F23155"/>
    <w:rsid w:val="00F2416E"/>
    <w:rsid w:val="00F2497D"/>
    <w:rsid w:val="00F24D59"/>
    <w:rsid w:val="00F26B8F"/>
    <w:rsid w:val="00F26EF8"/>
    <w:rsid w:val="00F31030"/>
    <w:rsid w:val="00F31625"/>
    <w:rsid w:val="00F31D03"/>
    <w:rsid w:val="00F31F7E"/>
    <w:rsid w:val="00F32320"/>
    <w:rsid w:val="00F332E5"/>
    <w:rsid w:val="00F33535"/>
    <w:rsid w:val="00F345B4"/>
    <w:rsid w:val="00F354DB"/>
    <w:rsid w:val="00F358DA"/>
    <w:rsid w:val="00F35EFC"/>
    <w:rsid w:val="00F3631F"/>
    <w:rsid w:val="00F36BA1"/>
    <w:rsid w:val="00F4036B"/>
    <w:rsid w:val="00F416B8"/>
    <w:rsid w:val="00F41C1D"/>
    <w:rsid w:val="00F4230D"/>
    <w:rsid w:val="00F429B8"/>
    <w:rsid w:val="00F429C7"/>
    <w:rsid w:val="00F43BB1"/>
    <w:rsid w:val="00F440EB"/>
    <w:rsid w:val="00F46BC8"/>
    <w:rsid w:val="00F46BCD"/>
    <w:rsid w:val="00F478E4"/>
    <w:rsid w:val="00F521FD"/>
    <w:rsid w:val="00F523B8"/>
    <w:rsid w:val="00F53AA9"/>
    <w:rsid w:val="00F5415F"/>
    <w:rsid w:val="00F5605C"/>
    <w:rsid w:val="00F565A4"/>
    <w:rsid w:val="00F57008"/>
    <w:rsid w:val="00F57ED8"/>
    <w:rsid w:val="00F60178"/>
    <w:rsid w:val="00F60717"/>
    <w:rsid w:val="00F60DC2"/>
    <w:rsid w:val="00F6182B"/>
    <w:rsid w:val="00F61899"/>
    <w:rsid w:val="00F61EE7"/>
    <w:rsid w:val="00F62EEE"/>
    <w:rsid w:val="00F64BC7"/>
    <w:rsid w:val="00F67019"/>
    <w:rsid w:val="00F70882"/>
    <w:rsid w:val="00F7166F"/>
    <w:rsid w:val="00F7188A"/>
    <w:rsid w:val="00F72FFE"/>
    <w:rsid w:val="00F73EED"/>
    <w:rsid w:val="00F75771"/>
    <w:rsid w:val="00F7602B"/>
    <w:rsid w:val="00F76226"/>
    <w:rsid w:val="00F76DD6"/>
    <w:rsid w:val="00F77494"/>
    <w:rsid w:val="00F8078B"/>
    <w:rsid w:val="00F81871"/>
    <w:rsid w:val="00F82175"/>
    <w:rsid w:val="00F83239"/>
    <w:rsid w:val="00F837A1"/>
    <w:rsid w:val="00F84CE1"/>
    <w:rsid w:val="00F8642D"/>
    <w:rsid w:val="00F864C5"/>
    <w:rsid w:val="00F900D5"/>
    <w:rsid w:val="00F90444"/>
    <w:rsid w:val="00F909B9"/>
    <w:rsid w:val="00F90E08"/>
    <w:rsid w:val="00F92672"/>
    <w:rsid w:val="00F926BC"/>
    <w:rsid w:val="00F94E6D"/>
    <w:rsid w:val="00F95AE1"/>
    <w:rsid w:val="00F96AB5"/>
    <w:rsid w:val="00FA10C0"/>
    <w:rsid w:val="00FA1981"/>
    <w:rsid w:val="00FA19B2"/>
    <w:rsid w:val="00FA2A51"/>
    <w:rsid w:val="00FA351E"/>
    <w:rsid w:val="00FA3913"/>
    <w:rsid w:val="00FA6137"/>
    <w:rsid w:val="00FA632B"/>
    <w:rsid w:val="00FA6D16"/>
    <w:rsid w:val="00FA6D4F"/>
    <w:rsid w:val="00FB1165"/>
    <w:rsid w:val="00FB1D32"/>
    <w:rsid w:val="00FB248E"/>
    <w:rsid w:val="00FB2FED"/>
    <w:rsid w:val="00FB35CD"/>
    <w:rsid w:val="00FB3E7D"/>
    <w:rsid w:val="00FB6085"/>
    <w:rsid w:val="00FB73A6"/>
    <w:rsid w:val="00FB7E0C"/>
    <w:rsid w:val="00FC1E6D"/>
    <w:rsid w:val="00FC28E3"/>
    <w:rsid w:val="00FC2AA5"/>
    <w:rsid w:val="00FC4EAD"/>
    <w:rsid w:val="00FC5391"/>
    <w:rsid w:val="00FC70BA"/>
    <w:rsid w:val="00FC7837"/>
    <w:rsid w:val="00FD0968"/>
    <w:rsid w:val="00FD3A9B"/>
    <w:rsid w:val="00FD3D67"/>
    <w:rsid w:val="00FD4203"/>
    <w:rsid w:val="00FD48C4"/>
    <w:rsid w:val="00FD5100"/>
    <w:rsid w:val="00FD56BE"/>
    <w:rsid w:val="00FD58B1"/>
    <w:rsid w:val="00FD5B8B"/>
    <w:rsid w:val="00FD5B9E"/>
    <w:rsid w:val="00FD6D92"/>
    <w:rsid w:val="00FD70BE"/>
    <w:rsid w:val="00FD798B"/>
    <w:rsid w:val="00FD7C8D"/>
    <w:rsid w:val="00FE1B2E"/>
    <w:rsid w:val="00FE28BD"/>
    <w:rsid w:val="00FE28C0"/>
    <w:rsid w:val="00FE74F8"/>
    <w:rsid w:val="00FF04F9"/>
    <w:rsid w:val="00FF0521"/>
    <w:rsid w:val="00FF12E8"/>
    <w:rsid w:val="00FF3BF2"/>
    <w:rsid w:val="00FF4488"/>
    <w:rsid w:val="00FF45D8"/>
    <w:rsid w:val="00FF4CD6"/>
    <w:rsid w:val="00FF63E8"/>
    <w:rsid w:val="00FF772A"/>
    <w:rsid w:val="00FF7F25"/>
    <w:rsid w:val="0105C2CD"/>
    <w:rsid w:val="06985759"/>
    <w:rsid w:val="0822DDB9"/>
    <w:rsid w:val="08A6C2FF"/>
    <w:rsid w:val="0986E67D"/>
    <w:rsid w:val="09A296C1"/>
    <w:rsid w:val="0ACFAB50"/>
    <w:rsid w:val="0B302A54"/>
    <w:rsid w:val="0B6FED34"/>
    <w:rsid w:val="0E2E7FFB"/>
    <w:rsid w:val="0E445B11"/>
    <w:rsid w:val="10467625"/>
    <w:rsid w:val="10B14CBE"/>
    <w:rsid w:val="1693BA7C"/>
    <w:rsid w:val="18DD70CE"/>
    <w:rsid w:val="19C8D085"/>
    <w:rsid w:val="1A999BAC"/>
    <w:rsid w:val="20D60897"/>
    <w:rsid w:val="24B9E42F"/>
    <w:rsid w:val="24E89D86"/>
    <w:rsid w:val="2BD86285"/>
    <w:rsid w:val="33129617"/>
    <w:rsid w:val="3517A0B9"/>
    <w:rsid w:val="37AD28C9"/>
    <w:rsid w:val="3956F016"/>
    <w:rsid w:val="3B72F3DD"/>
    <w:rsid w:val="3E1A7F46"/>
    <w:rsid w:val="3ED38811"/>
    <w:rsid w:val="41B9CCEE"/>
    <w:rsid w:val="42D11659"/>
    <w:rsid w:val="4480A300"/>
    <w:rsid w:val="462C9AAC"/>
    <w:rsid w:val="468684E5"/>
    <w:rsid w:val="496FDCF3"/>
    <w:rsid w:val="4C078315"/>
    <w:rsid w:val="4DE05284"/>
    <w:rsid w:val="4E7B015E"/>
    <w:rsid w:val="4EC856F8"/>
    <w:rsid w:val="5076A16C"/>
    <w:rsid w:val="511C8D6F"/>
    <w:rsid w:val="5344759D"/>
    <w:rsid w:val="53BBF979"/>
    <w:rsid w:val="542C72E9"/>
    <w:rsid w:val="566660FB"/>
    <w:rsid w:val="5675B08E"/>
    <w:rsid w:val="575462BB"/>
    <w:rsid w:val="57D4E344"/>
    <w:rsid w:val="5861E4D3"/>
    <w:rsid w:val="5BB2C46B"/>
    <w:rsid w:val="5F8BF236"/>
    <w:rsid w:val="63837E78"/>
    <w:rsid w:val="64D17D56"/>
    <w:rsid w:val="650D9E50"/>
    <w:rsid w:val="65BB32EB"/>
    <w:rsid w:val="68BE1121"/>
    <w:rsid w:val="69EA8A00"/>
    <w:rsid w:val="6AE23F69"/>
    <w:rsid w:val="6DD0F00E"/>
    <w:rsid w:val="6FED23B6"/>
    <w:rsid w:val="702EA223"/>
    <w:rsid w:val="70BEE48E"/>
    <w:rsid w:val="710C7C77"/>
    <w:rsid w:val="7190948E"/>
    <w:rsid w:val="71A38538"/>
    <w:rsid w:val="732053E5"/>
    <w:rsid w:val="74A6FDFB"/>
    <w:rsid w:val="74FB6389"/>
    <w:rsid w:val="75BEF07D"/>
    <w:rsid w:val="76677DF6"/>
    <w:rsid w:val="7777987F"/>
    <w:rsid w:val="7892D869"/>
    <w:rsid w:val="7B7CD5EE"/>
    <w:rsid w:val="7BAD3D7B"/>
    <w:rsid w:val="7F51AD5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50991F"/>
  <w15:docId w15:val="{CDEF0487-63F1-4017-9E8E-48D06E15B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7DA"/>
    <w:pPr>
      <w:spacing w:after="0"/>
    </w:pPr>
  </w:style>
  <w:style w:type="paragraph" w:styleId="Heading1">
    <w:name w:val="heading 1"/>
    <w:basedOn w:val="Normal"/>
    <w:next w:val="Normal"/>
    <w:link w:val="Heading1Char"/>
    <w:uiPriority w:val="9"/>
    <w:qFormat/>
    <w:rsid w:val="00577F28"/>
    <w:pPr>
      <w:keepNext/>
      <w:keepLines/>
      <w:numPr>
        <w:numId w:val="5"/>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1736"/>
    <w:pPr>
      <w:keepNext/>
      <w:keepLines/>
      <w:numPr>
        <w:ilvl w:val="1"/>
        <w:numId w:val="5"/>
      </w:numPr>
      <w:shd w:val="clear" w:color="auto" w:fill="B8CCE4" w:themeFill="accent1" w:themeFillTint="66"/>
      <w:spacing w:before="200" w:after="120"/>
      <w:outlineLvl w:val="1"/>
    </w:pPr>
    <w:rPr>
      <w:rFonts w:ascii="Arial" w:eastAsiaTheme="majorEastAsia" w:hAnsi="Arial" w:cstheme="majorBidi"/>
      <w:b/>
      <w:bCs/>
      <w:sz w:val="24"/>
      <w:szCs w:val="26"/>
    </w:rPr>
  </w:style>
  <w:style w:type="paragraph" w:styleId="Heading3">
    <w:name w:val="heading 3"/>
    <w:basedOn w:val="Normal"/>
    <w:next w:val="Normal"/>
    <w:link w:val="Heading3Char"/>
    <w:autoRedefine/>
    <w:uiPriority w:val="9"/>
    <w:unhideWhenUsed/>
    <w:qFormat/>
    <w:rsid w:val="00891EE0"/>
    <w:pPr>
      <w:keepNext/>
      <w:keepLines/>
      <w:numPr>
        <w:ilvl w:val="2"/>
        <w:numId w:val="1"/>
      </w:numPr>
      <w:spacing w:before="200" w:after="60"/>
      <w:outlineLvl w:val="2"/>
    </w:pPr>
    <w:rPr>
      <w:rFonts w:ascii="Arial" w:eastAsiaTheme="majorEastAsia" w:hAnsi="Arial" w:cstheme="majorBidi"/>
      <w:b/>
      <w:bCs/>
      <w:color w:val="4F81BD" w:themeColor="accent1"/>
    </w:rPr>
  </w:style>
  <w:style w:type="paragraph" w:styleId="Heading4">
    <w:name w:val="heading 4"/>
    <w:basedOn w:val="Normal"/>
    <w:next w:val="Normal"/>
    <w:link w:val="Heading4Char"/>
    <w:unhideWhenUsed/>
    <w:qFormat/>
    <w:rsid w:val="00D8397A"/>
    <w:pPr>
      <w:keepNext/>
      <w:keepLines/>
      <w:numPr>
        <w:ilvl w:val="3"/>
        <w:numId w:val="5"/>
      </w:numPr>
      <w:outlineLvl w:val="3"/>
    </w:pPr>
    <w:rPr>
      <w:rFonts w:ascii="Aptos" w:eastAsiaTheme="majorEastAsia" w:hAnsi="Aptos" w:cstheme="majorBidi"/>
      <w:b/>
      <w:bCs/>
      <w:iCs/>
      <w:color w:val="4F81BD" w:themeColor="accent1"/>
    </w:rPr>
  </w:style>
  <w:style w:type="paragraph" w:styleId="Heading5">
    <w:name w:val="heading 5"/>
    <w:basedOn w:val="Normal"/>
    <w:next w:val="Normal"/>
    <w:link w:val="Heading5Char"/>
    <w:uiPriority w:val="9"/>
    <w:semiHidden/>
    <w:unhideWhenUsed/>
    <w:qFormat/>
    <w:rsid w:val="00697B0B"/>
    <w:pPr>
      <w:keepNext/>
      <w:keepLines/>
      <w:numPr>
        <w:ilvl w:val="4"/>
        <w:numId w:val="5"/>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97B0B"/>
    <w:pPr>
      <w:keepNext/>
      <w:keepLines/>
      <w:numPr>
        <w:ilvl w:val="5"/>
        <w:numId w:val="5"/>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97B0B"/>
    <w:pPr>
      <w:keepNext/>
      <w:keepLines/>
      <w:numPr>
        <w:ilvl w:val="6"/>
        <w:numId w:val="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97B0B"/>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7B0B"/>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1Light1">
    <w:name w:val="Grid Table 1 Light1"/>
    <w:basedOn w:val="TableNormal"/>
    <w:uiPriority w:val="46"/>
    <w:rsid w:val="00D503F0"/>
    <w:pPr>
      <w:spacing w:before="360" w:after="0" w:line="240" w:lineRule="auto"/>
      <w:jc w:val="both"/>
    </w:pPr>
    <w:rPr>
      <w:rFonts w:ascii="Times New Roman" w:eastAsia="MS Mincho" w:hAnsi="Times New Roman" w:cs="Times New Roman"/>
      <w:sz w:val="20"/>
      <w:szCs w:val="20"/>
      <w:lang w:eastAsia="en-US"/>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D503F0"/>
    <w:pPr>
      <w:tabs>
        <w:tab w:val="center" w:pos="4680"/>
        <w:tab w:val="right" w:pos="9360"/>
      </w:tabs>
      <w:spacing w:line="240" w:lineRule="auto"/>
    </w:pPr>
  </w:style>
  <w:style w:type="character" w:customStyle="1" w:styleId="HeaderChar">
    <w:name w:val="Header Char"/>
    <w:basedOn w:val="DefaultParagraphFont"/>
    <w:link w:val="Header"/>
    <w:uiPriority w:val="99"/>
    <w:rsid w:val="00D503F0"/>
    <w:rPr>
      <w:rFonts w:eastAsiaTheme="minorHAnsi"/>
      <w:lang w:eastAsia="en-US"/>
    </w:rPr>
  </w:style>
  <w:style w:type="paragraph" w:styleId="Footer">
    <w:name w:val="footer"/>
    <w:basedOn w:val="Normal"/>
    <w:link w:val="FooterChar"/>
    <w:uiPriority w:val="99"/>
    <w:unhideWhenUsed/>
    <w:rsid w:val="00D503F0"/>
    <w:pPr>
      <w:tabs>
        <w:tab w:val="center" w:pos="4680"/>
        <w:tab w:val="right" w:pos="9360"/>
      </w:tabs>
      <w:spacing w:line="240" w:lineRule="auto"/>
    </w:pPr>
  </w:style>
  <w:style w:type="character" w:customStyle="1" w:styleId="FooterChar">
    <w:name w:val="Footer Char"/>
    <w:basedOn w:val="DefaultParagraphFont"/>
    <w:link w:val="Footer"/>
    <w:uiPriority w:val="99"/>
    <w:rsid w:val="00D503F0"/>
    <w:rPr>
      <w:rFonts w:eastAsiaTheme="minorHAnsi"/>
      <w:lang w:eastAsia="en-US"/>
    </w:rPr>
  </w:style>
  <w:style w:type="table" w:styleId="TableGrid">
    <w:name w:val="Table Grid"/>
    <w:basedOn w:val="TableNormal"/>
    <w:uiPriority w:val="59"/>
    <w:rsid w:val="00D50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ullet1"/>
    <w:basedOn w:val="Normal"/>
    <w:link w:val="ListParagraphChar"/>
    <w:uiPriority w:val="34"/>
    <w:qFormat/>
    <w:rsid w:val="001C06C0"/>
    <w:pPr>
      <w:ind w:left="720"/>
      <w:contextualSpacing/>
    </w:pPr>
  </w:style>
  <w:style w:type="paragraph" w:styleId="BalloonText">
    <w:name w:val="Balloon Text"/>
    <w:basedOn w:val="Normal"/>
    <w:link w:val="BalloonTextChar"/>
    <w:uiPriority w:val="99"/>
    <w:semiHidden/>
    <w:unhideWhenUsed/>
    <w:rsid w:val="006D38A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8AF"/>
    <w:rPr>
      <w:rFonts w:ascii="Tahoma" w:eastAsiaTheme="minorHAnsi" w:hAnsi="Tahoma" w:cs="Tahoma"/>
      <w:sz w:val="16"/>
      <w:szCs w:val="16"/>
      <w:lang w:eastAsia="en-US"/>
    </w:rPr>
  </w:style>
  <w:style w:type="character" w:customStyle="1" w:styleId="Heading1Char">
    <w:name w:val="Heading 1 Char"/>
    <w:basedOn w:val="DefaultParagraphFont"/>
    <w:link w:val="Heading1"/>
    <w:uiPriority w:val="9"/>
    <w:rsid w:val="00577F2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505FB"/>
    <w:pPr>
      <w:outlineLvl w:val="9"/>
    </w:pPr>
  </w:style>
  <w:style w:type="paragraph" w:styleId="TOC2">
    <w:name w:val="toc 2"/>
    <w:basedOn w:val="Normal"/>
    <w:next w:val="Normal"/>
    <w:autoRedefine/>
    <w:uiPriority w:val="39"/>
    <w:unhideWhenUsed/>
    <w:rsid w:val="000456A8"/>
    <w:pPr>
      <w:tabs>
        <w:tab w:val="left" w:pos="880"/>
        <w:tab w:val="right" w:leader="dot" w:pos="10070"/>
      </w:tabs>
      <w:spacing w:after="100"/>
      <w:ind w:left="220"/>
    </w:pPr>
    <w:rPr>
      <w:lang w:eastAsia="ja-JP"/>
    </w:rPr>
  </w:style>
  <w:style w:type="paragraph" w:styleId="TOC1">
    <w:name w:val="toc 1"/>
    <w:basedOn w:val="Normal"/>
    <w:next w:val="Normal"/>
    <w:autoRedefine/>
    <w:uiPriority w:val="39"/>
    <w:unhideWhenUsed/>
    <w:rsid w:val="00E531A1"/>
    <w:pPr>
      <w:tabs>
        <w:tab w:val="left" w:pos="440"/>
        <w:tab w:val="right" w:leader="dot" w:pos="10070"/>
      </w:tabs>
      <w:contextualSpacing/>
    </w:pPr>
    <w:rPr>
      <w:lang w:eastAsia="ja-JP"/>
    </w:rPr>
  </w:style>
  <w:style w:type="paragraph" w:styleId="TOC3">
    <w:name w:val="toc 3"/>
    <w:basedOn w:val="Normal"/>
    <w:next w:val="Normal"/>
    <w:autoRedefine/>
    <w:uiPriority w:val="39"/>
    <w:unhideWhenUsed/>
    <w:rsid w:val="00395DFA"/>
    <w:pPr>
      <w:tabs>
        <w:tab w:val="left" w:pos="1320"/>
        <w:tab w:val="right" w:leader="dot" w:pos="10070"/>
      </w:tabs>
      <w:spacing w:after="100"/>
      <w:ind w:left="440"/>
    </w:pPr>
    <w:rPr>
      <w:lang w:eastAsia="ja-JP"/>
    </w:rPr>
  </w:style>
  <w:style w:type="character" w:customStyle="1" w:styleId="Heading2Char">
    <w:name w:val="Heading 2 Char"/>
    <w:basedOn w:val="DefaultParagraphFont"/>
    <w:link w:val="Heading2"/>
    <w:uiPriority w:val="9"/>
    <w:rsid w:val="00AD1736"/>
    <w:rPr>
      <w:rFonts w:ascii="Arial" w:eastAsiaTheme="majorEastAsia" w:hAnsi="Arial" w:cstheme="majorBidi"/>
      <w:b/>
      <w:bCs/>
      <w:sz w:val="24"/>
      <w:szCs w:val="26"/>
      <w:shd w:val="clear" w:color="auto" w:fill="B8CCE4" w:themeFill="accent1" w:themeFillTint="66"/>
    </w:rPr>
  </w:style>
  <w:style w:type="character" w:styleId="Hyperlink">
    <w:name w:val="Hyperlink"/>
    <w:basedOn w:val="DefaultParagraphFont"/>
    <w:uiPriority w:val="99"/>
    <w:unhideWhenUsed/>
    <w:rsid w:val="006505FB"/>
    <w:rPr>
      <w:color w:val="0000FF" w:themeColor="hyperlink"/>
      <w:u w:val="single"/>
    </w:rPr>
  </w:style>
  <w:style w:type="character" w:customStyle="1" w:styleId="Heading3Char">
    <w:name w:val="Heading 3 Char"/>
    <w:basedOn w:val="DefaultParagraphFont"/>
    <w:link w:val="Heading3"/>
    <w:uiPriority w:val="9"/>
    <w:rsid w:val="00891EE0"/>
    <w:rPr>
      <w:rFonts w:ascii="Arial" w:eastAsiaTheme="majorEastAsia" w:hAnsi="Arial" w:cstheme="majorBidi"/>
      <w:b/>
      <w:bCs/>
      <w:color w:val="4F81BD" w:themeColor="accent1"/>
    </w:rPr>
  </w:style>
  <w:style w:type="paragraph" w:styleId="NoSpacing">
    <w:name w:val="No Spacing"/>
    <w:link w:val="NoSpacingChar"/>
    <w:uiPriority w:val="1"/>
    <w:qFormat/>
    <w:rsid w:val="006505FB"/>
    <w:pPr>
      <w:spacing w:after="0" w:line="240" w:lineRule="auto"/>
    </w:pPr>
  </w:style>
  <w:style w:type="character" w:customStyle="1" w:styleId="NoSpacingChar">
    <w:name w:val="No Spacing Char"/>
    <w:basedOn w:val="DefaultParagraphFont"/>
    <w:link w:val="NoSpacing"/>
    <w:uiPriority w:val="1"/>
    <w:rsid w:val="006505FB"/>
  </w:style>
  <w:style w:type="character" w:styleId="CommentReference">
    <w:name w:val="annotation reference"/>
    <w:basedOn w:val="DefaultParagraphFont"/>
    <w:uiPriority w:val="99"/>
    <w:semiHidden/>
    <w:unhideWhenUsed/>
    <w:rsid w:val="00DF54D3"/>
    <w:rPr>
      <w:sz w:val="16"/>
      <w:szCs w:val="16"/>
    </w:rPr>
  </w:style>
  <w:style w:type="paragraph" w:styleId="CommentText">
    <w:name w:val="annotation text"/>
    <w:basedOn w:val="Normal"/>
    <w:link w:val="CommentTextChar"/>
    <w:uiPriority w:val="99"/>
    <w:unhideWhenUsed/>
    <w:rsid w:val="00DF54D3"/>
    <w:pPr>
      <w:spacing w:line="240" w:lineRule="auto"/>
    </w:pPr>
    <w:rPr>
      <w:sz w:val="20"/>
      <w:szCs w:val="20"/>
    </w:rPr>
  </w:style>
  <w:style w:type="character" w:customStyle="1" w:styleId="CommentTextChar">
    <w:name w:val="Comment Text Char"/>
    <w:basedOn w:val="DefaultParagraphFont"/>
    <w:link w:val="CommentText"/>
    <w:uiPriority w:val="99"/>
    <w:rsid w:val="00DF54D3"/>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DF54D3"/>
    <w:rPr>
      <w:b/>
      <w:bCs/>
    </w:rPr>
  </w:style>
  <w:style w:type="character" w:customStyle="1" w:styleId="CommentSubjectChar">
    <w:name w:val="Comment Subject Char"/>
    <w:basedOn w:val="CommentTextChar"/>
    <w:link w:val="CommentSubject"/>
    <w:uiPriority w:val="99"/>
    <w:semiHidden/>
    <w:rsid w:val="00DF54D3"/>
    <w:rPr>
      <w:rFonts w:eastAsiaTheme="minorHAnsi"/>
      <w:b/>
      <w:bCs/>
      <w:sz w:val="20"/>
      <w:szCs w:val="20"/>
      <w:lang w:eastAsia="en-US"/>
    </w:rPr>
  </w:style>
  <w:style w:type="paragraph" w:styleId="EndnoteText">
    <w:name w:val="endnote text"/>
    <w:basedOn w:val="Normal"/>
    <w:link w:val="EndnoteTextChar"/>
    <w:uiPriority w:val="99"/>
    <w:semiHidden/>
    <w:unhideWhenUsed/>
    <w:rsid w:val="008D1EB2"/>
    <w:pPr>
      <w:spacing w:line="240" w:lineRule="auto"/>
    </w:pPr>
    <w:rPr>
      <w:rFonts w:ascii="Times New Roman" w:eastAsia="Calibri" w:hAnsi="Times New Roman" w:cs="Times New Roman"/>
      <w:sz w:val="20"/>
      <w:szCs w:val="20"/>
    </w:rPr>
  </w:style>
  <w:style w:type="character" w:customStyle="1" w:styleId="EndnoteTextChar">
    <w:name w:val="Endnote Text Char"/>
    <w:basedOn w:val="DefaultParagraphFont"/>
    <w:link w:val="EndnoteText"/>
    <w:uiPriority w:val="99"/>
    <w:semiHidden/>
    <w:rsid w:val="008D1EB2"/>
    <w:rPr>
      <w:rFonts w:ascii="Times New Roman" w:eastAsia="Calibri" w:hAnsi="Times New Roman" w:cs="Times New Roman"/>
      <w:sz w:val="20"/>
      <w:szCs w:val="20"/>
    </w:rPr>
  </w:style>
  <w:style w:type="paragraph" w:styleId="Revision">
    <w:name w:val="Revision"/>
    <w:hidden/>
    <w:uiPriority w:val="99"/>
    <w:semiHidden/>
    <w:rsid w:val="006F2774"/>
    <w:pPr>
      <w:spacing w:after="0" w:line="240" w:lineRule="auto"/>
    </w:pPr>
    <w:rPr>
      <w:rFonts w:eastAsiaTheme="minorHAnsi"/>
      <w:lang w:eastAsia="en-US"/>
    </w:rPr>
  </w:style>
  <w:style w:type="table" w:customStyle="1" w:styleId="ListTable31">
    <w:name w:val="List Table 31"/>
    <w:basedOn w:val="TableNormal"/>
    <w:uiPriority w:val="48"/>
    <w:rsid w:val="0077214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NormalWeb">
    <w:name w:val="Normal (Web)"/>
    <w:basedOn w:val="Normal"/>
    <w:uiPriority w:val="99"/>
    <w:semiHidden/>
    <w:unhideWhenUsed/>
    <w:rsid w:val="00F5415F"/>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unhideWhenUsed/>
    <w:rsid w:val="00E52421"/>
    <w:pPr>
      <w:spacing w:line="240" w:lineRule="auto"/>
    </w:pPr>
    <w:rPr>
      <w:sz w:val="20"/>
      <w:szCs w:val="20"/>
    </w:rPr>
  </w:style>
  <w:style w:type="character" w:customStyle="1" w:styleId="FootnoteTextChar">
    <w:name w:val="Footnote Text Char"/>
    <w:basedOn w:val="DefaultParagraphFont"/>
    <w:link w:val="FootnoteText"/>
    <w:uiPriority w:val="99"/>
    <w:rsid w:val="00E52421"/>
    <w:rPr>
      <w:rFonts w:ascii="Garamond" w:eastAsiaTheme="minorHAnsi" w:hAnsi="Garamond"/>
      <w:sz w:val="20"/>
      <w:szCs w:val="20"/>
      <w:lang w:eastAsia="en-US"/>
    </w:rPr>
  </w:style>
  <w:style w:type="character" w:styleId="FootnoteReference">
    <w:name w:val="footnote reference"/>
    <w:basedOn w:val="DefaultParagraphFont"/>
    <w:uiPriority w:val="99"/>
    <w:unhideWhenUsed/>
    <w:rsid w:val="00E52421"/>
    <w:rPr>
      <w:vertAlign w:val="superscript"/>
    </w:rPr>
  </w:style>
  <w:style w:type="paragraph" w:customStyle="1" w:styleId="Default">
    <w:name w:val="Default"/>
    <w:rsid w:val="00A4533B"/>
    <w:pPr>
      <w:autoSpaceDE w:val="0"/>
      <w:autoSpaceDN w:val="0"/>
      <w:adjustRightInd w:val="0"/>
      <w:spacing w:after="0" w:line="240" w:lineRule="auto"/>
    </w:pPr>
    <w:rPr>
      <w:rFonts w:ascii="Arial" w:eastAsia="Times New Roman" w:hAnsi="Arial" w:cs="Arial"/>
      <w:color w:val="000000"/>
      <w:sz w:val="24"/>
      <w:szCs w:val="24"/>
      <w:lang w:eastAsia="en-US"/>
    </w:rPr>
  </w:style>
  <w:style w:type="table" w:styleId="LightList">
    <w:name w:val="Light List"/>
    <w:basedOn w:val="TableNormal"/>
    <w:uiPriority w:val="61"/>
    <w:rsid w:val="0005375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0D4B8E"/>
    <w:rPr>
      <w:color w:val="808080"/>
    </w:rPr>
  </w:style>
  <w:style w:type="character" w:customStyle="1" w:styleId="Heading4Char">
    <w:name w:val="Heading 4 Char"/>
    <w:basedOn w:val="DefaultParagraphFont"/>
    <w:link w:val="Heading4"/>
    <w:rsid w:val="00D8397A"/>
    <w:rPr>
      <w:rFonts w:ascii="Aptos" w:eastAsiaTheme="majorEastAsia" w:hAnsi="Aptos" w:cstheme="majorBidi"/>
      <w:b/>
      <w:bCs/>
      <w:iCs/>
      <w:color w:val="4F81BD" w:themeColor="accent1"/>
    </w:rPr>
  </w:style>
  <w:style w:type="paragraph" w:styleId="TOC4">
    <w:name w:val="toc 4"/>
    <w:basedOn w:val="Normal"/>
    <w:next w:val="Normal"/>
    <w:autoRedefine/>
    <w:uiPriority w:val="39"/>
    <w:unhideWhenUsed/>
    <w:rsid w:val="00395DFA"/>
    <w:pPr>
      <w:spacing w:after="100"/>
      <w:ind w:left="660"/>
    </w:pPr>
  </w:style>
  <w:style w:type="character" w:styleId="FollowedHyperlink">
    <w:name w:val="FollowedHyperlink"/>
    <w:basedOn w:val="DefaultParagraphFont"/>
    <w:uiPriority w:val="99"/>
    <w:semiHidden/>
    <w:unhideWhenUsed/>
    <w:rsid w:val="00395DFA"/>
    <w:rPr>
      <w:color w:val="800080" w:themeColor="followedHyperlink"/>
      <w:u w:val="single"/>
    </w:rPr>
  </w:style>
  <w:style w:type="character" w:customStyle="1" w:styleId="ListParagraphChar">
    <w:name w:val="List Paragraph Char"/>
    <w:aliases w:val="Bullet1 Char"/>
    <w:basedOn w:val="DefaultParagraphFont"/>
    <w:link w:val="ListParagraph"/>
    <w:uiPriority w:val="34"/>
    <w:locked/>
    <w:rsid w:val="00B25212"/>
  </w:style>
  <w:style w:type="paragraph" w:styleId="BodyText">
    <w:name w:val="Body Text"/>
    <w:basedOn w:val="Normal"/>
    <w:link w:val="BodyTextChar"/>
    <w:qFormat/>
    <w:rsid w:val="003C4AC3"/>
    <w:pPr>
      <w:widowControl w:val="0"/>
      <w:autoSpaceDE w:val="0"/>
      <w:autoSpaceDN w:val="0"/>
      <w:spacing w:line="240" w:lineRule="auto"/>
    </w:pPr>
    <w:rPr>
      <w:rFonts w:ascii="Calibri" w:eastAsia="Calibri" w:hAnsi="Calibri" w:cs="Calibri"/>
      <w:sz w:val="20"/>
      <w:szCs w:val="20"/>
      <w:lang w:eastAsia="en-US" w:bidi="en-US"/>
    </w:rPr>
  </w:style>
  <w:style w:type="character" w:customStyle="1" w:styleId="BodyTextChar">
    <w:name w:val="Body Text Char"/>
    <w:basedOn w:val="DefaultParagraphFont"/>
    <w:link w:val="BodyText"/>
    <w:rsid w:val="003C4AC3"/>
    <w:rPr>
      <w:rFonts w:ascii="Calibri" w:eastAsia="Calibri" w:hAnsi="Calibri" w:cs="Calibri"/>
      <w:sz w:val="20"/>
      <w:szCs w:val="20"/>
      <w:lang w:eastAsia="en-US" w:bidi="en-US"/>
    </w:rPr>
  </w:style>
  <w:style w:type="paragraph" w:customStyle="1" w:styleId="BodyText22">
    <w:name w:val="Body Text 22"/>
    <w:basedOn w:val="Normal"/>
    <w:rsid w:val="001018CC"/>
    <w:pPr>
      <w:overflowPunct w:val="0"/>
      <w:autoSpaceDE w:val="0"/>
      <w:autoSpaceDN w:val="0"/>
      <w:adjustRightInd w:val="0"/>
      <w:spacing w:line="240" w:lineRule="auto"/>
      <w:ind w:firstLine="720"/>
      <w:jc w:val="both"/>
      <w:textAlignment w:val="baseline"/>
    </w:pPr>
    <w:rPr>
      <w:rFonts w:ascii="Times New Roman" w:eastAsia="Times New Roman" w:hAnsi="Times New Roman" w:cs="Times New Roman"/>
      <w:szCs w:val="20"/>
      <w:lang w:eastAsia="en-US"/>
    </w:rPr>
  </w:style>
  <w:style w:type="character" w:customStyle="1" w:styleId="Heading5Char">
    <w:name w:val="Heading 5 Char"/>
    <w:basedOn w:val="DefaultParagraphFont"/>
    <w:link w:val="Heading5"/>
    <w:uiPriority w:val="9"/>
    <w:semiHidden/>
    <w:rsid w:val="00697B0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697B0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697B0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97B0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7B0B"/>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4A7062"/>
    <w:rPr>
      <w:i/>
      <w:iCs/>
      <w:color w:val="595959" w:themeColor="text1" w:themeTint="A6"/>
    </w:rPr>
  </w:style>
  <w:style w:type="character" w:styleId="IntenseEmphasis">
    <w:name w:val="Intense Emphasis"/>
    <w:basedOn w:val="DefaultParagraphFont"/>
    <w:uiPriority w:val="21"/>
    <w:qFormat/>
    <w:rsid w:val="000A128C"/>
    <w:rPr>
      <w:b/>
      <w:bCs/>
      <w:i/>
      <w:iCs/>
      <w:color w:val="1F497D" w:themeColor="text2"/>
    </w:rPr>
  </w:style>
  <w:style w:type="paragraph" w:styleId="Subtitle">
    <w:name w:val="Subtitle"/>
    <w:basedOn w:val="Normal"/>
    <w:next w:val="Normal"/>
    <w:link w:val="SubtitleChar"/>
    <w:uiPriority w:val="11"/>
    <w:qFormat/>
    <w:rsid w:val="00DA435B"/>
    <w:pPr>
      <w:spacing w:after="200" w:line="240" w:lineRule="auto"/>
    </w:pPr>
    <w:rPr>
      <w:rFonts w:asciiTheme="majorHAnsi" w:eastAsiaTheme="majorEastAsia" w:hAnsiTheme="majorHAnsi" w:cstheme="majorBidi"/>
      <w:i/>
      <w:iCs/>
      <w:color w:val="1F497D" w:themeColor="text2"/>
      <w:spacing w:val="15"/>
      <w:sz w:val="24"/>
      <w:szCs w:val="24"/>
      <w:lang w:eastAsia="en-US"/>
    </w:rPr>
  </w:style>
  <w:style w:type="character" w:customStyle="1" w:styleId="SubtitleChar">
    <w:name w:val="Subtitle Char"/>
    <w:basedOn w:val="DefaultParagraphFont"/>
    <w:link w:val="Subtitle"/>
    <w:uiPriority w:val="11"/>
    <w:rsid w:val="00DA435B"/>
    <w:rPr>
      <w:rFonts w:asciiTheme="majorHAnsi" w:eastAsiaTheme="majorEastAsia" w:hAnsiTheme="majorHAnsi" w:cstheme="majorBidi"/>
      <w:i/>
      <w:iCs/>
      <w:color w:val="1F497D" w:themeColor="text2"/>
      <w:spacing w:val="15"/>
      <w:sz w:val="24"/>
      <w:szCs w:val="24"/>
      <w:lang w:eastAsia="en-US"/>
    </w:rPr>
  </w:style>
  <w:style w:type="character" w:styleId="Strong">
    <w:name w:val="Strong"/>
    <w:basedOn w:val="DefaultParagraphFont"/>
    <w:uiPriority w:val="22"/>
    <w:qFormat/>
    <w:rsid w:val="00DA435B"/>
    <w:rPr>
      <w:b/>
      <w:bCs/>
    </w:rPr>
  </w:style>
  <w:style w:type="table" w:customStyle="1" w:styleId="TableGrid0">
    <w:name w:val="TableGrid"/>
    <w:rsid w:val="0019499A"/>
    <w:pPr>
      <w:spacing w:after="0" w:line="240" w:lineRule="auto"/>
    </w:pPr>
    <w:rPr>
      <w:kern w:val="2"/>
      <w:sz w:val="24"/>
      <w:szCs w:val="24"/>
      <w14:ligatures w14:val="standardContextual"/>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414EBC"/>
    <w:rPr>
      <w:color w:val="605E5C"/>
      <w:shd w:val="clear" w:color="auto" w:fill="E1DFDD"/>
    </w:rPr>
  </w:style>
  <w:style w:type="character" w:styleId="Mention">
    <w:name w:val="Mention"/>
    <w:basedOn w:val="DefaultParagraphFont"/>
    <w:uiPriority w:val="99"/>
    <w:unhideWhenUsed/>
    <w:rsid w:val="001F244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2348">
      <w:bodyDiv w:val="1"/>
      <w:marLeft w:val="0"/>
      <w:marRight w:val="0"/>
      <w:marTop w:val="0"/>
      <w:marBottom w:val="0"/>
      <w:divBdr>
        <w:top w:val="none" w:sz="0" w:space="0" w:color="auto"/>
        <w:left w:val="none" w:sz="0" w:space="0" w:color="auto"/>
        <w:bottom w:val="none" w:sz="0" w:space="0" w:color="auto"/>
        <w:right w:val="none" w:sz="0" w:space="0" w:color="auto"/>
      </w:divBdr>
    </w:div>
    <w:div w:id="5792115">
      <w:bodyDiv w:val="1"/>
      <w:marLeft w:val="0"/>
      <w:marRight w:val="0"/>
      <w:marTop w:val="0"/>
      <w:marBottom w:val="0"/>
      <w:divBdr>
        <w:top w:val="none" w:sz="0" w:space="0" w:color="auto"/>
        <w:left w:val="none" w:sz="0" w:space="0" w:color="auto"/>
        <w:bottom w:val="none" w:sz="0" w:space="0" w:color="auto"/>
        <w:right w:val="none" w:sz="0" w:space="0" w:color="auto"/>
      </w:divBdr>
    </w:div>
    <w:div w:id="30157297">
      <w:bodyDiv w:val="1"/>
      <w:marLeft w:val="0"/>
      <w:marRight w:val="0"/>
      <w:marTop w:val="0"/>
      <w:marBottom w:val="0"/>
      <w:divBdr>
        <w:top w:val="none" w:sz="0" w:space="0" w:color="auto"/>
        <w:left w:val="none" w:sz="0" w:space="0" w:color="auto"/>
        <w:bottom w:val="none" w:sz="0" w:space="0" w:color="auto"/>
        <w:right w:val="none" w:sz="0" w:space="0" w:color="auto"/>
      </w:divBdr>
    </w:div>
    <w:div w:id="32463978">
      <w:bodyDiv w:val="1"/>
      <w:marLeft w:val="0"/>
      <w:marRight w:val="0"/>
      <w:marTop w:val="0"/>
      <w:marBottom w:val="0"/>
      <w:divBdr>
        <w:top w:val="none" w:sz="0" w:space="0" w:color="auto"/>
        <w:left w:val="none" w:sz="0" w:space="0" w:color="auto"/>
        <w:bottom w:val="none" w:sz="0" w:space="0" w:color="auto"/>
        <w:right w:val="none" w:sz="0" w:space="0" w:color="auto"/>
      </w:divBdr>
    </w:div>
    <w:div w:id="38214557">
      <w:bodyDiv w:val="1"/>
      <w:marLeft w:val="0"/>
      <w:marRight w:val="0"/>
      <w:marTop w:val="0"/>
      <w:marBottom w:val="0"/>
      <w:divBdr>
        <w:top w:val="none" w:sz="0" w:space="0" w:color="auto"/>
        <w:left w:val="none" w:sz="0" w:space="0" w:color="auto"/>
        <w:bottom w:val="none" w:sz="0" w:space="0" w:color="auto"/>
        <w:right w:val="none" w:sz="0" w:space="0" w:color="auto"/>
      </w:divBdr>
    </w:div>
    <w:div w:id="48112190">
      <w:bodyDiv w:val="1"/>
      <w:marLeft w:val="0"/>
      <w:marRight w:val="0"/>
      <w:marTop w:val="0"/>
      <w:marBottom w:val="0"/>
      <w:divBdr>
        <w:top w:val="none" w:sz="0" w:space="0" w:color="auto"/>
        <w:left w:val="none" w:sz="0" w:space="0" w:color="auto"/>
        <w:bottom w:val="none" w:sz="0" w:space="0" w:color="auto"/>
        <w:right w:val="none" w:sz="0" w:space="0" w:color="auto"/>
      </w:divBdr>
    </w:div>
    <w:div w:id="70785175">
      <w:bodyDiv w:val="1"/>
      <w:marLeft w:val="0"/>
      <w:marRight w:val="0"/>
      <w:marTop w:val="0"/>
      <w:marBottom w:val="0"/>
      <w:divBdr>
        <w:top w:val="none" w:sz="0" w:space="0" w:color="auto"/>
        <w:left w:val="none" w:sz="0" w:space="0" w:color="auto"/>
        <w:bottom w:val="none" w:sz="0" w:space="0" w:color="auto"/>
        <w:right w:val="none" w:sz="0" w:space="0" w:color="auto"/>
      </w:divBdr>
    </w:div>
    <w:div w:id="75639397">
      <w:bodyDiv w:val="1"/>
      <w:marLeft w:val="0"/>
      <w:marRight w:val="0"/>
      <w:marTop w:val="0"/>
      <w:marBottom w:val="0"/>
      <w:divBdr>
        <w:top w:val="none" w:sz="0" w:space="0" w:color="auto"/>
        <w:left w:val="none" w:sz="0" w:space="0" w:color="auto"/>
        <w:bottom w:val="none" w:sz="0" w:space="0" w:color="auto"/>
        <w:right w:val="none" w:sz="0" w:space="0" w:color="auto"/>
      </w:divBdr>
    </w:div>
    <w:div w:id="90590445">
      <w:bodyDiv w:val="1"/>
      <w:marLeft w:val="0"/>
      <w:marRight w:val="0"/>
      <w:marTop w:val="0"/>
      <w:marBottom w:val="0"/>
      <w:divBdr>
        <w:top w:val="none" w:sz="0" w:space="0" w:color="auto"/>
        <w:left w:val="none" w:sz="0" w:space="0" w:color="auto"/>
        <w:bottom w:val="none" w:sz="0" w:space="0" w:color="auto"/>
        <w:right w:val="none" w:sz="0" w:space="0" w:color="auto"/>
      </w:divBdr>
    </w:div>
    <w:div w:id="105853065">
      <w:bodyDiv w:val="1"/>
      <w:marLeft w:val="0"/>
      <w:marRight w:val="0"/>
      <w:marTop w:val="0"/>
      <w:marBottom w:val="0"/>
      <w:divBdr>
        <w:top w:val="none" w:sz="0" w:space="0" w:color="auto"/>
        <w:left w:val="none" w:sz="0" w:space="0" w:color="auto"/>
        <w:bottom w:val="none" w:sz="0" w:space="0" w:color="auto"/>
        <w:right w:val="none" w:sz="0" w:space="0" w:color="auto"/>
      </w:divBdr>
    </w:div>
    <w:div w:id="115998878">
      <w:bodyDiv w:val="1"/>
      <w:marLeft w:val="0"/>
      <w:marRight w:val="0"/>
      <w:marTop w:val="0"/>
      <w:marBottom w:val="0"/>
      <w:divBdr>
        <w:top w:val="none" w:sz="0" w:space="0" w:color="auto"/>
        <w:left w:val="none" w:sz="0" w:space="0" w:color="auto"/>
        <w:bottom w:val="none" w:sz="0" w:space="0" w:color="auto"/>
        <w:right w:val="none" w:sz="0" w:space="0" w:color="auto"/>
      </w:divBdr>
    </w:div>
    <w:div w:id="116484847">
      <w:bodyDiv w:val="1"/>
      <w:marLeft w:val="0"/>
      <w:marRight w:val="0"/>
      <w:marTop w:val="0"/>
      <w:marBottom w:val="0"/>
      <w:divBdr>
        <w:top w:val="none" w:sz="0" w:space="0" w:color="auto"/>
        <w:left w:val="none" w:sz="0" w:space="0" w:color="auto"/>
        <w:bottom w:val="none" w:sz="0" w:space="0" w:color="auto"/>
        <w:right w:val="none" w:sz="0" w:space="0" w:color="auto"/>
      </w:divBdr>
    </w:div>
    <w:div w:id="128279130">
      <w:bodyDiv w:val="1"/>
      <w:marLeft w:val="0"/>
      <w:marRight w:val="0"/>
      <w:marTop w:val="0"/>
      <w:marBottom w:val="0"/>
      <w:divBdr>
        <w:top w:val="none" w:sz="0" w:space="0" w:color="auto"/>
        <w:left w:val="none" w:sz="0" w:space="0" w:color="auto"/>
        <w:bottom w:val="none" w:sz="0" w:space="0" w:color="auto"/>
        <w:right w:val="none" w:sz="0" w:space="0" w:color="auto"/>
      </w:divBdr>
    </w:div>
    <w:div w:id="169151224">
      <w:bodyDiv w:val="1"/>
      <w:marLeft w:val="0"/>
      <w:marRight w:val="0"/>
      <w:marTop w:val="0"/>
      <w:marBottom w:val="0"/>
      <w:divBdr>
        <w:top w:val="none" w:sz="0" w:space="0" w:color="auto"/>
        <w:left w:val="none" w:sz="0" w:space="0" w:color="auto"/>
        <w:bottom w:val="none" w:sz="0" w:space="0" w:color="auto"/>
        <w:right w:val="none" w:sz="0" w:space="0" w:color="auto"/>
      </w:divBdr>
    </w:div>
    <w:div w:id="176385662">
      <w:bodyDiv w:val="1"/>
      <w:marLeft w:val="0"/>
      <w:marRight w:val="0"/>
      <w:marTop w:val="0"/>
      <w:marBottom w:val="0"/>
      <w:divBdr>
        <w:top w:val="none" w:sz="0" w:space="0" w:color="auto"/>
        <w:left w:val="none" w:sz="0" w:space="0" w:color="auto"/>
        <w:bottom w:val="none" w:sz="0" w:space="0" w:color="auto"/>
        <w:right w:val="none" w:sz="0" w:space="0" w:color="auto"/>
      </w:divBdr>
    </w:div>
    <w:div w:id="176621504">
      <w:bodyDiv w:val="1"/>
      <w:marLeft w:val="0"/>
      <w:marRight w:val="0"/>
      <w:marTop w:val="0"/>
      <w:marBottom w:val="0"/>
      <w:divBdr>
        <w:top w:val="none" w:sz="0" w:space="0" w:color="auto"/>
        <w:left w:val="none" w:sz="0" w:space="0" w:color="auto"/>
        <w:bottom w:val="none" w:sz="0" w:space="0" w:color="auto"/>
        <w:right w:val="none" w:sz="0" w:space="0" w:color="auto"/>
      </w:divBdr>
    </w:div>
    <w:div w:id="191190982">
      <w:bodyDiv w:val="1"/>
      <w:marLeft w:val="0"/>
      <w:marRight w:val="0"/>
      <w:marTop w:val="0"/>
      <w:marBottom w:val="0"/>
      <w:divBdr>
        <w:top w:val="none" w:sz="0" w:space="0" w:color="auto"/>
        <w:left w:val="none" w:sz="0" w:space="0" w:color="auto"/>
        <w:bottom w:val="none" w:sz="0" w:space="0" w:color="auto"/>
        <w:right w:val="none" w:sz="0" w:space="0" w:color="auto"/>
      </w:divBdr>
    </w:div>
    <w:div w:id="196816675">
      <w:bodyDiv w:val="1"/>
      <w:marLeft w:val="0"/>
      <w:marRight w:val="0"/>
      <w:marTop w:val="0"/>
      <w:marBottom w:val="0"/>
      <w:divBdr>
        <w:top w:val="none" w:sz="0" w:space="0" w:color="auto"/>
        <w:left w:val="none" w:sz="0" w:space="0" w:color="auto"/>
        <w:bottom w:val="none" w:sz="0" w:space="0" w:color="auto"/>
        <w:right w:val="none" w:sz="0" w:space="0" w:color="auto"/>
      </w:divBdr>
    </w:div>
    <w:div w:id="199975296">
      <w:bodyDiv w:val="1"/>
      <w:marLeft w:val="0"/>
      <w:marRight w:val="0"/>
      <w:marTop w:val="0"/>
      <w:marBottom w:val="0"/>
      <w:divBdr>
        <w:top w:val="none" w:sz="0" w:space="0" w:color="auto"/>
        <w:left w:val="none" w:sz="0" w:space="0" w:color="auto"/>
        <w:bottom w:val="none" w:sz="0" w:space="0" w:color="auto"/>
        <w:right w:val="none" w:sz="0" w:space="0" w:color="auto"/>
      </w:divBdr>
    </w:div>
    <w:div w:id="203717590">
      <w:bodyDiv w:val="1"/>
      <w:marLeft w:val="0"/>
      <w:marRight w:val="0"/>
      <w:marTop w:val="0"/>
      <w:marBottom w:val="0"/>
      <w:divBdr>
        <w:top w:val="none" w:sz="0" w:space="0" w:color="auto"/>
        <w:left w:val="none" w:sz="0" w:space="0" w:color="auto"/>
        <w:bottom w:val="none" w:sz="0" w:space="0" w:color="auto"/>
        <w:right w:val="none" w:sz="0" w:space="0" w:color="auto"/>
      </w:divBdr>
    </w:div>
    <w:div w:id="206991151">
      <w:bodyDiv w:val="1"/>
      <w:marLeft w:val="0"/>
      <w:marRight w:val="0"/>
      <w:marTop w:val="0"/>
      <w:marBottom w:val="0"/>
      <w:divBdr>
        <w:top w:val="none" w:sz="0" w:space="0" w:color="auto"/>
        <w:left w:val="none" w:sz="0" w:space="0" w:color="auto"/>
        <w:bottom w:val="none" w:sz="0" w:space="0" w:color="auto"/>
        <w:right w:val="none" w:sz="0" w:space="0" w:color="auto"/>
      </w:divBdr>
    </w:div>
    <w:div w:id="216478910">
      <w:bodyDiv w:val="1"/>
      <w:marLeft w:val="0"/>
      <w:marRight w:val="0"/>
      <w:marTop w:val="0"/>
      <w:marBottom w:val="0"/>
      <w:divBdr>
        <w:top w:val="none" w:sz="0" w:space="0" w:color="auto"/>
        <w:left w:val="none" w:sz="0" w:space="0" w:color="auto"/>
        <w:bottom w:val="none" w:sz="0" w:space="0" w:color="auto"/>
        <w:right w:val="none" w:sz="0" w:space="0" w:color="auto"/>
      </w:divBdr>
    </w:div>
    <w:div w:id="227501357">
      <w:bodyDiv w:val="1"/>
      <w:marLeft w:val="0"/>
      <w:marRight w:val="0"/>
      <w:marTop w:val="0"/>
      <w:marBottom w:val="0"/>
      <w:divBdr>
        <w:top w:val="none" w:sz="0" w:space="0" w:color="auto"/>
        <w:left w:val="none" w:sz="0" w:space="0" w:color="auto"/>
        <w:bottom w:val="none" w:sz="0" w:space="0" w:color="auto"/>
        <w:right w:val="none" w:sz="0" w:space="0" w:color="auto"/>
      </w:divBdr>
    </w:div>
    <w:div w:id="229658387">
      <w:bodyDiv w:val="1"/>
      <w:marLeft w:val="0"/>
      <w:marRight w:val="0"/>
      <w:marTop w:val="0"/>
      <w:marBottom w:val="0"/>
      <w:divBdr>
        <w:top w:val="none" w:sz="0" w:space="0" w:color="auto"/>
        <w:left w:val="none" w:sz="0" w:space="0" w:color="auto"/>
        <w:bottom w:val="none" w:sz="0" w:space="0" w:color="auto"/>
        <w:right w:val="none" w:sz="0" w:space="0" w:color="auto"/>
      </w:divBdr>
    </w:div>
    <w:div w:id="231505197">
      <w:bodyDiv w:val="1"/>
      <w:marLeft w:val="0"/>
      <w:marRight w:val="0"/>
      <w:marTop w:val="0"/>
      <w:marBottom w:val="0"/>
      <w:divBdr>
        <w:top w:val="none" w:sz="0" w:space="0" w:color="auto"/>
        <w:left w:val="none" w:sz="0" w:space="0" w:color="auto"/>
        <w:bottom w:val="none" w:sz="0" w:space="0" w:color="auto"/>
        <w:right w:val="none" w:sz="0" w:space="0" w:color="auto"/>
      </w:divBdr>
    </w:div>
    <w:div w:id="248080592">
      <w:bodyDiv w:val="1"/>
      <w:marLeft w:val="0"/>
      <w:marRight w:val="0"/>
      <w:marTop w:val="0"/>
      <w:marBottom w:val="0"/>
      <w:divBdr>
        <w:top w:val="none" w:sz="0" w:space="0" w:color="auto"/>
        <w:left w:val="none" w:sz="0" w:space="0" w:color="auto"/>
        <w:bottom w:val="none" w:sz="0" w:space="0" w:color="auto"/>
        <w:right w:val="none" w:sz="0" w:space="0" w:color="auto"/>
      </w:divBdr>
    </w:div>
    <w:div w:id="294915540">
      <w:bodyDiv w:val="1"/>
      <w:marLeft w:val="0"/>
      <w:marRight w:val="0"/>
      <w:marTop w:val="0"/>
      <w:marBottom w:val="0"/>
      <w:divBdr>
        <w:top w:val="none" w:sz="0" w:space="0" w:color="auto"/>
        <w:left w:val="none" w:sz="0" w:space="0" w:color="auto"/>
        <w:bottom w:val="none" w:sz="0" w:space="0" w:color="auto"/>
        <w:right w:val="none" w:sz="0" w:space="0" w:color="auto"/>
      </w:divBdr>
    </w:div>
    <w:div w:id="306907609">
      <w:bodyDiv w:val="1"/>
      <w:marLeft w:val="0"/>
      <w:marRight w:val="0"/>
      <w:marTop w:val="0"/>
      <w:marBottom w:val="0"/>
      <w:divBdr>
        <w:top w:val="none" w:sz="0" w:space="0" w:color="auto"/>
        <w:left w:val="none" w:sz="0" w:space="0" w:color="auto"/>
        <w:bottom w:val="none" w:sz="0" w:space="0" w:color="auto"/>
        <w:right w:val="none" w:sz="0" w:space="0" w:color="auto"/>
      </w:divBdr>
    </w:div>
    <w:div w:id="311718007">
      <w:bodyDiv w:val="1"/>
      <w:marLeft w:val="0"/>
      <w:marRight w:val="0"/>
      <w:marTop w:val="0"/>
      <w:marBottom w:val="0"/>
      <w:divBdr>
        <w:top w:val="none" w:sz="0" w:space="0" w:color="auto"/>
        <w:left w:val="none" w:sz="0" w:space="0" w:color="auto"/>
        <w:bottom w:val="none" w:sz="0" w:space="0" w:color="auto"/>
        <w:right w:val="none" w:sz="0" w:space="0" w:color="auto"/>
      </w:divBdr>
    </w:div>
    <w:div w:id="311832455">
      <w:bodyDiv w:val="1"/>
      <w:marLeft w:val="0"/>
      <w:marRight w:val="0"/>
      <w:marTop w:val="0"/>
      <w:marBottom w:val="0"/>
      <w:divBdr>
        <w:top w:val="none" w:sz="0" w:space="0" w:color="auto"/>
        <w:left w:val="none" w:sz="0" w:space="0" w:color="auto"/>
        <w:bottom w:val="none" w:sz="0" w:space="0" w:color="auto"/>
        <w:right w:val="none" w:sz="0" w:space="0" w:color="auto"/>
      </w:divBdr>
    </w:div>
    <w:div w:id="315650302">
      <w:bodyDiv w:val="1"/>
      <w:marLeft w:val="0"/>
      <w:marRight w:val="0"/>
      <w:marTop w:val="0"/>
      <w:marBottom w:val="0"/>
      <w:divBdr>
        <w:top w:val="none" w:sz="0" w:space="0" w:color="auto"/>
        <w:left w:val="none" w:sz="0" w:space="0" w:color="auto"/>
        <w:bottom w:val="none" w:sz="0" w:space="0" w:color="auto"/>
        <w:right w:val="none" w:sz="0" w:space="0" w:color="auto"/>
      </w:divBdr>
    </w:div>
    <w:div w:id="319968957">
      <w:bodyDiv w:val="1"/>
      <w:marLeft w:val="0"/>
      <w:marRight w:val="0"/>
      <w:marTop w:val="0"/>
      <w:marBottom w:val="0"/>
      <w:divBdr>
        <w:top w:val="none" w:sz="0" w:space="0" w:color="auto"/>
        <w:left w:val="none" w:sz="0" w:space="0" w:color="auto"/>
        <w:bottom w:val="none" w:sz="0" w:space="0" w:color="auto"/>
        <w:right w:val="none" w:sz="0" w:space="0" w:color="auto"/>
      </w:divBdr>
    </w:div>
    <w:div w:id="328606262">
      <w:bodyDiv w:val="1"/>
      <w:marLeft w:val="0"/>
      <w:marRight w:val="0"/>
      <w:marTop w:val="0"/>
      <w:marBottom w:val="0"/>
      <w:divBdr>
        <w:top w:val="none" w:sz="0" w:space="0" w:color="auto"/>
        <w:left w:val="none" w:sz="0" w:space="0" w:color="auto"/>
        <w:bottom w:val="none" w:sz="0" w:space="0" w:color="auto"/>
        <w:right w:val="none" w:sz="0" w:space="0" w:color="auto"/>
      </w:divBdr>
    </w:div>
    <w:div w:id="331377191">
      <w:bodyDiv w:val="1"/>
      <w:marLeft w:val="0"/>
      <w:marRight w:val="0"/>
      <w:marTop w:val="0"/>
      <w:marBottom w:val="0"/>
      <w:divBdr>
        <w:top w:val="none" w:sz="0" w:space="0" w:color="auto"/>
        <w:left w:val="none" w:sz="0" w:space="0" w:color="auto"/>
        <w:bottom w:val="none" w:sz="0" w:space="0" w:color="auto"/>
        <w:right w:val="none" w:sz="0" w:space="0" w:color="auto"/>
      </w:divBdr>
    </w:div>
    <w:div w:id="333916381">
      <w:bodyDiv w:val="1"/>
      <w:marLeft w:val="0"/>
      <w:marRight w:val="0"/>
      <w:marTop w:val="0"/>
      <w:marBottom w:val="0"/>
      <w:divBdr>
        <w:top w:val="none" w:sz="0" w:space="0" w:color="auto"/>
        <w:left w:val="none" w:sz="0" w:space="0" w:color="auto"/>
        <w:bottom w:val="none" w:sz="0" w:space="0" w:color="auto"/>
        <w:right w:val="none" w:sz="0" w:space="0" w:color="auto"/>
      </w:divBdr>
    </w:div>
    <w:div w:id="336927935">
      <w:bodyDiv w:val="1"/>
      <w:marLeft w:val="0"/>
      <w:marRight w:val="0"/>
      <w:marTop w:val="0"/>
      <w:marBottom w:val="0"/>
      <w:divBdr>
        <w:top w:val="none" w:sz="0" w:space="0" w:color="auto"/>
        <w:left w:val="none" w:sz="0" w:space="0" w:color="auto"/>
        <w:bottom w:val="none" w:sz="0" w:space="0" w:color="auto"/>
        <w:right w:val="none" w:sz="0" w:space="0" w:color="auto"/>
      </w:divBdr>
    </w:div>
    <w:div w:id="338585931">
      <w:bodyDiv w:val="1"/>
      <w:marLeft w:val="0"/>
      <w:marRight w:val="0"/>
      <w:marTop w:val="0"/>
      <w:marBottom w:val="0"/>
      <w:divBdr>
        <w:top w:val="none" w:sz="0" w:space="0" w:color="auto"/>
        <w:left w:val="none" w:sz="0" w:space="0" w:color="auto"/>
        <w:bottom w:val="none" w:sz="0" w:space="0" w:color="auto"/>
        <w:right w:val="none" w:sz="0" w:space="0" w:color="auto"/>
      </w:divBdr>
    </w:div>
    <w:div w:id="340353853">
      <w:bodyDiv w:val="1"/>
      <w:marLeft w:val="0"/>
      <w:marRight w:val="0"/>
      <w:marTop w:val="0"/>
      <w:marBottom w:val="0"/>
      <w:divBdr>
        <w:top w:val="none" w:sz="0" w:space="0" w:color="auto"/>
        <w:left w:val="none" w:sz="0" w:space="0" w:color="auto"/>
        <w:bottom w:val="none" w:sz="0" w:space="0" w:color="auto"/>
        <w:right w:val="none" w:sz="0" w:space="0" w:color="auto"/>
      </w:divBdr>
    </w:div>
    <w:div w:id="383600266">
      <w:bodyDiv w:val="1"/>
      <w:marLeft w:val="0"/>
      <w:marRight w:val="0"/>
      <w:marTop w:val="0"/>
      <w:marBottom w:val="0"/>
      <w:divBdr>
        <w:top w:val="none" w:sz="0" w:space="0" w:color="auto"/>
        <w:left w:val="none" w:sz="0" w:space="0" w:color="auto"/>
        <w:bottom w:val="none" w:sz="0" w:space="0" w:color="auto"/>
        <w:right w:val="none" w:sz="0" w:space="0" w:color="auto"/>
      </w:divBdr>
    </w:div>
    <w:div w:id="385104229">
      <w:bodyDiv w:val="1"/>
      <w:marLeft w:val="0"/>
      <w:marRight w:val="0"/>
      <w:marTop w:val="0"/>
      <w:marBottom w:val="0"/>
      <w:divBdr>
        <w:top w:val="none" w:sz="0" w:space="0" w:color="auto"/>
        <w:left w:val="none" w:sz="0" w:space="0" w:color="auto"/>
        <w:bottom w:val="none" w:sz="0" w:space="0" w:color="auto"/>
        <w:right w:val="none" w:sz="0" w:space="0" w:color="auto"/>
      </w:divBdr>
    </w:div>
    <w:div w:id="387340787">
      <w:bodyDiv w:val="1"/>
      <w:marLeft w:val="0"/>
      <w:marRight w:val="0"/>
      <w:marTop w:val="0"/>
      <w:marBottom w:val="0"/>
      <w:divBdr>
        <w:top w:val="none" w:sz="0" w:space="0" w:color="auto"/>
        <w:left w:val="none" w:sz="0" w:space="0" w:color="auto"/>
        <w:bottom w:val="none" w:sz="0" w:space="0" w:color="auto"/>
        <w:right w:val="none" w:sz="0" w:space="0" w:color="auto"/>
      </w:divBdr>
    </w:div>
    <w:div w:id="396518949">
      <w:bodyDiv w:val="1"/>
      <w:marLeft w:val="0"/>
      <w:marRight w:val="0"/>
      <w:marTop w:val="0"/>
      <w:marBottom w:val="0"/>
      <w:divBdr>
        <w:top w:val="none" w:sz="0" w:space="0" w:color="auto"/>
        <w:left w:val="none" w:sz="0" w:space="0" w:color="auto"/>
        <w:bottom w:val="none" w:sz="0" w:space="0" w:color="auto"/>
        <w:right w:val="none" w:sz="0" w:space="0" w:color="auto"/>
      </w:divBdr>
    </w:div>
    <w:div w:id="403647381">
      <w:bodyDiv w:val="1"/>
      <w:marLeft w:val="0"/>
      <w:marRight w:val="0"/>
      <w:marTop w:val="0"/>
      <w:marBottom w:val="0"/>
      <w:divBdr>
        <w:top w:val="none" w:sz="0" w:space="0" w:color="auto"/>
        <w:left w:val="none" w:sz="0" w:space="0" w:color="auto"/>
        <w:bottom w:val="none" w:sz="0" w:space="0" w:color="auto"/>
        <w:right w:val="none" w:sz="0" w:space="0" w:color="auto"/>
      </w:divBdr>
    </w:div>
    <w:div w:id="407116681">
      <w:bodyDiv w:val="1"/>
      <w:marLeft w:val="0"/>
      <w:marRight w:val="0"/>
      <w:marTop w:val="0"/>
      <w:marBottom w:val="0"/>
      <w:divBdr>
        <w:top w:val="none" w:sz="0" w:space="0" w:color="auto"/>
        <w:left w:val="none" w:sz="0" w:space="0" w:color="auto"/>
        <w:bottom w:val="none" w:sz="0" w:space="0" w:color="auto"/>
        <w:right w:val="none" w:sz="0" w:space="0" w:color="auto"/>
      </w:divBdr>
    </w:div>
    <w:div w:id="412238432">
      <w:bodyDiv w:val="1"/>
      <w:marLeft w:val="0"/>
      <w:marRight w:val="0"/>
      <w:marTop w:val="0"/>
      <w:marBottom w:val="0"/>
      <w:divBdr>
        <w:top w:val="none" w:sz="0" w:space="0" w:color="auto"/>
        <w:left w:val="none" w:sz="0" w:space="0" w:color="auto"/>
        <w:bottom w:val="none" w:sz="0" w:space="0" w:color="auto"/>
        <w:right w:val="none" w:sz="0" w:space="0" w:color="auto"/>
      </w:divBdr>
    </w:div>
    <w:div w:id="438992627">
      <w:bodyDiv w:val="1"/>
      <w:marLeft w:val="0"/>
      <w:marRight w:val="0"/>
      <w:marTop w:val="0"/>
      <w:marBottom w:val="0"/>
      <w:divBdr>
        <w:top w:val="none" w:sz="0" w:space="0" w:color="auto"/>
        <w:left w:val="none" w:sz="0" w:space="0" w:color="auto"/>
        <w:bottom w:val="none" w:sz="0" w:space="0" w:color="auto"/>
        <w:right w:val="none" w:sz="0" w:space="0" w:color="auto"/>
      </w:divBdr>
    </w:div>
    <w:div w:id="443813409">
      <w:bodyDiv w:val="1"/>
      <w:marLeft w:val="0"/>
      <w:marRight w:val="0"/>
      <w:marTop w:val="0"/>
      <w:marBottom w:val="0"/>
      <w:divBdr>
        <w:top w:val="none" w:sz="0" w:space="0" w:color="auto"/>
        <w:left w:val="none" w:sz="0" w:space="0" w:color="auto"/>
        <w:bottom w:val="none" w:sz="0" w:space="0" w:color="auto"/>
        <w:right w:val="none" w:sz="0" w:space="0" w:color="auto"/>
      </w:divBdr>
    </w:div>
    <w:div w:id="447243349">
      <w:bodyDiv w:val="1"/>
      <w:marLeft w:val="0"/>
      <w:marRight w:val="0"/>
      <w:marTop w:val="0"/>
      <w:marBottom w:val="0"/>
      <w:divBdr>
        <w:top w:val="none" w:sz="0" w:space="0" w:color="auto"/>
        <w:left w:val="none" w:sz="0" w:space="0" w:color="auto"/>
        <w:bottom w:val="none" w:sz="0" w:space="0" w:color="auto"/>
        <w:right w:val="none" w:sz="0" w:space="0" w:color="auto"/>
      </w:divBdr>
    </w:div>
    <w:div w:id="465318919">
      <w:bodyDiv w:val="1"/>
      <w:marLeft w:val="0"/>
      <w:marRight w:val="0"/>
      <w:marTop w:val="0"/>
      <w:marBottom w:val="0"/>
      <w:divBdr>
        <w:top w:val="none" w:sz="0" w:space="0" w:color="auto"/>
        <w:left w:val="none" w:sz="0" w:space="0" w:color="auto"/>
        <w:bottom w:val="none" w:sz="0" w:space="0" w:color="auto"/>
        <w:right w:val="none" w:sz="0" w:space="0" w:color="auto"/>
      </w:divBdr>
    </w:div>
    <w:div w:id="476144046">
      <w:bodyDiv w:val="1"/>
      <w:marLeft w:val="0"/>
      <w:marRight w:val="0"/>
      <w:marTop w:val="0"/>
      <w:marBottom w:val="0"/>
      <w:divBdr>
        <w:top w:val="none" w:sz="0" w:space="0" w:color="auto"/>
        <w:left w:val="none" w:sz="0" w:space="0" w:color="auto"/>
        <w:bottom w:val="none" w:sz="0" w:space="0" w:color="auto"/>
        <w:right w:val="none" w:sz="0" w:space="0" w:color="auto"/>
      </w:divBdr>
    </w:div>
    <w:div w:id="477578153">
      <w:bodyDiv w:val="1"/>
      <w:marLeft w:val="0"/>
      <w:marRight w:val="0"/>
      <w:marTop w:val="0"/>
      <w:marBottom w:val="0"/>
      <w:divBdr>
        <w:top w:val="none" w:sz="0" w:space="0" w:color="auto"/>
        <w:left w:val="none" w:sz="0" w:space="0" w:color="auto"/>
        <w:bottom w:val="none" w:sz="0" w:space="0" w:color="auto"/>
        <w:right w:val="none" w:sz="0" w:space="0" w:color="auto"/>
      </w:divBdr>
    </w:div>
    <w:div w:id="479545483">
      <w:bodyDiv w:val="1"/>
      <w:marLeft w:val="0"/>
      <w:marRight w:val="0"/>
      <w:marTop w:val="0"/>
      <w:marBottom w:val="0"/>
      <w:divBdr>
        <w:top w:val="none" w:sz="0" w:space="0" w:color="auto"/>
        <w:left w:val="none" w:sz="0" w:space="0" w:color="auto"/>
        <w:bottom w:val="none" w:sz="0" w:space="0" w:color="auto"/>
        <w:right w:val="none" w:sz="0" w:space="0" w:color="auto"/>
      </w:divBdr>
    </w:div>
    <w:div w:id="491726833">
      <w:bodyDiv w:val="1"/>
      <w:marLeft w:val="0"/>
      <w:marRight w:val="0"/>
      <w:marTop w:val="0"/>
      <w:marBottom w:val="0"/>
      <w:divBdr>
        <w:top w:val="none" w:sz="0" w:space="0" w:color="auto"/>
        <w:left w:val="none" w:sz="0" w:space="0" w:color="auto"/>
        <w:bottom w:val="none" w:sz="0" w:space="0" w:color="auto"/>
        <w:right w:val="none" w:sz="0" w:space="0" w:color="auto"/>
      </w:divBdr>
    </w:div>
    <w:div w:id="494566329">
      <w:bodyDiv w:val="1"/>
      <w:marLeft w:val="0"/>
      <w:marRight w:val="0"/>
      <w:marTop w:val="0"/>
      <w:marBottom w:val="0"/>
      <w:divBdr>
        <w:top w:val="none" w:sz="0" w:space="0" w:color="auto"/>
        <w:left w:val="none" w:sz="0" w:space="0" w:color="auto"/>
        <w:bottom w:val="none" w:sz="0" w:space="0" w:color="auto"/>
        <w:right w:val="none" w:sz="0" w:space="0" w:color="auto"/>
      </w:divBdr>
      <w:divsChild>
        <w:div w:id="872305230">
          <w:marLeft w:val="0"/>
          <w:marRight w:val="0"/>
          <w:marTop w:val="0"/>
          <w:marBottom w:val="0"/>
          <w:divBdr>
            <w:top w:val="none" w:sz="0" w:space="0" w:color="auto"/>
            <w:left w:val="none" w:sz="0" w:space="0" w:color="auto"/>
            <w:bottom w:val="none" w:sz="0" w:space="0" w:color="auto"/>
            <w:right w:val="none" w:sz="0" w:space="0" w:color="auto"/>
          </w:divBdr>
        </w:div>
        <w:div w:id="1024865465">
          <w:marLeft w:val="0"/>
          <w:marRight w:val="0"/>
          <w:marTop w:val="0"/>
          <w:marBottom w:val="0"/>
          <w:divBdr>
            <w:top w:val="none" w:sz="0" w:space="0" w:color="auto"/>
            <w:left w:val="none" w:sz="0" w:space="0" w:color="auto"/>
            <w:bottom w:val="none" w:sz="0" w:space="0" w:color="auto"/>
            <w:right w:val="none" w:sz="0" w:space="0" w:color="auto"/>
          </w:divBdr>
        </w:div>
        <w:div w:id="1567373908">
          <w:marLeft w:val="0"/>
          <w:marRight w:val="0"/>
          <w:marTop w:val="0"/>
          <w:marBottom w:val="0"/>
          <w:divBdr>
            <w:top w:val="none" w:sz="0" w:space="0" w:color="auto"/>
            <w:left w:val="none" w:sz="0" w:space="0" w:color="auto"/>
            <w:bottom w:val="none" w:sz="0" w:space="0" w:color="auto"/>
            <w:right w:val="none" w:sz="0" w:space="0" w:color="auto"/>
          </w:divBdr>
        </w:div>
        <w:div w:id="1669938533">
          <w:marLeft w:val="0"/>
          <w:marRight w:val="0"/>
          <w:marTop w:val="0"/>
          <w:marBottom w:val="0"/>
          <w:divBdr>
            <w:top w:val="none" w:sz="0" w:space="0" w:color="auto"/>
            <w:left w:val="none" w:sz="0" w:space="0" w:color="auto"/>
            <w:bottom w:val="none" w:sz="0" w:space="0" w:color="auto"/>
            <w:right w:val="none" w:sz="0" w:space="0" w:color="auto"/>
          </w:divBdr>
        </w:div>
      </w:divsChild>
    </w:div>
    <w:div w:id="517432478">
      <w:bodyDiv w:val="1"/>
      <w:marLeft w:val="0"/>
      <w:marRight w:val="0"/>
      <w:marTop w:val="0"/>
      <w:marBottom w:val="0"/>
      <w:divBdr>
        <w:top w:val="none" w:sz="0" w:space="0" w:color="auto"/>
        <w:left w:val="none" w:sz="0" w:space="0" w:color="auto"/>
        <w:bottom w:val="none" w:sz="0" w:space="0" w:color="auto"/>
        <w:right w:val="none" w:sz="0" w:space="0" w:color="auto"/>
      </w:divBdr>
    </w:div>
    <w:div w:id="538201405">
      <w:bodyDiv w:val="1"/>
      <w:marLeft w:val="0"/>
      <w:marRight w:val="0"/>
      <w:marTop w:val="0"/>
      <w:marBottom w:val="0"/>
      <w:divBdr>
        <w:top w:val="none" w:sz="0" w:space="0" w:color="auto"/>
        <w:left w:val="none" w:sz="0" w:space="0" w:color="auto"/>
        <w:bottom w:val="none" w:sz="0" w:space="0" w:color="auto"/>
        <w:right w:val="none" w:sz="0" w:space="0" w:color="auto"/>
      </w:divBdr>
    </w:div>
    <w:div w:id="547307120">
      <w:bodyDiv w:val="1"/>
      <w:marLeft w:val="0"/>
      <w:marRight w:val="0"/>
      <w:marTop w:val="0"/>
      <w:marBottom w:val="0"/>
      <w:divBdr>
        <w:top w:val="none" w:sz="0" w:space="0" w:color="auto"/>
        <w:left w:val="none" w:sz="0" w:space="0" w:color="auto"/>
        <w:bottom w:val="none" w:sz="0" w:space="0" w:color="auto"/>
        <w:right w:val="none" w:sz="0" w:space="0" w:color="auto"/>
      </w:divBdr>
    </w:div>
    <w:div w:id="549155062">
      <w:bodyDiv w:val="1"/>
      <w:marLeft w:val="0"/>
      <w:marRight w:val="0"/>
      <w:marTop w:val="0"/>
      <w:marBottom w:val="0"/>
      <w:divBdr>
        <w:top w:val="none" w:sz="0" w:space="0" w:color="auto"/>
        <w:left w:val="none" w:sz="0" w:space="0" w:color="auto"/>
        <w:bottom w:val="none" w:sz="0" w:space="0" w:color="auto"/>
        <w:right w:val="none" w:sz="0" w:space="0" w:color="auto"/>
      </w:divBdr>
    </w:div>
    <w:div w:id="550306811">
      <w:bodyDiv w:val="1"/>
      <w:marLeft w:val="0"/>
      <w:marRight w:val="0"/>
      <w:marTop w:val="0"/>
      <w:marBottom w:val="0"/>
      <w:divBdr>
        <w:top w:val="none" w:sz="0" w:space="0" w:color="auto"/>
        <w:left w:val="none" w:sz="0" w:space="0" w:color="auto"/>
        <w:bottom w:val="none" w:sz="0" w:space="0" w:color="auto"/>
        <w:right w:val="none" w:sz="0" w:space="0" w:color="auto"/>
      </w:divBdr>
    </w:div>
    <w:div w:id="559905173">
      <w:bodyDiv w:val="1"/>
      <w:marLeft w:val="0"/>
      <w:marRight w:val="0"/>
      <w:marTop w:val="0"/>
      <w:marBottom w:val="0"/>
      <w:divBdr>
        <w:top w:val="none" w:sz="0" w:space="0" w:color="auto"/>
        <w:left w:val="none" w:sz="0" w:space="0" w:color="auto"/>
        <w:bottom w:val="none" w:sz="0" w:space="0" w:color="auto"/>
        <w:right w:val="none" w:sz="0" w:space="0" w:color="auto"/>
      </w:divBdr>
    </w:div>
    <w:div w:id="571962197">
      <w:bodyDiv w:val="1"/>
      <w:marLeft w:val="0"/>
      <w:marRight w:val="0"/>
      <w:marTop w:val="0"/>
      <w:marBottom w:val="0"/>
      <w:divBdr>
        <w:top w:val="none" w:sz="0" w:space="0" w:color="auto"/>
        <w:left w:val="none" w:sz="0" w:space="0" w:color="auto"/>
        <w:bottom w:val="none" w:sz="0" w:space="0" w:color="auto"/>
        <w:right w:val="none" w:sz="0" w:space="0" w:color="auto"/>
      </w:divBdr>
    </w:div>
    <w:div w:id="580599862">
      <w:bodyDiv w:val="1"/>
      <w:marLeft w:val="0"/>
      <w:marRight w:val="0"/>
      <w:marTop w:val="0"/>
      <w:marBottom w:val="0"/>
      <w:divBdr>
        <w:top w:val="none" w:sz="0" w:space="0" w:color="auto"/>
        <w:left w:val="none" w:sz="0" w:space="0" w:color="auto"/>
        <w:bottom w:val="none" w:sz="0" w:space="0" w:color="auto"/>
        <w:right w:val="none" w:sz="0" w:space="0" w:color="auto"/>
      </w:divBdr>
    </w:div>
    <w:div w:id="583950673">
      <w:bodyDiv w:val="1"/>
      <w:marLeft w:val="0"/>
      <w:marRight w:val="0"/>
      <w:marTop w:val="0"/>
      <w:marBottom w:val="0"/>
      <w:divBdr>
        <w:top w:val="none" w:sz="0" w:space="0" w:color="auto"/>
        <w:left w:val="none" w:sz="0" w:space="0" w:color="auto"/>
        <w:bottom w:val="none" w:sz="0" w:space="0" w:color="auto"/>
        <w:right w:val="none" w:sz="0" w:space="0" w:color="auto"/>
      </w:divBdr>
    </w:div>
    <w:div w:id="586184379">
      <w:bodyDiv w:val="1"/>
      <w:marLeft w:val="0"/>
      <w:marRight w:val="0"/>
      <w:marTop w:val="0"/>
      <w:marBottom w:val="0"/>
      <w:divBdr>
        <w:top w:val="none" w:sz="0" w:space="0" w:color="auto"/>
        <w:left w:val="none" w:sz="0" w:space="0" w:color="auto"/>
        <w:bottom w:val="none" w:sz="0" w:space="0" w:color="auto"/>
        <w:right w:val="none" w:sz="0" w:space="0" w:color="auto"/>
      </w:divBdr>
    </w:div>
    <w:div w:id="588582475">
      <w:bodyDiv w:val="1"/>
      <w:marLeft w:val="0"/>
      <w:marRight w:val="0"/>
      <w:marTop w:val="0"/>
      <w:marBottom w:val="0"/>
      <w:divBdr>
        <w:top w:val="none" w:sz="0" w:space="0" w:color="auto"/>
        <w:left w:val="none" w:sz="0" w:space="0" w:color="auto"/>
        <w:bottom w:val="none" w:sz="0" w:space="0" w:color="auto"/>
        <w:right w:val="none" w:sz="0" w:space="0" w:color="auto"/>
      </w:divBdr>
    </w:div>
    <w:div w:id="605424187">
      <w:bodyDiv w:val="1"/>
      <w:marLeft w:val="0"/>
      <w:marRight w:val="0"/>
      <w:marTop w:val="0"/>
      <w:marBottom w:val="0"/>
      <w:divBdr>
        <w:top w:val="none" w:sz="0" w:space="0" w:color="auto"/>
        <w:left w:val="none" w:sz="0" w:space="0" w:color="auto"/>
        <w:bottom w:val="none" w:sz="0" w:space="0" w:color="auto"/>
        <w:right w:val="none" w:sz="0" w:space="0" w:color="auto"/>
      </w:divBdr>
    </w:div>
    <w:div w:id="614216170">
      <w:bodyDiv w:val="1"/>
      <w:marLeft w:val="0"/>
      <w:marRight w:val="0"/>
      <w:marTop w:val="0"/>
      <w:marBottom w:val="0"/>
      <w:divBdr>
        <w:top w:val="none" w:sz="0" w:space="0" w:color="auto"/>
        <w:left w:val="none" w:sz="0" w:space="0" w:color="auto"/>
        <w:bottom w:val="none" w:sz="0" w:space="0" w:color="auto"/>
        <w:right w:val="none" w:sz="0" w:space="0" w:color="auto"/>
      </w:divBdr>
    </w:div>
    <w:div w:id="641931620">
      <w:bodyDiv w:val="1"/>
      <w:marLeft w:val="0"/>
      <w:marRight w:val="0"/>
      <w:marTop w:val="0"/>
      <w:marBottom w:val="0"/>
      <w:divBdr>
        <w:top w:val="none" w:sz="0" w:space="0" w:color="auto"/>
        <w:left w:val="none" w:sz="0" w:space="0" w:color="auto"/>
        <w:bottom w:val="none" w:sz="0" w:space="0" w:color="auto"/>
        <w:right w:val="none" w:sz="0" w:space="0" w:color="auto"/>
      </w:divBdr>
    </w:div>
    <w:div w:id="642782562">
      <w:bodyDiv w:val="1"/>
      <w:marLeft w:val="0"/>
      <w:marRight w:val="0"/>
      <w:marTop w:val="0"/>
      <w:marBottom w:val="0"/>
      <w:divBdr>
        <w:top w:val="none" w:sz="0" w:space="0" w:color="auto"/>
        <w:left w:val="none" w:sz="0" w:space="0" w:color="auto"/>
        <w:bottom w:val="none" w:sz="0" w:space="0" w:color="auto"/>
        <w:right w:val="none" w:sz="0" w:space="0" w:color="auto"/>
      </w:divBdr>
    </w:div>
    <w:div w:id="667055741">
      <w:bodyDiv w:val="1"/>
      <w:marLeft w:val="0"/>
      <w:marRight w:val="0"/>
      <w:marTop w:val="0"/>
      <w:marBottom w:val="0"/>
      <w:divBdr>
        <w:top w:val="none" w:sz="0" w:space="0" w:color="auto"/>
        <w:left w:val="none" w:sz="0" w:space="0" w:color="auto"/>
        <w:bottom w:val="none" w:sz="0" w:space="0" w:color="auto"/>
        <w:right w:val="none" w:sz="0" w:space="0" w:color="auto"/>
      </w:divBdr>
    </w:div>
    <w:div w:id="669021446">
      <w:bodyDiv w:val="1"/>
      <w:marLeft w:val="0"/>
      <w:marRight w:val="0"/>
      <w:marTop w:val="0"/>
      <w:marBottom w:val="0"/>
      <w:divBdr>
        <w:top w:val="none" w:sz="0" w:space="0" w:color="auto"/>
        <w:left w:val="none" w:sz="0" w:space="0" w:color="auto"/>
        <w:bottom w:val="none" w:sz="0" w:space="0" w:color="auto"/>
        <w:right w:val="none" w:sz="0" w:space="0" w:color="auto"/>
      </w:divBdr>
    </w:div>
    <w:div w:id="669722240">
      <w:bodyDiv w:val="1"/>
      <w:marLeft w:val="0"/>
      <w:marRight w:val="0"/>
      <w:marTop w:val="0"/>
      <w:marBottom w:val="0"/>
      <w:divBdr>
        <w:top w:val="none" w:sz="0" w:space="0" w:color="auto"/>
        <w:left w:val="none" w:sz="0" w:space="0" w:color="auto"/>
        <w:bottom w:val="none" w:sz="0" w:space="0" w:color="auto"/>
        <w:right w:val="none" w:sz="0" w:space="0" w:color="auto"/>
      </w:divBdr>
    </w:div>
    <w:div w:id="671226550">
      <w:bodyDiv w:val="1"/>
      <w:marLeft w:val="0"/>
      <w:marRight w:val="0"/>
      <w:marTop w:val="0"/>
      <w:marBottom w:val="0"/>
      <w:divBdr>
        <w:top w:val="none" w:sz="0" w:space="0" w:color="auto"/>
        <w:left w:val="none" w:sz="0" w:space="0" w:color="auto"/>
        <w:bottom w:val="none" w:sz="0" w:space="0" w:color="auto"/>
        <w:right w:val="none" w:sz="0" w:space="0" w:color="auto"/>
      </w:divBdr>
    </w:div>
    <w:div w:id="681668788">
      <w:bodyDiv w:val="1"/>
      <w:marLeft w:val="0"/>
      <w:marRight w:val="0"/>
      <w:marTop w:val="0"/>
      <w:marBottom w:val="0"/>
      <w:divBdr>
        <w:top w:val="none" w:sz="0" w:space="0" w:color="auto"/>
        <w:left w:val="none" w:sz="0" w:space="0" w:color="auto"/>
        <w:bottom w:val="none" w:sz="0" w:space="0" w:color="auto"/>
        <w:right w:val="none" w:sz="0" w:space="0" w:color="auto"/>
      </w:divBdr>
    </w:div>
    <w:div w:id="683097171">
      <w:bodyDiv w:val="1"/>
      <w:marLeft w:val="0"/>
      <w:marRight w:val="0"/>
      <w:marTop w:val="0"/>
      <w:marBottom w:val="0"/>
      <w:divBdr>
        <w:top w:val="none" w:sz="0" w:space="0" w:color="auto"/>
        <w:left w:val="none" w:sz="0" w:space="0" w:color="auto"/>
        <w:bottom w:val="none" w:sz="0" w:space="0" w:color="auto"/>
        <w:right w:val="none" w:sz="0" w:space="0" w:color="auto"/>
      </w:divBdr>
    </w:div>
    <w:div w:id="687949932">
      <w:bodyDiv w:val="1"/>
      <w:marLeft w:val="0"/>
      <w:marRight w:val="0"/>
      <w:marTop w:val="0"/>
      <w:marBottom w:val="0"/>
      <w:divBdr>
        <w:top w:val="none" w:sz="0" w:space="0" w:color="auto"/>
        <w:left w:val="none" w:sz="0" w:space="0" w:color="auto"/>
        <w:bottom w:val="none" w:sz="0" w:space="0" w:color="auto"/>
        <w:right w:val="none" w:sz="0" w:space="0" w:color="auto"/>
      </w:divBdr>
    </w:div>
    <w:div w:id="689797904">
      <w:bodyDiv w:val="1"/>
      <w:marLeft w:val="0"/>
      <w:marRight w:val="0"/>
      <w:marTop w:val="0"/>
      <w:marBottom w:val="0"/>
      <w:divBdr>
        <w:top w:val="none" w:sz="0" w:space="0" w:color="auto"/>
        <w:left w:val="none" w:sz="0" w:space="0" w:color="auto"/>
        <w:bottom w:val="none" w:sz="0" w:space="0" w:color="auto"/>
        <w:right w:val="none" w:sz="0" w:space="0" w:color="auto"/>
      </w:divBdr>
    </w:div>
    <w:div w:id="690106801">
      <w:bodyDiv w:val="1"/>
      <w:marLeft w:val="0"/>
      <w:marRight w:val="0"/>
      <w:marTop w:val="0"/>
      <w:marBottom w:val="0"/>
      <w:divBdr>
        <w:top w:val="none" w:sz="0" w:space="0" w:color="auto"/>
        <w:left w:val="none" w:sz="0" w:space="0" w:color="auto"/>
        <w:bottom w:val="none" w:sz="0" w:space="0" w:color="auto"/>
        <w:right w:val="none" w:sz="0" w:space="0" w:color="auto"/>
      </w:divBdr>
    </w:div>
    <w:div w:id="697777893">
      <w:bodyDiv w:val="1"/>
      <w:marLeft w:val="0"/>
      <w:marRight w:val="0"/>
      <w:marTop w:val="0"/>
      <w:marBottom w:val="0"/>
      <w:divBdr>
        <w:top w:val="none" w:sz="0" w:space="0" w:color="auto"/>
        <w:left w:val="none" w:sz="0" w:space="0" w:color="auto"/>
        <w:bottom w:val="none" w:sz="0" w:space="0" w:color="auto"/>
        <w:right w:val="none" w:sz="0" w:space="0" w:color="auto"/>
      </w:divBdr>
    </w:div>
    <w:div w:id="706950470">
      <w:bodyDiv w:val="1"/>
      <w:marLeft w:val="0"/>
      <w:marRight w:val="0"/>
      <w:marTop w:val="0"/>
      <w:marBottom w:val="0"/>
      <w:divBdr>
        <w:top w:val="none" w:sz="0" w:space="0" w:color="auto"/>
        <w:left w:val="none" w:sz="0" w:space="0" w:color="auto"/>
        <w:bottom w:val="none" w:sz="0" w:space="0" w:color="auto"/>
        <w:right w:val="none" w:sz="0" w:space="0" w:color="auto"/>
      </w:divBdr>
      <w:divsChild>
        <w:div w:id="1217282454">
          <w:marLeft w:val="0"/>
          <w:marRight w:val="0"/>
          <w:marTop w:val="0"/>
          <w:marBottom w:val="0"/>
          <w:divBdr>
            <w:top w:val="none" w:sz="0" w:space="0" w:color="auto"/>
            <w:left w:val="none" w:sz="0" w:space="0" w:color="auto"/>
            <w:bottom w:val="none" w:sz="0" w:space="0" w:color="auto"/>
            <w:right w:val="none" w:sz="0" w:space="0" w:color="auto"/>
          </w:divBdr>
        </w:div>
        <w:div w:id="1525288442">
          <w:marLeft w:val="0"/>
          <w:marRight w:val="0"/>
          <w:marTop w:val="0"/>
          <w:marBottom w:val="0"/>
          <w:divBdr>
            <w:top w:val="none" w:sz="0" w:space="0" w:color="auto"/>
            <w:left w:val="none" w:sz="0" w:space="0" w:color="auto"/>
            <w:bottom w:val="none" w:sz="0" w:space="0" w:color="auto"/>
            <w:right w:val="none" w:sz="0" w:space="0" w:color="auto"/>
          </w:divBdr>
        </w:div>
      </w:divsChild>
    </w:div>
    <w:div w:id="708989972">
      <w:bodyDiv w:val="1"/>
      <w:marLeft w:val="0"/>
      <w:marRight w:val="0"/>
      <w:marTop w:val="0"/>
      <w:marBottom w:val="0"/>
      <w:divBdr>
        <w:top w:val="none" w:sz="0" w:space="0" w:color="auto"/>
        <w:left w:val="none" w:sz="0" w:space="0" w:color="auto"/>
        <w:bottom w:val="none" w:sz="0" w:space="0" w:color="auto"/>
        <w:right w:val="none" w:sz="0" w:space="0" w:color="auto"/>
      </w:divBdr>
    </w:div>
    <w:div w:id="712464992">
      <w:bodyDiv w:val="1"/>
      <w:marLeft w:val="0"/>
      <w:marRight w:val="0"/>
      <w:marTop w:val="0"/>
      <w:marBottom w:val="0"/>
      <w:divBdr>
        <w:top w:val="none" w:sz="0" w:space="0" w:color="auto"/>
        <w:left w:val="none" w:sz="0" w:space="0" w:color="auto"/>
        <w:bottom w:val="none" w:sz="0" w:space="0" w:color="auto"/>
        <w:right w:val="none" w:sz="0" w:space="0" w:color="auto"/>
      </w:divBdr>
    </w:div>
    <w:div w:id="720982426">
      <w:bodyDiv w:val="1"/>
      <w:marLeft w:val="0"/>
      <w:marRight w:val="0"/>
      <w:marTop w:val="0"/>
      <w:marBottom w:val="0"/>
      <w:divBdr>
        <w:top w:val="none" w:sz="0" w:space="0" w:color="auto"/>
        <w:left w:val="none" w:sz="0" w:space="0" w:color="auto"/>
        <w:bottom w:val="none" w:sz="0" w:space="0" w:color="auto"/>
        <w:right w:val="none" w:sz="0" w:space="0" w:color="auto"/>
      </w:divBdr>
    </w:div>
    <w:div w:id="737829843">
      <w:bodyDiv w:val="1"/>
      <w:marLeft w:val="0"/>
      <w:marRight w:val="0"/>
      <w:marTop w:val="0"/>
      <w:marBottom w:val="0"/>
      <w:divBdr>
        <w:top w:val="none" w:sz="0" w:space="0" w:color="auto"/>
        <w:left w:val="none" w:sz="0" w:space="0" w:color="auto"/>
        <w:bottom w:val="none" w:sz="0" w:space="0" w:color="auto"/>
        <w:right w:val="none" w:sz="0" w:space="0" w:color="auto"/>
      </w:divBdr>
    </w:div>
    <w:div w:id="744958926">
      <w:bodyDiv w:val="1"/>
      <w:marLeft w:val="0"/>
      <w:marRight w:val="0"/>
      <w:marTop w:val="0"/>
      <w:marBottom w:val="0"/>
      <w:divBdr>
        <w:top w:val="none" w:sz="0" w:space="0" w:color="auto"/>
        <w:left w:val="none" w:sz="0" w:space="0" w:color="auto"/>
        <w:bottom w:val="none" w:sz="0" w:space="0" w:color="auto"/>
        <w:right w:val="none" w:sz="0" w:space="0" w:color="auto"/>
      </w:divBdr>
    </w:div>
    <w:div w:id="761339976">
      <w:bodyDiv w:val="1"/>
      <w:marLeft w:val="0"/>
      <w:marRight w:val="0"/>
      <w:marTop w:val="0"/>
      <w:marBottom w:val="0"/>
      <w:divBdr>
        <w:top w:val="none" w:sz="0" w:space="0" w:color="auto"/>
        <w:left w:val="none" w:sz="0" w:space="0" w:color="auto"/>
        <w:bottom w:val="none" w:sz="0" w:space="0" w:color="auto"/>
        <w:right w:val="none" w:sz="0" w:space="0" w:color="auto"/>
      </w:divBdr>
    </w:div>
    <w:div w:id="770710036">
      <w:bodyDiv w:val="1"/>
      <w:marLeft w:val="0"/>
      <w:marRight w:val="0"/>
      <w:marTop w:val="0"/>
      <w:marBottom w:val="0"/>
      <w:divBdr>
        <w:top w:val="none" w:sz="0" w:space="0" w:color="auto"/>
        <w:left w:val="none" w:sz="0" w:space="0" w:color="auto"/>
        <w:bottom w:val="none" w:sz="0" w:space="0" w:color="auto"/>
        <w:right w:val="none" w:sz="0" w:space="0" w:color="auto"/>
      </w:divBdr>
    </w:div>
    <w:div w:id="781069248">
      <w:bodyDiv w:val="1"/>
      <w:marLeft w:val="0"/>
      <w:marRight w:val="0"/>
      <w:marTop w:val="0"/>
      <w:marBottom w:val="0"/>
      <w:divBdr>
        <w:top w:val="none" w:sz="0" w:space="0" w:color="auto"/>
        <w:left w:val="none" w:sz="0" w:space="0" w:color="auto"/>
        <w:bottom w:val="none" w:sz="0" w:space="0" w:color="auto"/>
        <w:right w:val="none" w:sz="0" w:space="0" w:color="auto"/>
      </w:divBdr>
    </w:div>
    <w:div w:id="794756309">
      <w:bodyDiv w:val="1"/>
      <w:marLeft w:val="0"/>
      <w:marRight w:val="0"/>
      <w:marTop w:val="0"/>
      <w:marBottom w:val="0"/>
      <w:divBdr>
        <w:top w:val="none" w:sz="0" w:space="0" w:color="auto"/>
        <w:left w:val="none" w:sz="0" w:space="0" w:color="auto"/>
        <w:bottom w:val="none" w:sz="0" w:space="0" w:color="auto"/>
        <w:right w:val="none" w:sz="0" w:space="0" w:color="auto"/>
      </w:divBdr>
    </w:div>
    <w:div w:id="808285761">
      <w:bodyDiv w:val="1"/>
      <w:marLeft w:val="0"/>
      <w:marRight w:val="0"/>
      <w:marTop w:val="0"/>
      <w:marBottom w:val="0"/>
      <w:divBdr>
        <w:top w:val="none" w:sz="0" w:space="0" w:color="auto"/>
        <w:left w:val="none" w:sz="0" w:space="0" w:color="auto"/>
        <w:bottom w:val="none" w:sz="0" w:space="0" w:color="auto"/>
        <w:right w:val="none" w:sz="0" w:space="0" w:color="auto"/>
      </w:divBdr>
    </w:div>
    <w:div w:id="818811245">
      <w:bodyDiv w:val="1"/>
      <w:marLeft w:val="0"/>
      <w:marRight w:val="0"/>
      <w:marTop w:val="0"/>
      <w:marBottom w:val="0"/>
      <w:divBdr>
        <w:top w:val="none" w:sz="0" w:space="0" w:color="auto"/>
        <w:left w:val="none" w:sz="0" w:space="0" w:color="auto"/>
        <w:bottom w:val="none" w:sz="0" w:space="0" w:color="auto"/>
        <w:right w:val="none" w:sz="0" w:space="0" w:color="auto"/>
      </w:divBdr>
    </w:div>
    <w:div w:id="828250467">
      <w:bodyDiv w:val="1"/>
      <w:marLeft w:val="0"/>
      <w:marRight w:val="0"/>
      <w:marTop w:val="0"/>
      <w:marBottom w:val="0"/>
      <w:divBdr>
        <w:top w:val="none" w:sz="0" w:space="0" w:color="auto"/>
        <w:left w:val="none" w:sz="0" w:space="0" w:color="auto"/>
        <w:bottom w:val="none" w:sz="0" w:space="0" w:color="auto"/>
        <w:right w:val="none" w:sz="0" w:space="0" w:color="auto"/>
      </w:divBdr>
    </w:div>
    <w:div w:id="841894063">
      <w:bodyDiv w:val="1"/>
      <w:marLeft w:val="0"/>
      <w:marRight w:val="0"/>
      <w:marTop w:val="0"/>
      <w:marBottom w:val="0"/>
      <w:divBdr>
        <w:top w:val="none" w:sz="0" w:space="0" w:color="auto"/>
        <w:left w:val="none" w:sz="0" w:space="0" w:color="auto"/>
        <w:bottom w:val="none" w:sz="0" w:space="0" w:color="auto"/>
        <w:right w:val="none" w:sz="0" w:space="0" w:color="auto"/>
      </w:divBdr>
    </w:div>
    <w:div w:id="846791712">
      <w:bodyDiv w:val="1"/>
      <w:marLeft w:val="0"/>
      <w:marRight w:val="0"/>
      <w:marTop w:val="0"/>
      <w:marBottom w:val="0"/>
      <w:divBdr>
        <w:top w:val="none" w:sz="0" w:space="0" w:color="auto"/>
        <w:left w:val="none" w:sz="0" w:space="0" w:color="auto"/>
        <w:bottom w:val="none" w:sz="0" w:space="0" w:color="auto"/>
        <w:right w:val="none" w:sz="0" w:space="0" w:color="auto"/>
      </w:divBdr>
    </w:div>
    <w:div w:id="863713054">
      <w:bodyDiv w:val="1"/>
      <w:marLeft w:val="0"/>
      <w:marRight w:val="0"/>
      <w:marTop w:val="0"/>
      <w:marBottom w:val="0"/>
      <w:divBdr>
        <w:top w:val="none" w:sz="0" w:space="0" w:color="auto"/>
        <w:left w:val="none" w:sz="0" w:space="0" w:color="auto"/>
        <w:bottom w:val="none" w:sz="0" w:space="0" w:color="auto"/>
        <w:right w:val="none" w:sz="0" w:space="0" w:color="auto"/>
      </w:divBdr>
      <w:divsChild>
        <w:div w:id="901217325">
          <w:marLeft w:val="0"/>
          <w:marRight w:val="0"/>
          <w:marTop w:val="0"/>
          <w:marBottom w:val="0"/>
          <w:divBdr>
            <w:top w:val="none" w:sz="0" w:space="0" w:color="auto"/>
            <w:left w:val="none" w:sz="0" w:space="0" w:color="auto"/>
            <w:bottom w:val="none" w:sz="0" w:space="0" w:color="auto"/>
            <w:right w:val="none" w:sz="0" w:space="0" w:color="auto"/>
          </w:divBdr>
        </w:div>
        <w:div w:id="1180777790">
          <w:marLeft w:val="0"/>
          <w:marRight w:val="0"/>
          <w:marTop w:val="0"/>
          <w:marBottom w:val="0"/>
          <w:divBdr>
            <w:top w:val="none" w:sz="0" w:space="0" w:color="auto"/>
            <w:left w:val="none" w:sz="0" w:space="0" w:color="auto"/>
            <w:bottom w:val="none" w:sz="0" w:space="0" w:color="auto"/>
            <w:right w:val="none" w:sz="0" w:space="0" w:color="auto"/>
          </w:divBdr>
        </w:div>
        <w:div w:id="1749421939">
          <w:marLeft w:val="0"/>
          <w:marRight w:val="0"/>
          <w:marTop w:val="0"/>
          <w:marBottom w:val="0"/>
          <w:divBdr>
            <w:top w:val="none" w:sz="0" w:space="0" w:color="auto"/>
            <w:left w:val="none" w:sz="0" w:space="0" w:color="auto"/>
            <w:bottom w:val="none" w:sz="0" w:space="0" w:color="auto"/>
            <w:right w:val="none" w:sz="0" w:space="0" w:color="auto"/>
          </w:divBdr>
        </w:div>
        <w:div w:id="2129544678">
          <w:marLeft w:val="0"/>
          <w:marRight w:val="0"/>
          <w:marTop w:val="0"/>
          <w:marBottom w:val="0"/>
          <w:divBdr>
            <w:top w:val="none" w:sz="0" w:space="0" w:color="auto"/>
            <w:left w:val="none" w:sz="0" w:space="0" w:color="auto"/>
            <w:bottom w:val="none" w:sz="0" w:space="0" w:color="auto"/>
            <w:right w:val="none" w:sz="0" w:space="0" w:color="auto"/>
          </w:divBdr>
        </w:div>
      </w:divsChild>
    </w:div>
    <w:div w:id="870385149">
      <w:bodyDiv w:val="1"/>
      <w:marLeft w:val="0"/>
      <w:marRight w:val="0"/>
      <w:marTop w:val="0"/>
      <w:marBottom w:val="0"/>
      <w:divBdr>
        <w:top w:val="none" w:sz="0" w:space="0" w:color="auto"/>
        <w:left w:val="none" w:sz="0" w:space="0" w:color="auto"/>
        <w:bottom w:val="none" w:sz="0" w:space="0" w:color="auto"/>
        <w:right w:val="none" w:sz="0" w:space="0" w:color="auto"/>
      </w:divBdr>
    </w:div>
    <w:div w:id="881864702">
      <w:bodyDiv w:val="1"/>
      <w:marLeft w:val="0"/>
      <w:marRight w:val="0"/>
      <w:marTop w:val="0"/>
      <w:marBottom w:val="0"/>
      <w:divBdr>
        <w:top w:val="none" w:sz="0" w:space="0" w:color="auto"/>
        <w:left w:val="none" w:sz="0" w:space="0" w:color="auto"/>
        <w:bottom w:val="none" w:sz="0" w:space="0" w:color="auto"/>
        <w:right w:val="none" w:sz="0" w:space="0" w:color="auto"/>
      </w:divBdr>
    </w:div>
    <w:div w:id="914585973">
      <w:bodyDiv w:val="1"/>
      <w:marLeft w:val="0"/>
      <w:marRight w:val="0"/>
      <w:marTop w:val="0"/>
      <w:marBottom w:val="0"/>
      <w:divBdr>
        <w:top w:val="none" w:sz="0" w:space="0" w:color="auto"/>
        <w:left w:val="none" w:sz="0" w:space="0" w:color="auto"/>
        <w:bottom w:val="none" w:sz="0" w:space="0" w:color="auto"/>
        <w:right w:val="none" w:sz="0" w:space="0" w:color="auto"/>
      </w:divBdr>
    </w:div>
    <w:div w:id="929312856">
      <w:bodyDiv w:val="1"/>
      <w:marLeft w:val="0"/>
      <w:marRight w:val="0"/>
      <w:marTop w:val="0"/>
      <w:marBottom w:val="0"/>
      <w:divBdr>
        <w:top w:val="none" w:sz="0" w:space="0" w:color="auto"/>
        <w:left w:val="none" w:sz="0" w:space="0" w:color="auto"/>
        <w:bottom w:val="none" w:sz="0" w:space="0" w:color="auto"/>
        <w:right w:val="none" w:sz="0" w:space="0" w:color="auto"/>
      </w:divBdr>
    </w:div>
    <w:div w:id="937296738">
      <w:bodyDiv w:val="1"/>
      <w:marLeft w:val="0"/>
      <w:marRight w:val="0"/>
      <w:marTop w:val="0"/>
      <w:marBottom w:val="0"/>
      <w:divBdr>
        <w:top w:val="none" w:sz="0" w:space="0" w:color="auto"/>
        <w:left w:val="none" w:sz="0" w:space="0" w:color="auto"/>
        <w:bottom w:val="none" w:sz="0" w:space="0" w:color="auto"/>
        <w:right w:val="none" w:sz="0" w:space="0" w:color="auto"/>
      </w:divBdr>
    </w:div>
    <w:div w:id="940455990">
      <w:bodyDiv w:val="1"/>
      <w:marLeft w:val="0"/>
      <w:marRight w:val="0"/>
      <w:marTop w:val="0"/>
      <w:marBottom w:val="0"/>
      <w:divBdr>
        <w:top w:val="none" w:sz="0" w:space="0" w:color="auto"/>
        <w:left w:val="none" w:sz="0" w:space="0" w:color="auto"/>
        <w:bottom w:val="none" w:sz="0" w:space="0" w:color="auto"/>
        <w:right w:val="none" w:sz="0" w:space="0" w:color="auto"/>
      </w:divBdr>
    </w:div>
    <w:div w:id="942152280">
      <w:bodyDiv w:val="1"/>
      <w:marLeft w:val="0"/>
      <w:marRight w:val="0"/>
      <w:marTop w:val="0"/>
      <w:marBottom w:val="0"/>
      <w:divBdr>
        <w:top w:val="none" w:sz="0" w:space="0" w:color="auto"/>
        <w:left w:val="none" w:sz="0" w:space="0" w:color="auto"/>
        <w:bottom w:val="none" w:sz="0" w:space="0" w:color="auto"/>
        <w:right w:val="none" w:sz="0" w:space="0" w:color="auto"/>
      </w:divBdr>
    </w:div>
    <w:div w:id="959646616">
      <w:bodyDiv w:val="1"/>
      <w:marLeft w:val="0"/>
      <w:marRight w:val="0"/>
      <w:marTop w:val="0"/>
      <w:marBottom w:val="0"/>
      <w:divBdr>
        <w:top w:val="none" w:sz="0" w:space="0" w:color="auto"/>
        <w:left w:val="none" w:sz="0" w:space="0" w:color="auto"/>
        <w:bottom w:val="none" w:sz="0" w:space="0" w:color="auto"/>
        <w:right w:val="none" w:sz="0" w:space="0" w:color="auto"/>
      </w:divBdr>
    </w:div>
    <w:div w:id="963537467">
      <w:bodyDiv w:val="1"/>
      <w:marLeft w:val="0"/>
      <w:marRight w:val="0"/>
      <w:marTop w:val="0"/>
      <w:marBottom w:val="0"/>
      <w:divBdr>
        <w:top w:val="none" w:sz="0" w:space="0" w:color="auto"/>
        <w:left w:val="none" w:sz="0" w:space="0" w:color="auto"/>
        <w:bottom w:val="none" w:sz="0" w:space="0" w:color="auto"/>
        <w:right w:val="none" w:sz="0" w:space="0" w:color="auto"/>
      </w:divBdr>
    </w:div>
    <w:div w:id="963850093">
      <w:bodyDiv w:val="1"/>
      <w:marLeft w:val="0"/>
      <w:marRight w:val="0"/>
      <w:marTop w:val="0"/>
      <w:marBottom w:val="0"/>
      <w:divBdr>
        <w:top w:val="none" w:sz="0" w:space="0" w:color="auto"/>
        <w:left w:val="none" w:sz="0" w:space="0" w:color="auto"/>
        <w:bottom w:val="none" w:sz="0" w:space="0" w:color="auto"/>
        <w:right w:val="none" w:sz="0" w:space="0" w:color="auto"/>
      </w:divBdr>
    </w:div>
    <w:div w:id="973676233">
      <w:bodyDiv w:val="1"/>
      <w:marLeft w:val="0"/>
      <w:marRight w:val="0"/>
      <w:marTop w:val="0"/>
      <w:marBottom w:val="0"/>
      <w:divBdr>
        <w:top w:val="none" w:sz="0" w:space="0" w:color="auto"/>
        <w:left w:val="none" w:sz="0" w:space="0" w:color="auto"/>
        <w:bottom w:val="none" w:sz="0" w:space="0" w:color="auto"/>
        <w:right w:val="none" w:sz="0" w:space="0" w:color="auto"/>
      </w:divBdr>
    </w:div>
    <w:div w:id="978461166">
      <w:bodyDiv w:val="1"/>
      <w:marLeft w:val="0"/>
      <w:marRight w:val="0"/>
      <w:marTop w:val="0"/>
      <w:marBottom w:val="0"/>
      <w:divBdr>
        <w:top w:val="none" w:sz="0" w:space="0" w:color="auto"/>
        <w:left w:val="none" w:sz="0" w:space="0" w:color="auto"/>
        <w:bottom w:val="none" w:sz="0" w:space="0" w:color="auto"/>
        <w:right w:val="none" w:sz="0" w:space="0" w:color="auto"/>
      </w:divBdr>
    </w:div>
    <w:div w:id="982852087">
      <w:bodyDiv w:val="1"/>
      <w:marLeft w:val="0"/>
      <w:marRight w:val="0"/>
      <w:marTop w:val="0"/>
      <w:marBottom w:val="0"/>
      <w:divBdr>
        <w:top w:val="none" w:sz="0" w:space="0" w:color="auto"/>
        <w:left w:val="none" w:sz="0" w:space="0" w:color="auto"/>
        <w:bottom w:val="none" w:sz="0" w:space="0" w:color="auto"/>
        <w:right w:val="none" w:sz="0" w:space="0" w:color="auto"/>
      </w:divBdr>
    </w:div>
    <w:div w:id="987825850">
      <w:bodyDiv w:val="1"/>
      <w:marLeft w:val="0"/>
      <w:marRight w:val="0"/>
      <w:marTop w:val="0"/>
      <w:marBottom w:val="0"/>
      <w:divBdr>
        <w:top w:val="none" w:sz="0" w:space="0" w:color="auto"/>
        <w:left w:val="none" w:sz="0" w:space="0" w:color="auto"/>
        <w:bottom w:val="none" w:sz="0" w:space="0" w:color="auto"/>
        <w:right w:val="none" w:sz="0" w:space="0" w:color="auto"/>
      </w:divBdr>
    </w:div>
    <w:div w:id="1002124418">
      <w:bodyDiv w:val="1"/>
      <w:marLeft w:val="0"/>
      <w:marRight w:val="0"/>
      <w:marTop w:val="0"/>
      <w:marBottom w:val="0"/>
      <w:divBdr>
        <w:top w:val="none" w:sz="0" w:space="0" w:color="auto"/>
        <w:left w:val="none" w:sz="0" w:space="0" w:color="auto"/>
        <w:bottom w:val="none" w:sz="0" w:space="0" w:color="auto"/>
        <w:right w:val="none" w:sz="0" w:space="0" w:color="auto"/>
      </w:divBdr>
    </w:div>
    <w:div w:id="1011026898">
      <w:bodyDiv w:val="1"/>
      <w:marLeft w:val="0"/>
      <w:marRight w:val="0"/>
      <w:marTop w:val="0"/>
      <w:marBottom w:val="0"/>
      <w:divBdr>
        <w:top w:val="none" w:sz="0" w:space="0" w:color="auto"/>
        <w:left w:val="none" w:sz="0" w:space="0" w:color="auto"/>
        <w:bottom w:val="none" w:sz="0" w:space="0" w:color="auto"/>
        <w:right w:val="none" w:sz="0" w:space="0" w:color="auto"/>
      </w:divBdr>
    </w:div>
    <w:div w:id="1013604060">
      <w:bodyDiv w:val="1"/>
      <w:marLeft w:val="0"/>
      <w:marRight w:val="0"/>
      <w:marTop w:val="0"/>
      <w:marBottom w:val="0"/>
      <w:divBdr>
        <w:top w:val="none" w:sz="0" w:space="0" w:color="auto"/>
        <w:left w:val="none" w:sz="0" w:space="0" w:color="auto"/>
        <w:bottom w:val="none" w:sz="0" w:space="0" w:color="auto"/>
        <w:right w:val="none" w:sz="0" w:space="0" w:color="auto"/>
      </w:divBdr>
    </w:div>
    <w:div w:id="1017462268">
      <w:bodyDiv w:val="1"/>
      <w:marLeft w:val="0"/>
      <w:marRight w:val="0"/>
      <w:marTop w:val="0"/>
      <w:marBottom w:val="0"/>
      <w:divBdr>
        <w:top w:val="none" w:sz="0" w:space="0" w:color="auto"/>
        <w:left w:val="none" w:sz="0" w:space="0" w:color="auto"/>
        <w:bottom w:val="none" w:sz="0" w:space="0" w:color="auto"/>
        <w:right w:val="none" w:sz="0" w:space="0" w:color="auto"/>
      </w:divBdr>
    </w:div>
    <w:div w:id="1018312288">
      <w:bodyDiv w:val="1"/>
      <w:marLeft w:val="0"/>
      <w:marRight w:val="0"/>
      <w:marTop w:val="0"/>
      <w:marBottom w:val="0"/>
      <w:divBdr>
        <w:top w:val="none" w:sz="0" w:space="0" w:color="auto"/>
        <w:left w:val="none" w:sz="0" w:space="0" w:color="auto"/>
        <w:bottom w:val="none" w:sz="0" w:space="0" w:color="auto"/>
        <w:right w:val="none" w:sz="0" w:space="0" w:color="auto"/>
      </w:divBdr>
    </w:div>
    <w:div w:id="1018848274">
      <w:bodyDiv w:val="1"/>
      <w:marLeft w:val="0"/>
      <w:marRight w:val="0"/>
      <w:marTop w:val="0"/>
      <w:marBottom w:val="0"/>
      <w:divBdr>
        <w:top w:val="none" w:sz="0" w:space="0" w:color="auto"/>
        <w:left w:val="none" w:sz="0" w:space="0" w:color="auto"/>
        <w:bottom w:val="none" w:sz="0" w:space="0" w:color="auto"/>
        <w:right w:val="none" w:sz="0" w:space="0" w:color="auto"/>
      </w:divBdr>
    </w:div>
    <w:div w:id="1028410980">
      <w:bodyDiv w:val="1"/>
      <w:marLeft w:val="0"/>
      <w:marRight w:val="0"/>
      <w:marTop w:val="0"/>
      <w:marBottom w:val="0"/>
      <w:divBdr>
        <w:top w:val="none" w:sz="0" w:space="0" w:color="auto"/>
        <w:left w:val="none" w:sz="0" w:space="0" w:color="auto"/>
        <w:bottom w:val="none" w:sz="0" w:space="0" w:color="auto"/>
        <w:right w:val="none" w:sz="0" w:space="0" w:color="auto"/>
      </w:divBdr>
    </w:div>
    <w:div w:id="1033193038">
      <w:bodyDiv w:val="1"/>
      <w:marLeft w:val="0"/>
      <w:marRight w:val="0"/>
      <w:marTop w:val="0"/>
      <w:marBottom w:val="0"/>
      <w:divBdr>
        <w:top w:val="none" w:sz="0" w:space="0" w:color="auto"/>
        <w:left w:val="none" w:sz="0" w:space="0" w:color="auto"/>
        <w:bottom w:val="none" w:sz="0" w:space="0" w:color="auto"/>
        <w:right w:val="none" w:sz="0" w:space="0" w:color="auto"/>
      </w:divBdr>
    </w:div>
    <w:div w:id="1034886081">
      <w:bodyDiv w:val="1"/>
      <w:marLeft w:val="0"/>
      <w:marRight w:val="0"/>
      <w:marTop w:val="0"/>
      <w:marBottom w:val="0"/>
      <w:divBdr>
        <w:top w:val="none" w:sz="0" w:space="0" w:color="auto"/>
        <w:left w:val="none" w:sz="0" w:space="0" w:color="auto"/>
        <w:bottom w:val="none" w:sz="0" w:space="0" w:color="auto"/>
        <w:right w:val="none" w:sz="0" w:space="0" w:color="auto"/>
      </w:divBdr>
    </w:div>
    <w:div w:id="1036735575">
      <w:bodyDiv w:val="1"/>
      <w:marLeft w:val="0"/>
      <w:marRight w:val="0"/>
      <w:marTop w:val="0"/>
      <w:marBottom w:val="0"/>
      <w:divBdr>
        <w:top w:val="none" w:sz="0" w:space="0" w:color="auto"/>
        <w:left w:val="none" w:sz="0" w:space="0" w:color="auto"/>
        <w:bottom w:val="none" w:sz="0" w:space="0" w:color="auto"/>
        <w:right w:val="none" w:sz="0" w:space="0" w:color="auto"/>
      </w:divBdr>
    </w:div>
    <w:div w:id="1043408097">
      <w:bodyDiv w:val="1"/>
      <w:marLeft w:val="0"/>
      <w:marRight w:val="0"/>
      <w:marTop w:val="0"/>
      <w:marBottom w:val="0"/>
      <w:divBdr>
        <w:top w:val="none" w:sz="0" w:space="0" w:color="auto"/>
        <w:left w:val="none" w:sz="0" w:space="0" w:color="auto"/>
        <w:bottom w:val="none" w:sz="0" w:space="0" w:color="auto"/>
        <w:right w:val="none" w:sz="0" w:space="0" w:color="auto"/>
      </w:divBdr>
    </w:div>
    <w:div w:id="1057976794">
      <w:bodyDiv w:val="1"/>
      <w:marLeft w:val="0"/>
      <w:marRight w:val="0"/>
      <w:marTop w:val="0"/>
      <w:marBottom w:val="0"/>
      <w:divBdr>
        <w:top w:val="none" w:sz="0" w:space="0" w:color="auto"/>
        <w:left w:val="none" w:sz="0" w:space="0" w:color="auto"/>
        <w:bottom w:val="none" w:sz="0" w:space="0" w:color="auto"/>
        <w:right w:val="none" w:sz="0" w:space="0" w:color="auto"/>
      </w:divBdr>
    </w:div>
    <w:div w:id="1067605228">
      <w:bodyDiv w:val="1"/>
      <w:marLeft w:val="0"/>
      <w:marRight w:val="0"/>
      <w:marTop w:val="0"/>
      <w:marBottom w:val="0"/>
      <w:divBdr>
        <w:top w:val="none" w:sz="0" w:space="0" w:color="auto"/>
        <w:left w:val="none" w:sz="0" w:space="0" w:color="auto"/>
        <w:bottom w:val="none" w:sz="0" w:space="0" w:color="auto"/>
        <w:right w:val="none" w:sz="0" w:space="0" w:color="auto"/>
      </w:divBdr>
    </w:div>
    <w:div w:id="1069811164">
      <w:bodyDiv w:val="1"/>
      <w:marLeft w:val="0"/>
      <w:marRight w:val="0"/>
      <w:marTop w:val="0"/>
      <w:marBottom w:val="0"/>
      <w:divBdr>
        <w:top w:val="none" w:sz="0" w:space="0" w:color="auto"/>
        <w:left w:val="none" w:sz="0" w:space="0" w:color="auto"/>
        <w:bottom w:val="none" w:sz="0" w:space="0" w:color="auto"/>
        <w:right w:val="none" w:sz="0" w:space="0" w:color="auto"/>
      </w:divBdr>
    </w:div>
    <w:div w:id="1079669944">
      <w:bodyDiv w:val="1"/>
      <w:marLeft w:val="0"/>
      <w:marRight w:val="0"/>
      <w:marTop w:val="0"/>
      <w:marBottom w:val="0"/>
      <w:divBdr>
        <w:top w:val="none" w:sz="0" w:space="0" w:color="auto"/>
        <w:left w:val="none" w:sz="0" w:space="0" w:color="auto"/>
        <w:bottom w:val="none" w:sz="0" w:space="0" w:color="auto"/>
        <w:right w:val="none" w:sz="0" w:space="0" w:color="auto"/>
      </w:divBdr>
    </w:div>
    <w:div w:id="1094715596">
      <w:bodyDiv w:val="1"/>
      <w:marLeft w:val="0"/>
      <w:marRight w:val="0"/>
      <w:marTop w:val="0"/>
      <w:marBottom w:val="0"/>
      <w:divBdr>
        <w:top w:val="none" w:sz="0" w:space="0" w:color="auto"/>
        <w:left w:val="none" w:sz="0" w:space="0" w:color="auto"/>
        <w:bottom w:val="none" w:sz="0" w:space="0" w:color="auto"/>
        <w:right w:val="none" w:sz="0" w:space="0" w:color="auto"/>
      </w:divBdr>
    </w:div>
    <w:div w:id="1120489685">
      <w:bodyDiv w:val="1"/>
      <w:marLeft w:val="0"/>
      <w:marRight w:val="0"/>
      <w:marTop w:val="0"/>
      <w:marBottom w:val="0"/>
      <w:divBdr>
        <w:top w:val="none" w:sz="0" w:space="0" w:color="auto"/>
        <w:left w:val="none" w:sz="0" w:space="0" w:color="auto"/>
        <w:bottom w:val="none" w:sz="0" w:space="0" w:color="auto"/>
        <w:right w:val="none" w:sz="0" w:space="0" w:color="auto"/>
      </w:divBdr>
    </w:div>
    <w:div w:id="1123890065">
      <w:bodyDiv w:val="1"/>
      <w:marLeft w:val="0"/>
      <w:marRight w:val="0"/>
      <w:marTop w:val="0"/>
      <w:marBottom w:val="0"/>
      <w:divBdr>
        <w:top w:val="none" w:sz="0" w:space="0" w:color="auto"/>
        <w:left w:val="none" w:sz="0" w:space="0" w:color="auto"/>
        <w:bottom w:val="none" w:sz="0" w:space="0" w:color="auto"/>
        <w:right w:val="none" w:sz="0" w:space="0" w:color="auto"/>
      </w:divBdr>
    </w:div>
    <w:div w:id="1144664840">
      <w:bodyDiv w:val="1"/>
      <w:marLeft w:val="0"/>
      <w:marRight w:val="0"/>
      <w:marTop w:val="0"/>
      <w:marBottom w:val="0"/>
      <w:divBdr>
        <w:top w:val="none" w:sz="0" w:space="0" w:color="auto"/>
        <w:left w:val="none" w:sz="0" w:space="0" w:color="auto"/>
        <w:bottom w:val="none" w:sz="0" w:space="0" w:color="auto"/>
        <w:right w:val="none" w:sz="0" w:space="0" w:color="auto"/>
      </w:divBdr>
    </w:div>
    <w:div w:id="1160383985">
      <w:bodyDiv w:val="1"/>
      <w:marLeft w:val="0"/>
      <w:marRight w:val="0"/>
      <w:marTop w:val="0"/>
      <w:marBottom w:val="0"/>
      <w:divBdr>
        <w:top w:val="none" w:sz="0" w:space="0" w:color="auto"/>
        <w:left w:val="none" w:sz="0" w:space="0" w:color="auto"/>
        <w:bottom w:val="none" w:sz="0" w:space="0" w:color="auto"/>
        <w:right w:val="none" w:sz="0" w:space="0" w:color="auto"/>
      </w:divBdr>
    </w:div>
    <w:div w:id="1167943869">
      <w:bodyDiv w:val="1"/>
      <w:marLeft w:val="0"/>
      <w:marRight w:val="0"/>
      <w:marTop w:val="0"/>
      <w:marBottom w:val="0"/>
      <w:divBdr>
        <w:top w:val="none" w:sz="0" w:space="0" w:color="auto"/>
        <w:left w:val="none" w:sz="0" w:space="0" w:color="auto"/>
        <w:bottom w:val="none" w:sz="0" w:space="0" w:color="auto"/>
        <w:right w:val="none" w:sz="0" w:space="0" w:color="auto"/>
      </w:divBdr>
    </w:div>
    <w:div w:id="1174227636">
      <w:bodyDiv w:val="1"/>
      <w:marLeft w:val="0"/>
      <w:marRight w:val="0"/>
      <w:marTop w:val="0"/>
      <w:marBottom w:val="0"/>
      <w:divBdr>
        <w:top w:val="none" w:sz="0" w:space="0" w:color="auto"/>
        <w:left w:val="none" w:sz="0" w:space="0" w:color="auto"/>
        <w:bottom w:val="none" w:sz="0" w:space="0" w:color="auto"/>
        <w:right w:val="none" w:sz="0" w:space="0" w:color="auto"/>
      </w:divBdr>
    </w:div>
    <w:div w:id="1197044040">
      <w:bodyDiv w:val="1"/>
      <w:marLeft w:val="0"/>
      <w:marRight w:val="0"/>
      <w:marTop w:val="0"/>
      <w:marBottom w:val="0"/>
      <w:divBdr>
        <w:top w:val="none" w:sz="0" w:space="0" w:color="auto"/>
        <w:left w:val="none" w:sz="0" w:space="0" w:color="auto"/>
        <w:bottom w:val="none" w:sz="0" w:space="0" w:color="auto"/>
        <w:right w:val="none" w:sz="0" w:space="0" w:color="auto"/>
      </w:divBdr>
    </w:div>
    <w:div w:id="1210843612">
      <w:bodyDiv w:val="1"/>
      <w:marLeft w:val="0"/>
      <w:marRight w:val="0"/>
      <w:marTop w:val="0"/>
      <w:marBottom w:val="0"/>
      <w:divBdr>
        <w:top w:val="none" w:sz="0" w:space="0" w:color="auto"/>
        <w:left w:val="none" w:sz="0" w:space="0" w:color="auto"/>
        <w:bottom w:val="none" w:sz="0" w:space="0" w:color="auto"/>
        <w:right w:val="none" w:sz="0" w:space="0" w:color="auto"/>
      </w:divBdr>
    </w:div>
    <w:div w:id="1221480205">
      <w:bodyDiv w:val="1"/>
      <w:marLeft w:val="0"/>
      <w:marRight w:val="0"/>
      <w:marTop w:val="0"/>
      <w:marBottom w:val="0"/>
      <w:divBdr>
        <w:top w:val="none" w:sz="0" w:space="0" w:color="auto"/>
        <w:left w:val="none" w:sz="0" w:space="0" w:color="auto"/>
        <w:bottom w:val="none" w:sz="0" w:space="0" w:color="auto"/>
        <w:right w:val="none" w:sz="0" w:space="0" w:color="auto"/>
      </w:divBdr>
    </w:div>
    <w:div w:id="1230383055">
      <w:bodyDiv w:val="1"/>
      <w:marLeft w:val="0"/>
      <w:marRight w:val="0"/>
      <w:marTop w:val="0"/>
      <w:marBottom w:val="0"/>
      <w:divBdr>
        <w:top w:val="none" w:sz="0" w:space="0" w:color="auto"/>
        <w:left w:val="none" w:sz="0" w:space="0" w:color="auto"/>
        <w:bottom w:val="none" w:sz="0" w:space="0" w:color="auto"/>
        <w:right w:val="none" w:sz="0" w:space="0" w:color="auto"/>
      </w:divBdr>
    </w:div>
    <w:div w:id="1256524120">
      <w:bodyDiv w:val="1"/>
      <w:marLeft w:val="0"/>
      <w:marRight w:val="0"/>
      <w:marTop w:val="0"/>
      <w:marBottom w:val="0"/>
      <w:divBdr>
        <w:top w:val="none" w:sz="0" w:space="0" w:color="auto"/>
        <w:left w:val="none" w:sz="0" w:space="0" w:color="auto"/>
        <w:bottom w:val="none" w:sz="0" w:space="0" w:color="auto"/>
        <w:right w:val="none" w:sz="0" w:space="0" w:color="auto"/>
      </w:divBdr>
    </w:div>
    <w:div w:id="1266503424">
      <w:bodyDiv w:val="1"/>
      <w:marLeft w:val="0"/>
      <w:marRight w:val="0"/>
      <w:marTop w:val="0"/>
      <w:marBottom w:val="0"/>
      <w:divBdr>
        <w:top w:val="none" w:sz="0" w:space="0" w:color="auto"/>
        <w:left w:val="none" w:sz="0" w:space="0" w:color="auto"/>
        <w:bottom w:val="none" w:sz="0" w:space="0" w:color="auto"/>
        <w:right w:val="none" w:sz="0" w:space="0" w:color="auto"/>
      </w:divBdr>
    </w:div>
    <w:div w:id="1274245979">
      <w:bodyDiv w:val="1"/>
      <w:marLeft w:val="0"/>
      <w:marRight w:val="0"/>
      <w:marTop w:val="0"/>
      <w:marBottom w:val="0"/>
      <w:divBdr>
        <w:top w:val="none" w:sz="0" w:space="0" w:color="auto"/>
        <w:left w:val="none" w:sz="0" w:space="0" w:color="auto"/>
        <w:bottom w:val="none" w:sz="0" w:space="0" w:color="auto"/>
        <w:right w:val="none" w:sz="0" w:space="0" w:color="auto"/>
      </w:divBdr>
    </w:div>
    <w:div w:id="1286503308">
      <w:bodyDiv w:val="1"/>
      <w:marLeft w:val="0"/>
      <w:marRight w:val="0"/>
      <w:marTop w:val="0"/>
      <w:marBottom w:val="0"/>
      <w:divBdr>
        <w:top w:val="none" w:sz="0" w:space="0" w:color="auto"/>
        <w:left w:val="none" w:sz="0" w:space="0" w:color="auto"/>
        <w:bottom w:val="none" w:sz="0" w:space="0" w:color="auto"/>
        <w:right w:val="none" w:sz="0" w:space="0" w:color="auto"/>
      </w:divBdr>
    </w:div>
    <w:div w:id="1290697002">
      <w:bodyDiv w:val="1"/>
      <w:marLeft w:val="0"/>
      <w:marRight w:val="0"/>
      <w:marTop w:val="0"/>
      <w:marBottom w:val="0"/>
      <w:divBdr>
        <w:top w:val="none" w:sz="0" w:space="0" w:color="auto"/>
        <w:left w:val="none" w:sz="0" w:space="0" w:color="auto"/>
        <w:bottom w:val="none" w:sz="0" w:space="0" w:color="auto"/>
        <w:right w:val="none" w:sz="0" w:space="0" w:color="auto"/>
      </w:divBdr>
    </w:div>
    <w:div w:id="1294021792">
      <w:bodyDiv w:val="1"/>
      <w:marLeft w:val="0"/>
      <w:marRight w:val="0"/>
      <w:marTop w:val="0"/>
      <w:marBottom w:val="0"/>
      <w:divBdr>
        <w:top w:val="none" w:sz="0" w:space="0" w:color="auto"/>
        <w:left w:val="none" w:sz="0" w:space="0" w:color="auto"/>
        <w:bottom w:val="none" w:sz="0" w:space="0" w:color="auto"/>
        <w:right w:val="none" w:sz="0" w:space="0" w:color="auto"/>
      </w:divBdr>
    </w:div>
    <w:div w:id="1315917491">
      <w:bodyDiv w:val="1"/>
      <w:marLeft w:val="0"/>
      <w:marRight w:val="0"/>
      <w:marTop w:val="0"/>
      <w:marBottom w:val="0"/>
      <w:divBdr>
        <w:top w:val="none" w:sz="0" w:space="0" w:color="auto"/>
        <w:left w:val="none" w:sz="0" w:space="0" w:color="auto"/>
        <w:bottom w:val="none" w:sz="0" w:space="0" w:color="auto"/>
        <w:right w:val="none" w:sz="0" w:space="0" w:color="auto"/>
      </w:divBdr>
    </w:div>
    <w:div w:id="1317101113">
      <w:bodyDiv w:val="1"/>
      <w:marLeft w:val="0"/>
      <w:marRight w:val="0"/>
      <w:marTop w:val="0"/>
      <w:marBottom w:val="0"/>
      <w:divBdr>
        <w:top w:val="none" w:sz="0" w:space="0" w:color="auto"/>
        <w:left w:val="none" w:sz="0" w:space="0" w:color="auto"/>
        <w:bottom w:val="none" w:sz="0" w:space="0" w:color="auto"/>
        <w:right w:val="none" w:sz="0" w:space="0" w:color="auto"/>
      </w:divBdr>
    </w:div>
    <w:div w:id="1325012927">
      <w:bodyDiv w:val="1"/>
      <w:marLeft w:val="0"/>
      <w:marRight w:val="0"/>
      <w:marTop w:val="0"/>
      <w:marBottom w:val="0"/>
      <w:divBdr>
        <w:top w:val="none" w:sz="0" w:space="0" w:color="auto"/>
        <w:left w:val="none" w:sz="0" w:space="0" w:color="auto"/>
        <w:bottom w:val="none" w:sz="0" w:space="0" w:color="auto"/>
        <w:right w:val="none" w:sz="0" w:space="0" w:color="auto"/>
      </w:divBdr>
    </w:div>
    <w:div w:id="1328947954">
      <w:bodyDiv w:val="1"/>
      <w:marLeft w:val="0"/>
      <w:marRight w:val="0"/>
      <w:marTop w:val="0"/>
      <w:marBottom w:val="0"/>
      <w:divBdr>
        <w:top w:val="none" w:sz="0" w:space="0" w:color="auto"/>
        <w:left w:val="none" w:sz="0" w:space="0" w:color="auto"/>
        <w:bottom w:val="none" w:sz="0" w:space="0" w:color="auto"/>
        <w:right w:val="none" w:sz="0" w:space="0" w:color="auto"/>
      </w:divBdr>
    </w:div>
    <w:div w:id="1331903692">
      <w:bodyDiv w:val="1"/>
      <w:marLeft w:val="0"/>
      <w:marRight w:val="0"/>
      <w:marTop w:val="0"/>
      <w:marBottom w:val="0"/>
      <w:divBdr>
        <w:top w:val="none" w:sz="0" w:space="0" w:color="auto"/>
        <w:left w:val="none" w:sz="0" w:space="0" w:color="auto"/>
        <w:bottom w:val="none" w:sz="0" w:space="0" w:color="auto"/>
        <w:right w:val="none" w:sz="0" w:space="0" w:color="auto"/>
      </w:divBdr>
    </w:div>
    <w:div w:id="1332027185">
      <w:bodyDiv w:val="1"/>
      <w:marLeft w:val="0"/>
      <w:marRight w:val="0"/>
      <w:marTop w:val="0"/>
      <w:marBottom w:val="0"/>
      <w:divBdr>
        <w:top w:val="none" w:sz="0" w:space="0" w:color="auto"/>
        <w:left w:val="none" w:sz="0" w:space="0" w:color="auto"/>
        <w:bottom w:val="none" w:sz="0" w:space="0" w:color="auto"/>
        <w:right w:val="none" w:sz="0" w:space="0" w:color="auto"/>
      </w:divBdr>
    </w:div>
    <w:div w:id="1347827297">
      <w:bodyDiv w:val="1"/>
      <w:marLeft w:val="0"/>
      <w:marRight w:val="0"/>
      <w:marTop w:val="0"/>
      <w:marBottom w:val="0"/>
      <w:divBdr>
        <w:top w:val="none" w:sz="0" w:space="0" w:color="auto"/>
        <w:left w:val="none" w:sz="0" w:space="0" w:color="auto"/>
        <w:bottom w:val="none" w:sz="0" w:space="0" w:color="auto"/>
        <w:right w:val="none" w:sz="0" w:space="0" w:color="auto"/>
      </w:divBdr>
    </w:div>
    <w:div w:id="1348940621">
      <w:bodyDiv w:val="1"/>
      <w:marLeft w:val="0"/>
      <w:marRight w:val="0"/>
      <w:marTop w:val="0"/>
      <w:marBottom w:val="0"/>
      <w:divBdr>
        <w:top w:val="none" w:sz="0" w:space="0" w:color="auto"/>
        <w:left w:val="none" w:sz="0" w:space="0" w:color="auto"/>
        <w:bottom w:val="none" w:sz="0" w:space="0" w:color="auto"/>
        <w:right w:val="none" w:sz="0" w:space="0" w:color="auto"/>
      </w:divBdr>
    </w:div>
    <w:div w:id="1352954969">
      <w:bodyDiv w:val="1"/>
      <w:marLeft w:val="0"/>
      <w:marRight w:val="0"/>
      <w:marTop w:val="0"/>
      <w:marBottom w:val="0"/>
      <w:divBdr>
        <w:top w:val="none" w:sz="0" w:space="0" w:color="auto"/>
        <w:left w:val="none" w:sz="0" w:space="0" w:color="auto"/>
        <w:bottom w:val="none" w:sz="0" w:space="0" w:color="auto"/>
        <w:right w:val="none" w:sz="0" w:space="0" w:color="auto"/>
      </w:divBdr>
    </w:div>
    <w:div w:id="1355612319">
      <w:bodyDiv w:val="1"/>
      <w:marLeft w:val="0"/>
      <w:marRight w:val="0"/>
      <w:marTop w:val="0"/>
      <w:marBottom w:val="0"/>
      <w:divBdr>
        <w:top w:val="none" w:sz="0" w:space="0" w:color="auto"/>
        <w:left w:val="none" w:sz="0" w:space="0" w:color="auto"/>
        <w:bottom w:val="none" w:sz="0" w:space="0" w:color="auto"/>
        <w:right w:val="none" w:sz="0" w:space="0" w:color="auto"/>
      </w:divBdr>
    </w:div>
    <w:div w:id="1361778967">
      <w:bodyDiv w:val="1"/>
      <w:marLeft w:val="0"/>
      <w:marRight w:val="0"/>
      <w:marTop w:val="0"/>
      <w:marBottom w:val="0"/>
      <w:divBdr>
        <w:top w:val="none" w:sz="0" w:space="0" w:color="auto"/>
        <w:left w:val="none" w:sz="0" w:space="0" w:color="auto"/>
        <w:bottom w:val="none" w:sz="0" w:space="0" w:color="auto"/>
        <w:right w:val="none" w:sz="0" w:space="0" w:color="auto"/>
      </w:divBdr>
    </w:div>
    <w:div w:id="1367682106">
      <w:bodyDiv w:val="1"/>
      <w:marLeft w:val="0"/>
      <w:marRight w:val="0"/>
      <w:marTop w:val="0"/>
      <w:marBottom w:val="0"/>
      <w:divBdr>
        <w:top w:val="none" w:sz="0" w:space="0" w:color="auto"/>
        <w:left w:val="none" w:sz="0" w:space="0" w:color="auto"/>
        <w:bottom w:val="none" w:sz="0" w:space="0" w:color="auto"/>
        <w:right w:val="none" w:sz="0" w:space="0" w:color="auto"/>
      </w:divBdr>
    </w:div>
    <w:div w:id="1370757956">
      <w:bodyDiv w:val="1"/>
      <w:marLeft w:val="0"/>
      <w:marRight w:val="0"/>
      <w:marTop w:val="0"/>
      <w:marBottom w:val="0"/>
      <w:divBdr>
        <w:top w:val="none" w:sz="0" w:space="0" w:color="auto"/>
        <w:left w:val="none" w:sz="0" w:space="0" w:color="auto"/>
        <w:bottom w:val="none" w:sz="0" w:space="0" w:color="auto"/>
        <w:right w:val="none" w:sz="0" w:space="0" w:color="auto"/>
      </w:divBdr>
    </w:div>
    <w:div w:id="1380082209">
      <w:bodyDiv w:val="1"/>
      <w:marLeft w:val="0"/>
      <w:marRight w:val="0"/>
      <w:marTop w:val="0"/>
      <w:marBottom w:val="0"/>
      <w:divBdr>
        <w:top w:val="none" w:sz="0" w:space="0" w:color="auto"/>
        <w:left w:val="none" w:sz="0" w:space="0" w:color="auto"/>
        <w:bottom w:val="none" w:sz="0" w:space="0" w:color="auto"/>
        <w:right w:val="none" w:sz="0" w:space="0" w:color="auto"/>
      </w:divBdr>
    </w:div>
    <w:div w:id="1386106639">
      <w:bodyDiv w:val="1"/>
      <w:marLeft w:val="0"/>
      <w:marRight w:val="0"/>
      <w:marTop w:val="0"/>
      <w:marBottom w:val="0"/>
      <w:divBdr>
        <w:top w:val="none" w:sz="0" w:space="0" w:color="auto"/>
        <w:left w:val="none" w:sz="0" w:space="0" w:color="auto"/>
        <w:bottom w:val="none" w:sz="0" w:space="0" w:color="auto"/>
        <w:right w:val="none" w:sz="0" w:space="0" w:color="auto"/>
      </w:divBdr>
    </w:div>
    <w:div w:id="1417481549">
      <w:bodyDiv w:val="1"/>
      <w:marLeft w:val="0"/>
      <w:marRight w:val="0"/>
      <w:marTop w:val="0"/>
      <w:marBottom w:val="0"/>
      <w:divBdr>
        <w:top w:val="none" w:sz="0" w:space="0" w:color="auto"/>
        <w:left w:val="none" w:sz="0" w:space="0" w:color="auto"/>
        <w:bottom w:val="none" w:sz="0" w:space="0" w:color="auto"/>
        <w:right w:val="none" w:sz="0" w:space="0" w:color="auto"/>
      </w:divBdr>
    </w:div>
    <w:div w:id="1424884288">
      <w:bodyDiv w:val="1"/>
      <w:marLeft w:val="0"/>
      <w:marRight w:val="0"/>
      <w:marTop w:val="0"/>
      <w:marBottom w:val="0"/>
      <w:divBdr>
        <w:top w:val="none" w:sz="0" w:space="0" w:color="auto"/>
        <w:left w:val="none" w:sz="0" w:space="0" w:color="auto"/>
        <w:bottom w:val="none" w:sz="0" w:space="0" w:color="auto"/>
        <w:right w:val="none" w:sz="0" w:space="0" w:color="auto"/>
      </w:divBdr>
    </w:div>
    <w:div w:id="1427270967">
      <w:bodyDiv w:val="1"/>
      <w:marLeft w:val="0"/>
      <w:marRight w:val="0"/>
      <w:marTop w:val="0"/>
      <w:marBottom w:val="0"/>
      <w:divBdr>
        <w:top w:val="none" w:sz="0" w:space="0" w:color="auto"/>
        <w:left w:val="none" w:sz="0" w:space="0" w:color="auto"/>
        <w:bottom w:val="none" w:sz="0" w:space="0" w:color="auto"/>
        <w:right w:val="none" w:sz="0" w:space="0" w:color="auto"/>
      </w:divBdr>
    </w:div>
    <w:div w:id="1438136376">
      <w:bodyDiv w:val="1"/>
      <w:marLeft w:val="0"/>
      <w:marRight w:val="0"/>
      <w:marTop w:val="0"/>
      <w:marBottom w:val="0"/>
      <w:divBdr>
        <w:top w:val="none" w:sz="0" w:space="0" w:color="auto"/>
        <w:left w:val="none" w:sz="0" w:space="0" w:color="auto"/>
        <w:bottom w:val="none" w:sz="0" w:space="0" w:color="auto"/>
        <w:right w:val="none" w:sz="0" w:space="0" w:color="auto"/>
      </w:divBdr>
    </w:div>
    <w:div w:id="1438402384">
      <w:bodyDiv w:val="1"/>
      <w:marLeft w:val="0"/>
      <w:marRight w:val="0"/>
      <w:marTop w:val="0"/>
      <w:marBottom w:val="0"/>
      <w:divBdr>
        <w:top w:val="none" w:sz="0" w:space="0" w:color="auto"/>
        <w:left w:val="none" w:sz="0" w:space="0" w:color="auto"/>
        <w:bottom w:val="none" w:sz="0" w:space="0" w:color="auto"/>
        <w:right w:val="none" w:sz="0" w:space="0" w:color="auto"/>
      </w:divBdr>
    </w:div>
    <w:div w:id="1439136181">
      <w:bodyDiv w:val="1"/>
      <w:marLeft w:val="0"/>
      <w:marRight w:val="0"/>
      <w:marTop w:val="0"/>
      <w:marBottom w:val="0"/>
      <w:divBdr>
        <w:top w:val="none" w:sz="0" w:space="0" w:color="auto"/>
        <w:left w:val="none" w:sz="0" w:space="0" w:color="auto"/>
        <w:bottom w:val="none" w:sz="0" w:space="0" w:color="auto"/>
        <w:right w:val="none" w:sz="0" w:space="0" w:color="auto"/>
      </w:divBdr>
    </w:div>
    <w:div w:id="1439254372">
      <w:bodyDiv w:val="1"/>
      <w:marLeft w:val="0"/>
      <w:marRight w:val="0"/>
      <w:marTop w:val="0"/>
      <w:marBottom w:val="0"/>
      <w:divBdr>
        <w:top w:val="none" w:sz="0" w:space="0" w:color="auto"/>
        <w:left w:val="none" w:sz="0" w:space="0" w:color="auto"/>
        <w:bottom w:val="none" w:sz="0" w:space="0" w:color="auto"/>
        <w:right w:val="none" w:sz="0" w:space="0" w:color="auto"/>
      </w:divBdr>
    </w:div>
    <w:div w:id="1449281137">
      <w:bodyDiv w:val="1"/>
      <w:marLeft w:val="0"/>
      <w:marRight w:val="0"/>
      <w:marTop w:val="0"/>
      <w:marBottom w:val="0"/>
      <w:divBdr>
        <w:top w:val="none" w:sz="0" w:space="0" w:color="auto"/>
        <w:left w:val="none" w:sz="0" w:space="0" w:color="auto"/>
        <w:bottom w:val="none" w:sz="0" w:space="0" w:color="auto"/>
        <w:right w:val="none" w:sz="0" w:space="0" w:color="auto"/>
      </w:divBdr>
    </w:div>
    <w:div w:id="1463886734">
      <w:bodyDiv w:val="1"/>
      <w:marLeft w:val="0"/>
      <w:marRight w:val="0"/>
      <w:marTop w:val="0"/>
      <w:marBottom w:val="0"/>
      <w:divBdr>
        <w:top w:val="none" w:sz="0" w:space="0" w:color="auto"/>
        <w:left w:val="none" w:sz="0" w:space="0" w:color="auto"/>
        <w:bottom w:val="none" w:sz="0" w:space="0" w:color="auto"/>
        <w:right w:val="none" w:sz="0" w:space="0" w:color="auto"/>
      </w:divBdr>
    </w:div>
    <w:div w:id="1465932016">
      <w:bodyDiv w:val="1"/>
      <w:marLeft w:val="0"/>
      <w:marRight w:val="0"/>
      <w:marTop w:val="0"/>
      <w:marBottom w:val="0"/>
      <w:divBdr>
        <w:top w:val="none" w:sz="0" w:space="0" w:color="auto"/>
        <w:left w:val="none" w:sz="0" w:space="0" w:color="auto"/>
        <w:bottom w:val="none" w:sz="0" w:space="0" w:color="auto"/>
        <w:right w:val="none" w:sz="0" w:space="0" w:color="auto"/>
      </w:divBdr>
    </w:div>
    <w:div w:id="1471050557">
      <w:bodyDiv w:val="1"/>
      <w:marLeft w:val="0"/>
      <w:marRight w:val="0"/>
      <w:marTop w:val="0"/>
      <w:marBottom w:val="0"/>
      <w:divBdr>
        <w:top w:val="none" w:sz="0" w:space="0" w:color="auto"/>
        <w:left w:val="none" w:sz="0" w:space="0" w:color="auto"/>
        <w:bottom w:val="none" w:sz="0" w:space="0" w:color="auto"/>
        <w:right w:val="none" w:sz="0" w:space="0" w:color="auto"/>
      </w:divBdr>
    </w:div>
    <w:div w:id="1482775818">
      <w:bodyDiv w:val="1"/>
      <w:marLeft w:val="0"/>
      <w:marRight w:val="0"/>
      <w:marTop w:val="0"/>
      <w:marBottom w:val="0"/>
      <w:divBdr>
        <w:top w:val="none" w:sz="0" w:space="0" w:color="auto"/>
        <w:left w:val="none" w:sz="0" w:space="0" w:color="auto"/>
        <w:bottom w:val="none" w:sz="0" w:space="0" w:color="auto"/>
        <w:right w:val="none" w:sz="0" w:space="0" w:color="auto"/>
      </w:divBdr>
    </w:div>
    <w:div w:id="1482965088">
      <w:bodyDiv w:val="1"/>
      <w:marLeft w:val="0"/>
      <w:marRight w:val="0"/>
      <w:marTop w:val="0"/>
      <w:marBottom w:val="0"/>
      <w:divBdr>
        <w:top w:val="none" w:sz="0" w:space="0" w:color="auto"/>
        <w:left w:val="none" w:sz="0" w:space="0" w:color="auto"/>
        <w:bottom w:val="none" w:sz="0" w:space="0" w:color="auto"/>
        <w:right w:val="none" w:sz="0" w:space="0" w:color="auto"/>
      </w:divBdr>
    </w:div>
    <w:div w:id="1508055395">
      <w:bodyDiv w:val="1"/>
      <w:marLeft w:val="0"/>
      <w:marRight w:val="0"/>
      <w:marTop w:val="0"/>
      <w:marBottom w:val="0"/>
      <w:divBdr>
        <w:top w:val="none" w:sz="0" w:space="0" w:color="auto"/>
        <w:left w:val="none" w:sz="0" w:space="0" w:color="auto"/>
        <w:bottom w:val="none" w:sz="0" w:space="0" w:color="auto"/>
        <w:right w:val="none" w:sz="0" w:space="0" w:color="auto"/>
      </w:divBdr>
    </w:div>
    <w:div w:id="1520394604">
      <w:bodyDiv w:val="1"/>
      <w:marLeft w:val="0"/>
      <w:marRight w:val="0"/>
      <w:marTop w:val="0"/>
      <w:marBottom w:val="0"/>
      <w:divBdr>
        <w:top w:val="none" w:sz="0" w:space="0" w:color="auto"/>
        <w:left w:val="none" w:sz="0" w:space="0" w:color="auto"/>
        <w:bottom w:val="none" w:sz="0" w:space="0" w:color="auto"/>
        <w:right w:val="none" w:sz="0" w:space="0" w:color="auto"/>
      </w:divBdr>
    </w:div>
    <w:div w:id="1520969239">
      <w:bodyDiv w:val="1"/>
      <w:marLeft w:val="0"/>
      <w:marRight w:val="0"/>
      <w:marTop w:val="0"/>
      <w:marBottom w:val="0"/>
      <w:divBdr>
        <w:top w:val="none" w:sz="0" w:space="0" w:color="auto"/>
        <w:left w:val="none" w:sz="0" w:space="0" w:color="auto"/>
        <w:bottom w:val="none" w:sz="0" w:space="0" w:color="auto"/>
        <w:right w:val="none" w:sz="0" w:space="0" w:color="auto"/>
      </w:divBdr>
    </w:div>
    <w:div w:id="1521234442">
      <w:bodyDiv w:val="1"/>
      <w:marLeft w:val="0"/>
      <w:marRight w:val="0"/>
      <w:marTop w:val="0"/>
      <w:marBottom w:val="0"/>
      <w:divBdr>
        <w:top w:val="none" w:sz="0" w:space="0" w:color="auto"/>
        <w:left w:val="none" w:sz="0" w:space="0" w:color="auto"/>
        <w:bottom w:val="none" w:sz="0" w:space="0" w:color="auto"/>
        <w:right w:val="none" w:sz="0" w:space="0" w:color="auto"/>
      </w:divBdr>
    </w:div>
    <w:div w:id="1526208066">
      <w:bodyDiv w:val="1"/>
      <w:marLeft w:val="0"/>
      <w:marRight w:val="0"/>
      <w:marTop w:val="0"/>
      <w:marBottom w:val="0"/>
      <w:divBdr>
        <w:top w:val="none" w:sz="0" w:space="0" w:color="auto"/>
        <w:left w:val="none" w:sz="0" w:space="0" w:color="auto"/>
        <w:bottom w:val="none" w:sz="0" w:space="0" w:color="auto"/>
        <w:right w:val="none" w:sz="0" w:space="0" w:color="auto"/>
      </w:divBdr>
    </w:div>
    <w:div w:id="1537546927">
      <w:bodyDiv w:val="1"/>
      <w:marLeft w:val="0"/>
      <w:marRight w:val="0"/>
      <w:marTop w:val="0"/>
      <w:marBottom w:val="0"/>
      <w:divBdr>
        <w:top w:val="none" w:sz="0" w:space="0" w:color="auto"/>
        <w:left w:val="none" w:sz="0" w:space="0" w:color="auto"/>
        <w:bottom w:val="none" w:sz="0" w:space="0" w:color="auto"/>
        <w:right w:val="none" w:sz="0" w:space="0" w:color="auto"/>
      </w:divBdr>
    </w:div>
    <w:div w:id="1556232247">
      <w:bodyDiv w:val="1"/>
      <w:marLeft w:val="0"/>
      <w:marRight w:val="0"/>
      <w:marTop w:val="0"/>
      <w:marBottom w:val="0"/>
      <w:divBdr>
        <w:top w:val="none" w:sz="0" w:space="0" w:color="auto"/>
        <w:left w:val="none" w:sz="0" w:space="0" w:color="auto"/>
        <w:bottom w:val="none" w:sz="0" w:space="0" w:color="auto"/>
        <w:right w:val="none" w:sz="0" w:space="0" w:color="auto"/>
      </w:divBdr>
    </w:div>
    <w:div w:id="1557081762">
      <w:bodyDiv w:val="1"/>
      <w:marLeft w:val="0"/>
      <w:marRight w:val="0"/>
      <w:marTop w:val="0"/>
      <w:marBottom w:val="0"/>
      <w:divBdr>
        <w:top w:val="none" w:sz="0" w:space="0" w:color="auto"/>
        <w:left w:val="none" w:sz="0" w:space="0" w:color="auto"/>
        <w:bottom w:val="none" w:sz="0" w:space="0" w:color="auto"/>
        <w:right w:val="none" w:sz="0" w:space="0" w:color="auto"/>
      </w:divBdr>
    </w:div>
    <w:div w:id="1575553846">
      <w:bodyDiv w:val="1"/>
      <w:marLeft w:val="0"/>
      <w:marRight w:val="0"/>
      <w:marTop w:val="0"/>
      <w:marBottom w:val="0"/>
      <w:divBdr>
        <w:top w:val="none" w:sz="0" w:space="0" w:color="auto"/>
        <w:left w:val="none" w:sz="0" w:space="0" w:color="auto"/>
        <w:bottom w:val="none" w:sz="0" w:space="0" w:color="auto"/>
        <w:right w:val="none" w:sz="0" w:space="0" w:color="auto"/>
      </w:divBdr>
    </w:div>
    <w:div w:id="1583761132">
      <w:bodyDiv w:val="1"/>
      <w:marLeft w:val="0"/>
      <w:marRight w:val="0"/>
      <w:marTop w:val="0"/>
      <w:marBottom w:val="0"/>
      <w:divBdr>
        <w:top w:val="none" w:sz="0" w:space="0" w:color="auto"/>
        <w:left w:val="none" w:sz="0" w:space="0" w:color="auto"/>
        <w:bottom w:val="none" w:sz="0" w:space="0" w:color="auto"/>
        <w:right w:val="none" w:sz="0" w:space="0" w:color="auto"/>
      </w:divBdr>
    </w:div>
    <w:div w:id="1601716758">
      <w:bodyDiv w:val="1"/>
      <w:marLeft w:val="0"/>
      <w:marRight w:val="0"/>
      <w:marTop w:val="0"/>
      <w:marBottom w:val="0"/>
      <w:divBdr>
        <w:top w:val="none" w:sz="0" w:space="0" w:color="auto"/>
        <w:left w:val="none" w:sz="0" w:space="0" w:color="auto"/>
        <w:bottom w:val="none" w:sz="0" w:space="0" w:color="auto"/>
        <w:right w:val="none" w:sz="0" w:space="0" w:color="auto"/>
      </w:divBdr>
    </w:div>
    <w:div w:id="1616407351">
      <w:bodyDiv w:val="1"/>
      <w:marLeft w:val="0"/>
      <w:marRight w:val="0"/>
      <w:marTop w:val="0"/>
      <w:marBottom w:val="0"/>
      <w:divBdr>
        <w:top w:val="none" w:sz="0" w:space="0" w:color="auto"/>
        <w:left w:val="none" w:sz="0" w:space="0" w:color="auto"/>
        <w:bottom w:val="none" w:sz="0" w:space="0" w:color="auto"/>
        <w:right w:val="none" w:sz="0" w:space="0" w:color="auto"/>
      </w:divBdr>
    </w:div>
    <w:div w:id="1629892426">
      <w:bodyDiv w:val="1"/>
      <w:marLeft w:val="0"/>
      <w:marRight w:val="0"/>
      <w:marTop w:val="0"/>
      <w:marBottom w:val="0"/>
      <w:divBdr>
        <w:top w:val="none" w:sz="0" w:space="0" w:color="auto"/>
        <w:left w:val="none" w:sz="0" w:space="0" w:color="auto"/>
        <w:bottom w:val="none" w:sz="0" w:space="0" w:color="auto"/>
        <w:right w:val="none" w:sz="0" w:space="0" w:color="auto"/>
      </w:divBdr>
    </w:div>
    <w:div w:id="1640382076">
      <w:bodyDiv w:val="1"/>
      <w:marLeft w:val="0"/>
      <w:marRight w:val="0"/>
      <w:marTop w:val="0"/>
      <w:marBottom w:val="0"/>
      <w:divBdr>
        <w:top w:val="none" w:sz="0" w:space="0" w:color="auto"/>
        <w:left w:val="none" w:sz="0" w:space="0" w:color="auto"/>
        <w:bottom w:val="none" w:sz="0" w:space="0" w:color="auto"/>
        <w:right w:val="none" w:sz="0" w:space="0" w:color="auto"/>
      </w:divBdr>
    </w:div>
    <w:div w:id="1644696251">
      <w:bodyDiv w:val="1"/>
      <w:marLeft w:val="0"/>
      <w:marRight w:val="0"/>
      <w:marTop w:val="0"/>
      <w:marBottom w:val="0"/>
      <w:divBdr>
        <w:top w:val="none" w:sz="0" w:space="0" w:color="auto"/>
        <w:left w:val="none" w:sz="0" w:space="0" w:color="auto"/>
        <w:bottom w:val="none" w:sz="0" w:space="0" w:color="auto"/>
        <w:right w:val="none" w:sz="0" w:space="0" w:color="auto"/>
      </w:divBdr>
    </w:div>
    <w:div w:id="1648820740">
      <w:bodyDiv w:val="1"/>
      <w:marLeft w:val="0"/>
      <w:marRight w:val="0"/>
      <w:marTop w:val="0"/>
      <w:marBottom w:val="0"/>
      <w:divBdr>
        <w:top w:val="none" w:sz="0" w:space="0" w:color="auto"/>
        <w:left w:val="none" w:sz="0" w:space="0" w:color="auto"/>
        <w:bottom w:val="none" w:sz="0" w:space="0" w:color="auto"/>
        <w:right w:val="none" w:sz="0" w:space="0" w:color="auto"/>
      </w:divBdr>
    </w:div>
    <w:div w:id="1649168138">
      <w:bodyDiv w:val="1"/>
      <w:marLeft w:val="0"/>
      <w:marRight w:val="0"/>
      <w:marTop w:val="0"/>
      <w:marBottom w:val="0"/>
      <w:divBdr>
        <w:top w:val="none" w:sz="0" w:space="0" w:color="auto"/>
        <w:left w:val="none" w:sz="0" w:space="0" w:color="auto"/>
        <w:bottom w:val="none" w:sz="0" w:space="0" w:color="auto"/>
        <w:right w:val="none" w:sz="0" w:space="0" w:color="auto"/>
      </w:divBdr>
    </w:div>
    <w:div w:id="1654522674">
      <w:bodyDiv w:val="1"/>
      <w:marLeft w:val="0"/>
      <w:marRight w:val="0"/>
      <w:marTop w:val="0"/>
      <w:marBottom w:val="0"/>
      <w:divBdr>
        <w:top w:val="none" w:sz="0" w:space="0" w:color="auto"/>
        <w:left w:val="none" w:sz="0" w:space="0" w:color="auto"/>
        <w:bottom w:val="none" w:sz="0" w:space="0" w:color="auto"/>
        <w:right w:val="none" w:sz="0" w:space="0" w:color="auto"/>
      </w:divBdr>
    </w:div>
    <w:div w:id="1657105310">
      <w:bodyDiv w:val="1"/>
      <w:marLeft w:val="0"/>
      <w:marRight w:val="0"/>
      <w:marTop w:val="0"/>
      <w:marBottom w:val="0"/>
      <w:divBdr>
        <w:top w:val="none" w:sz="0" w:space="0" w:color="auto"/>
        <w:left w:val="none" w:sz="0" w:space="0" w:color="auto"/>
        <w:bottom w:val="none" w:sz="0" w:space="0" w:color="auto"/>
        <w:right w:val="none" w:sz="0" w:space="0" w:color="auto"/>
      </w:divBdr>
    </w:div>
    <w:div w:id="1681201104">
      <w:bodyDiv w:val="1"/>
      <w:marLeft w:val="0"/>
      <w:marRight w:val="0"/>
      <w:marTop w:val="0"/>
      <w:marBottom w:val="0"/>
      <w:divBdr>
        <w:top w:val="none" w:sz="0" w:space="0" w:color="auto"/>
        <w:left w:val="none" w:sz="0" w:space="0" w:color="auto"/>
        <w:bottom w:val="none" w:sz="0" w:space="0" w:color="auto"/>
        <w:right w:val="none" w:sz="0" w:space="0" w:color="auto"/>
      </w:divBdr>
    </w:div>
    <w:div w:id="1698778492">
      <w:bodyDiv w:val="1"/>
      <w:marLeft w:val="0"/>
      <w:marRight w:val="0"/>
      <w:marTop w:val="0"/>
      <w:marBottom w:val="0"/>
      <w:divBdr>
        <w:top w:val="none" w:sz="0" w:space="0" w:color="auto"/>
        <w:left w:val="none" w:sz="0" w:space="0" w:color="auto"/>
        <w:bottom w:val="none" w:sz="0" w:space="0" w:color="auto"/>
        <w:right w:val="none" w:sz="0" w:space="0" w:color="auto"/>
      </w:divBdr>
    </w:div>
    <w:div w:id="1705711030">
      <w:bodyDiv w:val="1"/>
      <w:marLeft w:val="0"/>
      <w:marRight w:val="0"/>
      <w:marTop w:val="0"/>
      <w:marBottom w:val="0"/>
      <w:divBdr>
        <w:top w:val="none" w:sz="0" w:space="0" w:color="auto"/>
        <w:left w:val="none" w:sz="0" w:space="0" w:color="auto"/>
        <w:bottom w:val="none" w:sz="0" w:space="0" w:color="auto"/>
        <w:right w:val="none" w:sz="0" w:space="0" w:color="auto"/>
      </w:divBdr>
    </w:div>
    <w:div w:id="1707681239">
      <w:bodyDiv w:val="1"/>
      <w:marLeft w:val="0"/>
      <w:marRight w:val="0"/>
      <w:marTop w:val="0"/>
      <w:marBottom w:val="0"/>
      <w:divBdr>
        <w:top w:val="none" w:sz="0" w:space="0" w:color="auto"/>
        <w:left w:val="none" w:sz="0" w:space="0" w:color="auto"/>
        <w:bottom w:val="none" w:sz="0" w:space="0" w:color="auto"/>
        <w:right w:val="none" w:sz="0" w:space="0" w:color="auto"/>
      </w:divBdr>
    </w:div>
    <w:div w:id="1710908910">
      <w:bodyDiv w:val="1"/>
      <w:marLeft w:val="0"/>
      <w:marRight w:val="0"/>
      <w:marTop w:val="0"/>
      <w:marBottom w:val="0"/>
      <w:divBdr>
        <w:top w:val="none" w:sz="0" w:space="0" w:color="auto"/>
        <w:left w:val="none" w:sz="0" w:space="0" w:color="auto"/>
        <w:bottom w:val="none" w:sz="0" w:space="0" w:color="auto"/>
        <w:right w:val="none" w:sz="0" w:space="0" w:color="auto"/>
      </w:divBdr>
    </w:div>
    <w:div w:id="1716271102">
      <w:bodyDiv w:val="1"/>
      <w:marLeft w:val="0"/>
      <w:marRight w:val="0"/>
      <w:marTop w:val="0"/>
      <w:marBottom w:val="0"/>
      <w:divBdr>
        <w:top w:val="none" w:sz="0" w:space="0" w:color="auto"/>
        <w:left w:val="none" w:sz="0" w:space="0" w:color="auto"/>
        <w:bottom w:val="none" w:sz="0" w:space="0" w:color="auto"/>
        <w:right w:val="none" w:sz="0" w:space="0" w:color="auto"/>
      </w:divBdr>
    </w:div>
    <w:div w:id="1716928838">
      <w:bodyDiv w:val="1"/>
      <w:marLeft w:val="0"/>
      <w:marRight w:val="0"/>
      <w:marTop w:val="0"/>
      <w:marBottom w:val="0"/>
      <w:divBdr>
        <w:top w:val="none" w:sz="0" w:space="0" w:color="auto"/>
        <w:left w:val="none" w:sz="0" w:space="0" w:color="auto"/>
        <w:bottom w:val="none" w:sz="0" w:space="0" w:color="auto"/>
        <w:right w:val="none" w:sz="0" w:space="0" w:color="auto"/>
      </w:divBdr>
    </w:div>
    <w:div w:id="1739857868">
      <w:bodyDiv w:val="1"/>
      <w:marLeft w:val="0"/>
      <w:marRight w:val="0"/>
      <w:marTop w:val="0"/>
      <w:marBottom w:val="0"/>
      <w:divBdr>
        <w:top w:val="none" w:sz="0" w:space="0" w:color="auto"/>
        <w:left w:val="none" w:sz="0" w:space="0" w:color="auto"/>
        <w:bottom w:val="none" w:sz="0" w:space="0" w:color="auto"/>
        <w:right w:val="none" w:sz="0" w:space="0" w:color="auto"/>
      </w:divBdr>
    </w:div>
    <w:div w:id="1749304666">
      <w:bodyDiv w:val="1"/>
      <w:marLeft w:val="0"/>
      <w:marRight w:val="0"/>
      <w:marTop w:val="0"/>
      <w:marBottom w:val="0"/>
      <w:divBdr>
        <w:top w:val="none" w:sz="0" w:space="0" w:color="auto"/>
        <w:left w:val="none" w:sz="0" w:space="0" w:color="auto"/>
        <w:bottom w:val="none" w:sz="0" w:space="0" w:color="auto"/>
        <w:right w:val="none" w:sz="0" w:space="0" w:color="auto"/>
      </w:divBdr>
    </w:div>
    <w:div w:id="1751736339">
      <w:bodyDiv w:val="1"/>
      <w:marLeft w:val="0"/>
      <w:marRight w:val="0"/>
      <w:marTop w:val="0"/>
      <w:marBottom w:val="0"/>
      <w:divBdr>
        <w:top w:val="none" w:sz="0" w:space="0" w:color="auto"/>
        <w:left w:val="none" w:sz="0" w:space="0" w:color="auto"/>
        <w:bottom w:val="none" w:sz="0" w:space="0" w:color="auto"/>
        <w:right w:val="none" w:sz="0" w:space="0" w:color="auto"/>
      </w:divBdr>
    </w:div>
    <w:div w:id="1765298929">
      <w:bodyDiv w:val="1"/>
      <w:marLeft w:val="0"/>
      <w:marRight w:val="0"/>
      <w:marTop w:val="0"/>
      <w:marBottom w:val="0"/>
      <w:divBdr>
        <w:top w:val="none" w:sz="0" w:space="0" w:color="auto"/>
        <w:left w:val="none" w:sz="0" w:space="0" w:color="auto"/>
        <w:bottom w:val="none" w:sz="0" w:space="0" w:color="auto"/>
        <w:right w:val="none" w:sz="0" w:space="0" w:color="auto"/>
      </w:divBdr>
    </w:div>
    <w:div w:id="1776511650">
      <w:bodyDiv w:val="1"/>
      <w:marLeft w:val="0"/>
      <w:marRight w:val="0"/>
      <w:marTop w:val="0"/>
      <w:marBottom w:val="0"/>
      <w:divBdr>
        <w:top w:val="none" w:sz="0" w:space="0" w:color="auto"/>
        <w:left w:val="none" w:sz="0" w:space="0" w:color="auto"/>
        <w:bottom w:val="none" w:sz="0" w:space="0" w:color="auto"/>
        <w:right w:val="none" w:sz="0" w:space="0" w:color="auto"/>
      </w:divBdr>
    </w:div>
    <w:div w:id="1794442352">
      <w:bodyDiv w:val="1"/>
      <w:marLeft w:val="0"/>
      <w:marRight w:val="0"/>
      <w:marTop w:val="0"/>
      <w:marBottom w:val="0"/>
      <w:divBdr>
        <w:top w:val="none" w:sz="0" w:space="0" w:color="auto"/>
        <w:left w:val="none" w:sz="0" w:space="0" w:color="auto"/>
        <w:bottom w:val="none" w:sz="0" w:space="0" w:color="auto"/>
        <w:right w:val="none" w:sz="0" w:space="0" w:color="auto"/>
      </w:divBdr>
    </w:div>
    <w:div w:id="1796867261">
      <w:bodyDiv w:val="1"/>
      <w:marLeft w:val="0"/>
      <w:marRight w:val="0"/>
      <w:marTop w:val="0"/>
      <w:marBottom w:val="0"/>
      <w:divBdr>
        <w:top w:val="none" w:sz="0" w:space="0" w:color="auto"/>
        <w:left w:val="none" w:sz="0" w:space="0" w:color="auto"/>
        <w:bottom w:val="none" w:sz="0" w:space="0" w:color="auto"/>
        <w:right w:val="none" w:sz="0" w:space="0" w:color="auto"/>
      </w:divBdr>
    </w:div>
    <w:div w:id="1803960462">
      <w:bodyDiv w:val="1"/>
      <w:marLeft w:val="0"/>
      <w:marRight w:val="0"/>
      <w:marTop w:val="0"/>
      <w:marBottom w:val="0"/>
      <w:divBdr>
        <w:top w:val="none" w:sz="0" w:space="0" w:color="auto"/>
        <w:left w:val="none" w:sz="0" w:space="0" w:color="auto"/>
        <w:bottom w:val="none" w:sz="0" w:space="0" w:color="auto"/>
        <w:right w:val="none" w:sz="0" w:space="0" w:color="auto"/>
      </w:divBdr>
    </w:div>
    <w:div w:id="1814977595">
      <w:bodyDiv w:val="1"/>
      <w:marLeft w:val="0"/>
      <w:marRight w:val="0"/>
      <w:marTop w:val="0"/>
      <w:marBottom w:val="0"/>
      <w:divBdr>
        <w:top w:val="none" w:sz="0" w:space="0" w:color="auto"/>
        <w:left w:val="none" w:sz="0" w:space="0" w:color="auto"/>
        <w:bottom w:val="none" w:sz="0" w:space="0" w:color="auto"/>
        <w:right w:val="none" w:sz="0" w:space="0" w:color="auto"/>
      </w:divBdr>
    </w:div>
    <w:div w:id="1818178929">
      <w:bodyDiv w:val="1"/>
      <w:marLeft w:val="0"/>
      <w:marRight w:val="0"/>
      <w:marTop w:val="0"/>
      <w:marBottom w:val="0"/>
      <w:divBdr>
        <w:top w:val="none" w:sz="0" w:space="0" w:color="auto"/>
        <w:left w:val="none" w:sz="0" w:space="0" w:color="auto"/>
        <w:bottom w:val="none" w:sz="0" w:space="0" w:color="auto"/>
        <w:right w:val="none" w:sz="0" w:space="0" w:color="auto"/>
      </w:divBdr>
    </w:div>
    <w:div w:id="1825732274">
      <w:bodyDiv w:val="1"/>
      <w:marLeft w:val="0"/>
      <w:marRight w:val="0"/>
      <w:marTop w:val="0"/>
      <w:marBottom w:val="0"/>
      <w:divBdr>
        <w:top w:val="none" w:sz="0" w:space="0" w:color="auto"/>
        <w:left w:val="none" w:sz="0" w:space="0" w:color="auto"/>
        <w:bottom w:val="none" w:sz="0" w:space="0" w:color="auto"/>
        <w:right w:val="none" w:sz="0" w:space="0" w:color="auto"/>
      </w:divBdr>
    </w:div>
    <w:div w:id="1836526886">
      <w:bodyDiv w:val="1"/>
      <w:marLeft w:val="0"/>
      <w:marRight w:val="0"/>
      <w:marTop w:val="0"/>
      <w:marBottom w:val="0"/>
      <w:divBdr>
        <w:top w:val="none" w:sz="0" w:space="0" w:color="auto"/>
        <w:left w:val="none" w:sz="0" w:space="0" w:color="auto"/>
        <w:bottom w:val="none" w:sz="0" w:space="0" w:color="auto"/>
        <w:right w:val="none" w:sz="0" w:space="0" w:color="auto"/>
      </w:divBdr>
    </w:div>
    <w:div w:id="1844933328">
      <w:bodyDiv w:val="1"/>
      <w:marLeft w:val="0"/>
      <w:marRight w:val="0"/>
      <w:marTop w:val="0"/>
      <w:marBottom w:val="0"/>
      <w:divBdr>
        <w:top w:val="none" w:sz="0" w:space="0" w:color="auto"/>
        <w:left w:val="none" w:sz="0" w:space="0" w:color="auto"/>
        <w:bottom w:val="none" w:sz="0" w:space="0" w:color="auto"/>
        <w:right w:val="none" w:sz="0" w:space="0" w:color="auto"/>
      </w:divBdr>
    </w:div>
    <w:div w:id="1854760634">
      <w:bodyDiv w:val="1"/>
      <w:marLeft w:val="0"/>
      <w:marRight w:val="0"/>
      <w:marTop w:val="0"/>
      <w:marBottom w:val="0"/>
      <w:divBdr>
        <w:top w:val="none" w:sz="0" w:space="0" w:color="auto"/>
        <w:left w:val="none" w:sz="0" w:space="0" w:color="auto"/>
        <w:bottom w:val="none" w:sz="0" w:space="0" w:color="auto"/>
        <w:right w:val="none" w:sz="0" w:space="0" w:color="auto"/>
      </w:divBdr>
    </w:div>
    <w:div w:id="1861309502">
      <w:bodyDiv w:val="1"/>
      <w:marLeft w:val="0"/>
      <w:marRight w:val="0"/>
      <w:marTop w:val="0"/>
      <w:marBottom w:val="0"/>
      <w:divBdr>
        <w:top w:val="none" w:sz="0" w:space="0" w:color="auto"/>
        <w:left w:val="none" w:sz="0" w:space="0" w:color="auto"/>
        <w:bottom w:val="none" w:sz="0" w:space="0" w:color="auto"/>
        <w:right w:val="none" w:sz="0" w:space="0" w:color="auto"/>
      </w:divBdr>
    </w:div>
    <w:div w:id="1862084130">
      <w:bodyDiv w:val="1"/>
      <w:marLeft w:val="0"/>
      <w:marRight w:val="0"/>
      <w:marTop w:val="0"/>
      <w:marBottom w:val="0"/>
      <w:divBdr>
        <w:top w:val="none" w:sz="0" w:space="0" w:color="auto"/>
        <w:left w:val="none" w:sz="0" w:space="0" w:color="auto"/>
        <w:bottom w:val="none" w:sz="0" w:space="0" w:color="auto"/>
        <w:right w:val="none" w:sz="0" w:space="0" w:color="auto"/>
      </w:divBdr>
    </w:div>
    <w:div w:id="1865243515">
      <w:bodyDiv w:val="1"/>
      <w:marLeft w:val="0"/>
      <w:marRight w:val="0"/>
      <w:marTop w:val="0"/>
      <w:marBottom w:val="0"/>
      <w:divBdr>
        <w:top w:val="none" w:sz="0" w:space="0" w:color="auto"/>
        <w:left w:val="none" w:sz="0" w:space="0" w:color="auto"/>
        <w:bottom w:val="none" w:sz="0" w:space="0" w:color="auto"/>
        <w:right w:val="none" w:sz="0" w:space="0" w:color="auto"/>
      </w:divBdr>
    </w:div>
    <w:div w:id="1868593957">
      <w:bodyDiv w:val="1"/>
      <w:marLeft w:val="0"/>
      <w:marRight w:val="0"/>
      <w:marTop w:val="0"/>
      <w:marBottom w:val="0"/>
      <w:divBdr>
        <w:top w:val="none" w:sz="0" w:space="0" w:color="auto"/>
        <w:left w:val="none" w:sz="0" w:space="0" w:color="auto"/>
        <w:bottom w:val="none" w:sz="0" w:space="0" w:color="auto"/>
        <w:right w:val="none" w:sz="0" w:space="0" w:color="auto"/>
      </w:divBdr>
      <w:divsChild>
        <w:div w:id="1518083884">
          <w:marLeft w:val="0"/>
          <w:marRight w:val="0"/>
          <w:marTop w:val="0"/>
          <w:marBottom w:val="0"/>
          <w:divBdr>
            <w:top w:val="none" w:sz="0" w:space="0" w:color="auto"/>
            <w:left w:val="none" w:sz="0" w:space="0" w:color="auto"/>
            <w:bottom w:val="none" w:sz="0" w:space="0" w:color="auto"/>
            <w:right w:val="none" w:sz="0" w:space="0" w:color="auto"/>
          </w:divBdr>
        </w:div>
        <w:div w:id="1936472597">
          <w:marLeft w:val="0"/>
          <w:marRight w:val="0"/>
          <w:marTop w:val="0"/>
          <w:marBottom w:val="0"/>
          <w:divBdr>
            <w:top w:val="none" w:sz="0" w:space="0" w:color="auto"/>
            <w:left w:val="none" w:sz="0" w:space="0" w:color="auto"/>
            <w:bottom w:val="none" w:sz="0" w:space="0" w:color="auto"/>
            <w:right w:val="none" w:sz="0" w:space="0" w:color="auto"/>
          </w:divBdr>
        </w:div>
      </w:divsChild>
    </w:div>
    <w:div w:id="1902595847">
      <w:bodyDiv w:val="1"/>
      <w:marLeft w:val="0"/>
      <w:marRight w:val="0"/>
      <w:marTop w:val="0"/>
      <w:marBottom w:val="0"/>
      <w:divBdr>
        <w:top w:val="none" w:sz="0" w:space="0" w:color="auto"/>
        <w:left w:val="none" w:sz="0" w:space="0" w:color="auto"/>
        <w:bottom w:val="none" w:sz="0" w:space="0" w:color="auto"/>
        <w:right w:val="none" w:sz="0" w:space="0" w:color="auto"/>
      </w:divBdr>
    </w:div>
    <w:div w:id="1912034324">
      <w:bodyDiv w:val="1"/>
      <w:marLeft w:val="0"/>
      <w:marRight w:val="0"/>
      <w:marTop w:val="0"/>
      <w:marBottom w:val="0"/>
      <w:divBdr>
        <w:top w:val="none" w:sz="0" w:space="0" w:color="auto"/>
        <w:left w:val="none" w:sz="0" w:space="0" w:color="auto"/>
        <w:bottom w:val="none" w:sz="0" w:space="0" w:color="auto"/>
        <w:right w:val="none" w:sz="0" w:space="0" w:color="auto"/>
      </w:divBdr>
    </w:div>
    <w:div w:id="1924945944">
      <w:bodyDiv w:val="1"/>
      <w:marLeft w:val="0"/>
      <w:marRight w:val="0"/>
      <w:marTop w:val="0"/>
      <w:marBottom w:val="0"/>
      <w:divBdr>
        <w:top w:val="none" w:sz="0" w:space="0" w:color="auto"/>
        <w:left w:val="none" w:sz="0" w:space="0" w:color="auto"/>
        <w:bottom w:val="none" w:sz="0" w:space="0" w:color="auto"/>
        <w:right w:val="none" w:sz="0" w:space="0" w:color="auto"/>
      </w:divBdr>
    </w:div>
    <w:div w:id="1925457672">
      <w:bodyDiv w:val="1"/>
      <w:marLeft w:val="0"/>
      <w:marRight w:val="0"/>
      <w:marTop w:val="0"/>
      <w:marBottom w:val="0"/>
      <w:divBdr>
        <w:top w:val="none" w:sz="0" w:space="0" w:color="auto"/>
        <w:left w:val="none" w:sz="0" w:space="0" w:color="auto"/>
        <w:bottom w:val="none" w:sz="0" w:space="0" w:color="auto"/>
        <w:right w:val="none" w:sz="0" w:space="0" w:color="auto"/>
      </w:divBdr>
    </w:div>
    <w:div w:id="1936479564">
      <w:bodyDiv w:val="1"/>
      <w:marLeft w:val="0"/>
      <w:marRight w:val="0"/>
      <w:marTop w:val="0"/>
      <w:marBottom w:val="0"/>
      <w:divBdr>
        <w:top w:val="none" w:sz="0" w:space="0" w:color="auto"/>
        <w:left w:val="none" w:sz="0" w:space="0" w:color="auto"/>
        <w:bottom w:val="none" w:sz="0" w:space="0" w:color="auto"/>
        <w:right w:val="none" w:sz="0" w:space="0" w:color="auto"/>
      </w:divBdr>
    </w:div>
    <w:div w:id="1937521045">
      <w:bodyDiv w:val="1"/>
      <w:marLeft w:val="0"/>
      <w:marRight w:val="0"/>
      <w:marTop w:val="0"/>
      <w:marBottom w:val="0"/>
      <w:divBdr>
        <w:top w:val="none" w:sz="0" w:space="0" w:color="auto"/>
        <w:left w:val="none" w:sz="0" w:space="0" w:color="auto"/>
        <w:bottom w:val="none" w:sz="0" w:space="0" w:color="auto"/>
        <w:right w:val="none" w:sz="0" w:space="0" w:color="auto"/>
      </w:divBdr>
    </w:div>
    <w:div w:id="1942951089">
      <w:bodyDiv w:val="1"/>
      <w:marLeft w:val="0"/>
      <w:marRight w:val="0"/>
      <w:marTop w:val="0"/>
      <w:marBottom w:val="0"/>
      <w:divBdr>
        <w:top w:val="none" w:sz="0" w:space="0" w:color="auto"/>
        <w:left w:val="none" w:sz="0" w:space="0" w:color="auto"/>
        <w:bottom w:val="none" w:sz="0" w:space="0" w:color="auto"/>
        <w:right w:val="none" w:sz="0" w:space="0" w:color="auto"/>
      </w:divBdr>
    </w:div>
    <w:div w:id="1967199524">
      <w:bodyDiv w:val="1"/>
      <w:marLeft w:val="0"/>
      <w:marRight w:val="0"/>
      <w:marTop w:val="0"/>
      <w:marBottom w:val="0"/>
      <w:divBdr>
        <w:top w:val="none" w:sz="0" w:space="0" w:color="auto"/>
        <w:left w:val="none" w:sz="0" w:space="0" w:color="auto"/>
        <w:bottom w:val="none" w:sz="0" w:space="0" w:color="auto"/>
        <w:right w:val="none" w:sz="0" w:space="0" w:color="auto"/>
      </w:divBdr>
    </w:div>
    <w:div w:id="1975064489">
      <w:bodyDiv w:val="1"/>
      <w:marLeft w:val="0"/>
      <w:marRight w:val="0"/>
      <w:marTop w:val="0"/>
      <w:marBottom w:val="0"/>
      <w:divBdr>
        <w:top w:val="none" w:sz="0" w:space="0" w:color="auto"/>
        <w:left w:val="none" w:sz="0" w:space="0" w:color="auto"/>
        <w:bottom w:val="none" w:sz="0" w:space="0" w:color="auto"/>
        <w:right w:val="none" w:sz="0" w:space="0" w:color="auto"/>
      </w:divBdr>
    </w:div>
    <w:div w:id="1976520415">
      <w:bodyDiv w:val="1"/>
      <w:marLeft w:val="0"/>
      <w:marRight w:val="0"/>
      <w:marTop w:val="0"/>
      <w:marBottom w:val="0"/>
      <w:divBdr>
        <w:top w:val="none" w:sz="0" w:space="0" w:color="auto"/>
        <w:left w:val="none" w:sz="0" w:space="0" w:color="auto"/>
        <w:bottom w:val="none" w:sz="0" w:space="0" w:color="auto"/>
        <w:right w:val="none" w:sz="0" w:space="0" w:color="auto"/>
      </w:divBdr>
    </w:div>
    <w:div w:id="1977373358">
      <w:bodyDiv w:val="1"/>
      <w:marLeft w:val="0"/>
      <w:marRight w:val="0"/>
      <w:marTop w:val="0"/>
      <w:marBottom w:val="0"/>
      <w:divBdr>
        <w:top w:val="none" w:sz="0" w:space="0" w:color="auto"/>
        <w:left w:val="none" w:sz="0" w:space="0" w:color="auto"/>
        <w:bottom w:val="none" w:sz="0" w:space="0" w:color="auto"/>
        <w:right w:val="none" w:sz="0" w:space="0" w:color="auto"/>
      </w:divBdr>
    </w:div>
    <w:div w:id="1990984988">
      <w:bodyDiv w:val="1"/>
      <w:marLeft w:val="0"/>
      <w:marRight w:val="0"/>
      <w:marTop w:val="0"/>
      <w:marBottom w:val="0"/>
      <w:divBdr>
        <w:top w:val="none" w:sz="0" w:space="0" w:color="auto"/>
        <w:left w:val="none" w:sz="0" w:space="0" w:color="auto"/>
        <w:bottom w:val="none" w:sz="0" w:space="0" w:color="auto"/>
        <w:right w:val="none" w:sz="0" w:space="0" w:color="auto"/>
      </w:divBdr>
    </w:div>
    <w:div w:id="2019652572">
      <w:bodyDiv w:val="1"/>
      <w:marLeft w:val="0"/>
      <w:marRight w:val="0"/>
      <w:marTop w:val="0"/>
      <w:marBottom w:val="0"/>
      <w:divBdr>
        <w:top w:val="none" w:sz="0" w:space="0" w:color="auto"/>
        <w:left w:val="none" w:sz="0" w:space="0" w:color="auto"/>
        <w:bottom w:val="none" w:sz="0" w:space="0" w:color="auto"/>
        <w:right w:val="none" w:sz="0" w:space="0" w:color="auto"/>
      </w:divBdr>
    </w:div>
    <w:div w:id="2019695492">
      <w:bodyDiv w:val="1"/>
      <w:marLeft w:val="0"/>
      <w:marRight w:val="0"/>
      <w:marTop w:val="0"/>
      <w:marBottom w:val="0"/>
      <w:divBdr>
        <w:top w:val="none" w:sz="0" w:space="0" w:color="auto"/>
        <w:left w:val="none" w:sz="0" w:space="0" w:color="auto"/>
        <w:bottom w:val="none" w:sz="0" w:space="0" w:color="auto"/>
        <w:right w:val="none" w:sz="0" w:space="0" w:color="auto"/>
      </w:divBdr>
    </w:div>
    <w:div w:id="2024740772">
      <w:bodyDiv w:val="1"/>
      <w:marLeft w:val="0"/>
      <w:marRight w:val="0"/>
      <w:marTop w:val="0"/>
      <w:marBottom w:val="0"/>
      <w:divBdr>
        <w:top w:val="none" w:sz="0" w:space="0" w:color="auto"/>
        <w:left w:val="none" w:sz="0" w:space="0" w:color="auto"/>
        <w:bottom w:val="none" w:sz="0" w:space="0" w:color="auto"/>
        <w:right w:val="none" w:sz="0" w:space="0" w:color="auto"/>
      </w:divBdr>
    </w:div>
    <w:div w:id="2031907778">
      <w:bodyDiv w:val="1"/>
      <w:marLeft w:val="0"/>
      <w:marRight w:val="0"/>
      <w:marTop w:val="0"/>
      <w:marBottom w:val="0"/>
      <w:divBdr>
        <w:top w:val="none" w:sz="0" w:space="0" w:color="auto"/>
        <w:left w:val="none" w:sz="0" w:space="0" w:color="auto"/>
        <w:bottom w:val="none" w:sz="0" w:space="0" w:color="auto"/>
        <w:right w:val="none" w:sz="0" w:space="0" w:color="auto"/>
      </w:divBdr>
    </w:div>
    <w:div w:id="2032947794">
      <w:bodyDiv w:val="1"/>
      <w:marLeft w:val="0"/>
      <w:marRight w:val="0"/>
      <w:marTop w:val="0"/>
      <w:marBottom w:val="0"/>
      <w:divBdr>
        <w:top w:val="none" w:sz="0" w:space="0" w:color="auto"/>
        <w:left w:val="none" w:sz="0" w:space="0" w:color="auto"/>
        <w:bottom w:val="none" w:sz="0" w:space="0" w:color="auto"/>
        <w:right w:val="none" w:sz="0" w:space="0" w:color="auto"/>
      </w:divBdr>
    </w:div>
    <w:div w:id="2035185881">
      <w:bodyDiv w:val="1"/>
      <w:marLeft w:val="0"/>
      <w:marRight w:val="0"/>
      <w:marTop w:val="0"/>
      <w:marBottom w:val="0"/>
      <w:divBdr>
        <w:top w:val="none" w:sz="0" w:space="0" w:color="auto"/>
        <w:left w:val="none" w:sz="0" w:space="0" w:color="auto"/>
        <w:bottom w:val="none" w:sz="0" w:space="0" w:color="auto"/>
        <w:right w:val="none" w:sz="0" w:space="0" w:color="auto"/>
      </w:divBdr>
    </w:div>
    <w:div w:id="2043550056">
      <w:bodyDiv w:val="1"/>
      <w:marLeft w:val="0"/>
      <w:marRight w:val="0"/>
      <w:marTop w:val="0"/>
      <w:marBottom w:val="0"/>
      <w:divBdr>
        <w:top w:val="none" w:sz="0" w:space="0" w:color="auto"/>
        <w:left w:val="none" w:sz="0" w:space="0" w:color="auto"/>
        <w:bottom w:val="none" w:sz="0" w:space="0" w:color="auto"/>
        <w:right w:val="none" w:sz="0" w:space="0" w:color="auto"/>
      </w:divBdr>
    </w:div>
    <w:div w:id="2043629335">
      <w:bodyDiv w:val="1"/>
      <w:marLeft w:val="0"/>
      <w:marRight w:val="0"/>
      <w:marTop w:val="0"/>
      <w:marBottom w:val="0"/>
      <w:divBdr>
        <w:top w:val="none" w:sz="0" w:space="0" w:color="auto"/>
        <w:left w:val="none" w:sz="0" w:space="0" w:color="auto"/>
        <w:bottom w:val="none" w:sz="0" w:space="0" w:color="auto"/>
        <w:right w:val="none" w:sz="0" w:space="0" w:color="auto"/>
      </w:divBdr>
    </w:div>
    <w:div w:id="2056002084">
      <w:bodyDiv w:val="1"/>
      <w:marLeft w:val="0"/>
      <w:marRight w:val="0"/>
      <w:marTop w:val="0"/>
      <w:marBottom w:val="0"/>
      <w:divBdr>
        <w:top w:val="none" w:sz="0" w:space="0" w:color="auto"/>
        <w:left w:val="none" w:sz="0" w:space="0" w:color="auto"/>
        <w:bottom w:val="none" w:sz="0" w:space="0" w:color="auto"/>
        <w:right w:val="none" w:sz="0" w:space="0" w:color="auto"/>
      </w:divBdr>
    </w:div>
    <w:div w:id="2062055709">
      <w:bodyDiv w:val="1"/>
      <w:marLeft w:val="0"/>
      <w:marRight w:val="0"/>
      <w:marTop w:val="0"/>
      <w:marBottom w:val="0"/>
      <w:divBdr>
        <w:top w:val="none" w:sz="0" w:space="0" w:color="auto"/>
        <w:left w:val="none" w:sz="0" w:space="0" w:color="auto"/>
        <w:bottom w:val="none" w:sz="0" w:space="0" w:color="auto"/>
        <w:right w:val="none" w:sz="0" w:space="0" w:color="auto"/>
      </w:divBdr>
    </w:div>
    <w:div w:id="2065785980">
      <w:bodyDiv w:val="1"/>
      <w:marLeft w:val="0"/>
      <w:marRight w:val="0"/>
      <w:marTop w:val="0"/>
      <w:marBottom w:val="0"/>
      <w:divBdr>
        <w:top w:val="none" w:sz="0" w:space="0" w:color="auto"/>
        <w:left w:val="none" w:sz="0" w:space="0" w:color="auto"/>
        <w:bottom w:val="none" w:sz="0" w:space="0" w:color="auto"/>
        <w:right w:val="none" w:sz="0" w:space="0" w:color="auto"/>
      </w:divBdr>
    </w:div>
    <w:div w:id="2080013155">
      <w:bodyDiv w:val="1"/>
      <w:marLeft w:val="0"/>
      <w:marRight w:val="0"/>
      <w:marTop w:val="0"/>
      <w:marBottom w:val="0"/>
      <w:divBdr>
        <w:top w:val="none" w:sz="0" w:space="0" w:color="auto"/>
        <w:left w:val="none" w:sz="0" w:space="0" w:color="auto"/>
        <w:bottom w:val="none" w:sz="0" w:space="0" w:color="auto"/>
        <w:right w:val="none" w:sz="0" w:space="0" w:color="auto"/>
      </w:divBdr>
    </w:div>
    <w:div w:id="2084135202">
      <w:bodyDiv w:val="1"/>
      <w:marLeft w:val="0"/>
      <w:marRight w:val="0"/>
      <w:marTop w:val="0"/>
      <w:marBottom w:val="0"/>
      <w:divBdr>
        <w:top w:val="none" w:sz="0" w:space="0" w:color="auto"/>
        <w:left w:val="none" w:sz="0" w:space="0" w:color="auto"/>
        <w:bottom w:val="none" w:sz="0" w:space="0" w:color="auto"/>
        <w:right w:val="none" w:sz="0" w:space="0" w:color="auto"/>
      </w:divBdr>
    </w:div>
    <w:div w:id="2090492001">
      <w:bodyDiv w:val="1"/>
      <w:marLeft w:val="0"/>
      <w:marRight w:val="0"/>
      <w:marTop w:val="0"/>
      <w:marBottom w:val="0"/>
      <w:divBdr>
        <w:top w:val="none" w:sz="0" w:space="0" w:color="auto"/>
        <w:left w:val="none" w:sz="0" w:space="0" w:color="auto"/>
        <w:bottom w:val="none" w:sz="0" w:space="0" w:color="auto"/>
        <w:right w:val="none" w:sz="0" w:space="0" w:color="auto"/>
      </w:divBdr>
    </w:div>
    <w:div w:id="2098750828">
      <w:bodyDiv w:val="1"/>
      <w:marLeft w:val="0"/>
      <w:marRight w:val="0"/>
      <w:marTop w:val="0"/>
      <w:marBottom w:val="0"/>
      <w:divBdr>
        <w:top w:val="none" w:sz="0" w:space="0" w:color="auto"/>
        <w:left w:val="none" w:sz="0" w:space="0" w:color="auto"/>
        <w:bottom w:val="none" w:sz="0" w:space="0" w:color="auto"/>
        <w:right w:val="none" w:sz="0" w:space="0" w:color="auto"/>
      </w:divBdr>
    </w:div>
    <w:div w:id="2101675684">
      <w:bodyDiv w:val="1"/>
      <w:marLeft w:val="0"/>
      <w:marRight w:val="0"/>
      <w:marTop w:val="0"/>
      <w:marBottom w:val="0"/>
      <w:divBdr>
        <w:top w:val="none" w:sz="0" w:space="0" w:color="auto"/>
        <w:left w:val="none" w:sz="0" w:space="0" w:color="auto"/>
        <w:bottom w:val="none" w:sz="0" w:space="0" w:color="auto"/>
        <w:right w:val="none" w:sz="0" w:space="0" w:color="auto"/>
      </w:divBdr>
    </w:div>
    <w:div w:id="2104571824">
      <w:bodyDiv w:val="1"/>
      <w:marLeft w:val="0"/>
      <w:marRight w:val="0"/>
      <w:marTop w:val="0"/>
      <w:marBottom w:val="0"/>
      <w:divBdr>
        <w:top w:val="none" w:sz="0" w:space="0" w:color="auto"/>
        <w:left w:val="none" w:sz="0" w:space="0" w:color="auto"/>
        <w:bottom w:val="none" w:sz="0" w:space="0" w:color="auto"/>
        <w:right w:val="none" w:sz="0" w:space="0" w:color="auto"/>
      </w:divBdr>
    </w:div>
    <w:div w:id="2110655055">
      <w:bodyDiv w:val="1"/>
      <w:marLeft w:val="0"/>
      <w:marRight w:val="0"/>
      <w:marTop w:val="0"/>
      <w:marBottom w:val="0"/>
      <w:divBdr>
        <w:top w:val="none" w:sz="0" w:space="0" w:color="auto"/>
        <w:left w:val="none" w:sz="0" w:space="0" w:color="auto"/>
        <w:bottom w:val="none" w:sz="0" w:space="0" w:color="auto"/>
        <w:right w:val="none" w:sz="0" w:space="0" w:color="auto"/>
      </w:divBdr>
      <w:divsChild>
        <w:div w:id="808783829">
          <w:marLeft w:val="0"/>
          <w:marRight w:val="0"/>
          <w:marTop w:val="0"/>
          <w:marBottom w:val="0"/>
          <w:divBdr>
            <w:top w:val="none" w:sz="0" w:space="0" w:color="auto"/>
            <w:left w:val="none" w:sz="0" w:space="0" w:color="auto"/>
            <w:bottom w:val="none" w:sz="0" w:space="0" w:color="auto"/>
            <w:right w:val="none" w:sz="0" w:space="0" w:color="auto"/>
          </w:divBdr>
        </w:div>
        <w:div w:id="1116144168">
          <w:marLeft w:val="0"/>
          <w:marRight w:val="0"/>
          <w:marTop w:val="0"/>
          <w:marBottom w:val="0"/>
          <w:divBdr>
            <w:top w:val="none" w:sz="0" w:space="0" w:color="auto"/>
            <w:left w:val="none" w:sz="0" w:space="0" w:color="auto"/>
            <w:bottom w:val="none" w:sz="0" w:space="0" w:color="auto"/>
            <w:right w:val="none" w:sz="0" w:space="0" w:color="auto"/>
          </w:divBdr>
        </w:div>
        <w:div w:id="1135024453">
          <w:marLeft w:val="0"/>
          <w:marRight w:val="0"/>
          <w:marTop w:val="0"/>
          <w:marBottom w:val="0"/>
          <w:divBdr>
            <w:top w:val="none" w:sz="0" w:space="0" w:color="auto"/>
            <w:left w:val="none" w:sz="0" w:space="0" w:color="auto"/>
            <w:bottom w:val="none" w:sz="0" w:space="0" w:color="auto"/>
            <w:right w:val="none" w:sz="0" w:space="0" w:color="auto"/>
          </w:divBdr>
        </w:div>
        <w:div w:id="1654069658">
          <w:marLeft w:val="0"/>
          <w:marRight w:val="0"/>
          <w:marTop w:val="0"/>
          <w:marBottom w:val="0"/>
          <w:divBdr>
            <w:top w:val="none" w:sz="0" w:space="0" w:color="auto"/>
            <w:left w:val="none" w:sz="0" w:space="0" w:color="auto"/>
            <w:bottom w:val="none" w:sz="0" w:space="0" w:color="auto"/>
            <w:right w:val="none" w:sz="0" w:space="0" w:color="auto"/>
          </w:divBdr>
        </w:div>
      </w:divsChild>
    </w:div>
    <w:div w:id="2112048557">
      <w:bodyDiv w:val="1"/>
      <w:marLeft w:val="0"/>
      <w:marRight w:val="0"/>
      <w:marTop w:val="0"/>
      <w:marBottom w:val="0"/>
      <w:divBdr>
        <w:top w:val="none" w:sz="0" w:space="0" w:color="auto"/>
        <w:left w:val="none" w:sz="0" w:space="0" w:color="auto"/>
        <w:bottom w:val="none" w:sz="0" w:space="0" w:color="auto"/>
        <w:right w:val="none" w:sz="0" w:space="0" w:color="auto"/>
      </w:divBdr>
    </w:div>
    <w:div w:id="2123106074">
      <w:bodyDiv w:val="1"/>
      <w:marLeft w:val="0"/>
      <w:marRight w:val="0"/>
      <w:marTop w:val="0"/>
      <w:marBottom w:val="0"/>
      <w:divBdr>
        <w:top w:val="none" w:sz="0" w:space="0" w:color="auto"/>
        <w:left w:val="none" w:sz="0" w:space="0" w:color="auto"/>
        <w:bottom w:val="none" w:sz="0" w:space="0" w:color="auto"/>
        <w:right w:val="none" w:sz="0" w:space="0" w:color="auto"/>
      </w:divBdr>
    </w:div>
    <w:div w:id="2125421671">
      <w:bodyDiv w:val="1"/>
      <w:marLeft w:val="0"/>
      <w:marRight w:val="0"/>
      <w:marTop w:val="0"/>
      <w:marBottom w:val="0"/>
      <w:divBdr>
        <w:top w:val="none" w:sz="0" w:space="0" w:color="auto"/>
        <w:left w:val="none" w:sz="0" w:space="0" w:color="auto"/>
        <w:bottom w:val="none" w:sz="0" w:space="0" w:color="auto"/>
        <w:right w:val="none" w:sz="0" w:space="0" w:color="auto"/>
      </w:divBdr>
    </w:div>
    <w:div w:id="2125539113">
      <w:bodyDiv w:val="1"/>
      <w:marLeft w:val="0"/>
      <w:marRight w:val="0"/>
      <w:marTop w:val="0"/>
      <w:marBottom w:val="0"/>
      <w:divBdr>
        <w:top w:val="none" w:sz="0" w:space="0" w:color="auto"/>
        <w:left w:val="none" w:sz="0" w:space="0" w:color="auto"/>
        <w:bottom w:val="none" w:sz="0" w:space="0" w:color="auto"/>
        <w:right w:val="none" w:sz="0" w:space="0" w:color="auto"/>
      </w:divBdr>
    </w:div>
    <w:div w:id="2131166571">
      <w:bodyDiv w:val="1"/>
      <w:marLeft w:val="0"/>
      <w:marRight w:val="0"/>
      <w:marTop w:val="0"/>
      <w:marBottom w:val="0"/>
      <w:divBdr>
        <w:top w:val="none" w:sz="0" w:space="0" w:color="auto"/>
        <w:left w:val="none" w:sz="0" w:space="0" w:color="auto"/>
        <w:bottom w:val="none" w:sz="0" w:space="0" w:color="auto"/>
        <w:right w:val="none" w:sz="0" w:space="0" w:color="auto"/>
      </w:divBdr>
    </w:div>
    <w:div w:id="2137023489">
      <w:bodyDiv w:val="1"/>
      <w:marLeft w:val="0"/>
      <w:marRight w:val="0"/>
      <w:marTop w:val="0"/>
      <w:marBottom w:val="0"/>
      <w:divBdr>
        <w:top w:val="none" w:sz="0" w:space="0" w:color="auto"/>
        <w:left w:val="none" w:sz="0" w:space="0" w:color="auto"/>
        <w:bottom w:val="none" w:sz="0" w:space="0" w:color="auto"/>
        <w:right w:val="none" w:sz="0" w:space="0" w:color="auto"/>
      </w:divBdr>
    </w:div>
    <w:div w:id="213871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diagramData" Target="diagrams/data1.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www.lexisnexis.com/community/insights/legal/b/industry-awareness/posts/what-the-california-consumer-privacy-act-means-to-data-protection-law"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lexisnexis.com/community/insights/legal/practical-guidance-journal/b/pa/posts/the-california-consumer-privacy-act-is-in-effect-what-to-do-now" TargetMode="External"/><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microsoft.com/office/2007/relationships/diagramDrawing" Target="diagrams/drawing1.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C01644C-9112-40A2-B7DC-C0561C627A0B}" type="doc">
      <dgm:prSet loTypeId="urn:microsoft.com/office/officeart/2005/8/layout/process1" loCatId="process" qsTypeId="urn:microsoft.com/office/officeart/2005/8/quickstyle/simple1" qsCatId="simple" csTypeId="urn:microsoft.com/office/officeart/2005/8/colors/accent1_2" csCatId="accent1" phldr="1"/>
      <dgm:spPr/>
    </dgm:pt>
    <dgm:pt modelId="{BBD4731E-76C6-4A52-A45E-2EB47FAEEC0C}">
      <dgm:prSet phldrT="[Text]"/>
      <dgm:spPr/>
      <dgm:t>
        <a:bodyPr/>
        <a:lstStyle/>
        <a:p>
          <a:r>
            <a:rPr lang="en-US"/>
            <a:t>Data Sources</a:t>
          </a:r>
        </a:p>
      </dgm:t>
    </dgm:pt>
    <dgm:pt modelId="{671DC771-DADD-4259-B070-85DD2046933B}" type="parTrans" cxnId="{1F211151-1A62-480D-A14C-93EA960D540C}">
      <dgm:prSet/>
      <dgm:spPr/>
      <dgm:t>
        <a:bodyPr/>
        <a:lstStyle/>
        <a:p>
          <a:endParaRPr lang="en-US"/>
        </a:p>
      </dgm:t>
    </dgm:pt>
    <dgm:pt modelId="{FDD0DF8D-AEE8-4F73-BE28-1FA0BC4CBB6D}" type="sibTrans" cxnId="{1F211151-1A62-480D-A14C-93EA960D540C}">
      <dgm:prSet/>
      <dgm:spPr/>
      <dgm:t>
        <a:bodyPr/>
        <a:lstStyle/>
        <a:p>
          <a:endParaRPr lang="en-US"/>
        </a:p>
      </dgm:t>
    </dgm:pt>
    <dgm:pt modelId="{217DA6C1-D39F-43EF-A915-5DC320BD4796}">
      <dgm:prSet phldrT="[Text]"/>
      <dgm:spPr/>
      <dgm:t>
        <a:bodyPr/>
        <a:lstStyle/>
        <a:p>
          <a:r>
            <a:rPr lang="en-US"/>
            <a:t>Data Preparation and Validation</a:t>
          </a:r>
        </a:p>
      </dgm:t>
    </dgm:pt>
    <dgm:pt modelId="{C81489D8-6D78-43EE-9070-DC12FF30DC01}" type="parTrans" cxnId="{49F0F6C8-1D48-4E04-BA30-CEE8BC65EA25}">
      <dgm:prSet/>
      <dgm:spPr/>
      <dgm:t>
        <a:bodyPr/>
        <a:lstStyle/>
        <a:p>
          <a:endParaRPr lang="en-US"/>
        </a:p>
      </dgm:t>
    </dgm:pt>
    <dgm:pt modelId="{9338939A-BD8E-4159-8C3D-00E5D7B34623}" type="sibTrans" cxnId="{49F0F6C8-1D48-4E04-BA30-CEE8BC65EA25}">
      <dgm:prSet/>
      <dgm:spPr/>
      <dgm:t>
        <a:bodyPr/>
        <a:lstStyle/>
        <a:p>
          <a:endParaRPr lang="en-US"/>
        </a:p>
      </dgm:t>
    </dgm:pt>
    <dgm:pt modelId="{EDCC0D7B-8430-4A1A-9A34-07E3924C1B54}">
      <dgm:prSet phldrT="[Text]"/>
      <dgm:spPr/>
      <dgm:t>
        <a:bodyPr/>
        <a:lstStyle/>
        <a:p>
          <a:r>
            <a:rPr lang="en-US"/>
            <a:t>Feature Selection and Model Execution</a:t>
          </a:r>
        </a:p>
      </dgm:t>
    </dgm:pt>
    <dgm:pt modelId="{CFA12275-C0CB-4155-A6B2-48BC1BDF4DAE}" type="parTrans" cxnId="{5EBFC896-7BB6-4710-A7D6-E9E4584C4467}">
      <dgm:prSet/>
      <dgm:spPr/>
      <dgm:t>
        <a:bodyPr/>
        <a:lstStyle/>
        <a:p>
          <a:endParaRPr lang="en-US"/>
        </a:p>
      </dgm:t>
    </dgm:pt>
    <dgm:pt modelId="{B90E5FF3-ABEB-44F6-B813-047AC5808EEE}" type="sibTrans" cxnId="{5EBFC896-7BB6-4710-A7D6-E9E4584C4467}">
      <dgm:prSet/>
      <dgm:spPr/>
      <dgm:t>
        <a:bodyPr/>
        <a:lstStyle/>
        <a:p>
          <a:endParaRPr lang="en-US"/>
        </a:p>
      </dgm:t>
    </dgm:pt>
    <dgm:pt modelId="{7DD92BFC-5434-4C6C-80EB-52270AFC3410}">
      <dgm:prSet/>
      <dgm:spPr/>
      <dgm:t>
        <a:bodyPr/>
        <a:lstStyle/>
        <a:p>
          <a:r>
            <a:rPr lang="en-US"/>
            <a:t>Fraud Scores and Warnings</a:t>
          </a:r>
        </a:p>
      </dgm:t>
    </dgm:pt>
    <dgm:pt modelId="{286E156B-04E2-47E9-9AAD-163C0F98DDD2}" type="parTrans" cxnId="{339149F9-8D3A-4BB9-9004-FB97AC21D41A}">
      <dgm:prSet/>
      <dgm:spPr/>
      <dgm:t>
        <a:bodyPr/>
        <a:lstStyle/>
        <a:p>
          <a:endParaRPr lang="en-US"/>
        </a:p>
      </dgm:t>
    </dgm:pt>
    <dgm:pt modelId="{A745CF4C-A7C9-4637-8A36-EA45A490043F}" type="sibTrans" cxnId="{339149F9-8D3A-4BB9-9004-FB97AC21D41A}">
      <dgm:prSet/>
      <dgm:spPr/>
      <dgm:t>
        <a:bodyPr/>
        <a:lstStyle/>
        <a:p>
          <a:endParaRPr lang="en-US"/>
        </a:p>
      </dgm:t>
    </dgm:pt>
    <dgm:pt modelId="{4157F266-6971-4C8D-9713-507C6B67D50F}">
      <dgm:prSet/>
      <dgm:spPr/>
      <dgm:t>
        <a:bodyPr/>
        <a:lstStyle/>
        <a:p>
          <a:r>
            <a:rPr lang="en-US"/>
            <a:t>Reports and Outputs</a:t>
          </a:r>
        </a:p>
      </dgm:t>
    </dgm:pt>
    <dgm:pt modelId="{9C38C868-6945-4DC0-B9EE-E5A7BC88B0E6}" type="parTrans" cxnId="{47E806FD-67C1-48FA-848E-D3C8C160A4D9}">
      <dgm:prSet/>
      <dgm:spPr/>
      <dgm:t>
        <a:bodyPr/>
        <a:lstStyle/>
        <a:p>
          <a:endParaRPr lang="en-US"/>
        </a:p>
      </dgm:t>
    </dgm:pt>
    <dgm:pt modelId="{ED21A38D-F6B9-4002-BCCC-267156449022}" type="sibTrans" cxnId="{47E806FD-67C1-48FA-848E-D3C8C160A4D9}">
      <dgm:prSet/>
      <dgm:spPr/>
      <dgm:t>
        <a:bodyPr/>
        <a:lstStyle/>
        <a:p>
          <a:endParaRPr lang="en-US"/>
        </a:p>
      </dgm:t>
    </dgm:pt>
    <dgm:pt modelId="{F3DACA6F-6FBB-420F-8B19-17695FCD1910}" type="pres">
      <dgm:prSet presAssocID="{AC01644C-9112-40A2-B7DC-C0561C627A0B}" presName="Name0" presStyleCnt="0">
        <dgm:presLayoutVars>
          <dgm:dir/>
          <dgm:resizeHandles val="exact"/>
        </dgm:presLayoutVars>
      </dgm:prSet>
      <dgm:spPr/>
    </dgm:pt>
    <dgm:pt modelId="{BD9ECB49-6987-4125-9D50-FADE8CE6A18D}" type="pres">
      <dgm:prSet presAssocID="{BBD4731E-76C6-4A52-A45E-2EB47FAEEC0C}" presName="node" presStyleLbl="node1" presStyleIdx="0" presStyleCnt="5">
        <dgm:presLayoutVars>
          <dgm:bulletEnabled val="1"/>
        </dgm:presLayoutVars>
      </dgm:prSet>
      <dgm:spPr/>
    </dgm:pt>
    <dgm:pt modelId="{9A2DAE08-868C-43DD-AF32-D393615C69C1}" type="pres">
      <dgm:prSet presAssocID="{FDD0DF8D-AEE8-4F73-BE28-1FA0BC4CBB6D}" presName="sibTrans" presStyleLbl="sibTrans2D1" presStyleIdx="0" presStyleCnt="4"/>
      <dgm:spPr/>
    </dgm:pt>
    <dgm:pt modelId="{DC39E7AE-E340-492A-86A6-E404E7F3AB5E}" type="pres">
      <dgm:prSet presAssocID="{FDD0DF8D-AEE8-4F73-BE28-1FA0BC4CBB6D}" presName="connectorText" presStyleLbl="sibTrans2D1" presStyleIdx="0" presStyleCnt="4"/>
      <dgm:spPr/>
    </dgm:pt>
    <dgm:pt modelId="{C9ECFBF6-41E9-43B7-AAFE-2F7411365CEB}" type="pres">
      <dgm:prSet presAssocID="{217DA6C1-D39F-43EF-A915-5DC320BD4796}" presName="node" presStyleLbl="node1" presStyleIdx="1" presStyleCnt="5">
        <dgm:presLayoutVars>
          <dgm:bulletEnabled val="1"/>
        </dgm:presLayoutVars>
      </dgm:prSet>
      <dgm:spPr/>
    </dgm:pt>
    <dgm:pt modelId="{5528DCB3-AFAD-4FCB-A7B2-256272A08F56}" type="pres">
      <dgm:prSet presAssocID="{9338939A-BD8E-4159-8C3D-00E5D7B34623}" presName="sibTrans" presStyleLbl="sibTrans2D1" presStyleIdx="1" presStyleCnt="4"/>
      <dgm:spPr/>
    </dgm:pt>
    <dgm:pt modelId="{9E21CA06-B7A0-4417-8941-3CFC584B09A8}" type="pres">
      <dgm:prSet presAssocID="{9338939A-BD8E-4159-8C3D-00E5D7B34623}" presName="connectorText" presStyleLbl="sibTrans2D1" presStyleIdx="1" presStyleCnt="4"/>
      <dgm:spPr/>
    </dgm:pt>
    <dgm:pt modelId="{5C1D8513-CF42-48B6-8274-F0F89E249C5E}" type="pres">
      <dgm:prSet presAssocID="{EDCC0D7B-8430-4A1A-9A34-07E3924C1B54}" presName="node" presStyleLbl="node1" presStyleIdx="2" presStyleCnt="5">
        <dgm:presLayoutVars>
          <dgm:bulletEnabled val="1"/>
        </dgm:presLayoutVars>
      </dgm:prSet>
      <dgm:spPr/>
    </dgm:pt>
    <dgm:pt modelId="{8BBEDFC0-20C4-4C48-84CC-A2D352ECA30A}" type="pres">
      <dgm:prSet presAssocID="{B90E5FF3-ABEB-44F6-B813-047AC5808EEE}" presName="sibTrans" presStyleLbl="sibTrans2D1" presStyleIdx="2" presStyleCnt="4"/>
      <dgm:spPr/>
    </dgm:pt>
    <dgm:pt modelId="{63320CAF-E475-40AB-9CF0-4FF1435C1620}" type="pres">
      <dgm:prSet presAssocID="{B90E5FF3-ABEB-44F6-B813-047AC5808EEE}" presName="connectorText" presStyleLbl="sibTrans2D1" presStyleIdx="2" presStyleCnt="4"/>
      <dgm:spPr/>
    </dgm:pt>
    <dgm:pt modelId="{5571BF8D-21C6-44B1-81EC-1EE317AA4397}" type="pres">
      <dgm:prSet presAssocID="{7DD92BFC-5434-4C6C-80EB-52270AFC3410}" presName="node" presStyleLbl="node1" presStyleIdx="3" presStyleCnt="5">
        <dgm:presLayoutVars>
          <dgm:bulletEnabled val="1"/>
        </dgm:presLayoutVars>
      </dgm:prSet>
      <dgm:spPr/>
    </dgm:pt>
    <dgm:pt modelId="{76B35076-730A-4012-9D21-724962B02EFA}" type="pres">
      <dgm:prSet presAssocID="{A745CF4C-A7C9-4637-8A36-EA45A490043F}" presName="sibTrans" presStyleLbl="sibTrans2D1" presStyleIdx="3" presStyleCnt="4"/>
      <dgm:spPr/>
    </dgm:pt>
    <dgm:pt modelId="{3A857B90-6BC5-4936-8004-7F89C16560AA}" type="pres">
      <dgm:prSet presAssocID="{A745CF4C-A7C9-4637-8A36-EA45A490043F}" presName="connectorText" presStyleLbl="sibTrans2D1" presStyleIdx="3" presStyleCnt="4"/>
      <dgm:spPr/>
    </dgm:pt>
    <dgm:pt modelId="{8A16DDFF-174D-4F54-BAE7-AB48E1681245}" type="pres">
      <dgm:prSet presAssocID="{4157F266-6971-4C8D-9713-507C6B67D50F}" presName="node" presStyleLbl="node1" presStyleIdx="4" presStyleCnt="5">
        <dgm:presLayoutVars>
          <dgm:bulletEnabled val="1"/>
        </dgm:presLayoutVars>
      </dgm:prSet>
      <dgm:spPr/>
    </dgm:pt>
  </dgm:ptLst>
  <dgm:cxnLst>
    <dgm:cxn modelId="{3DECF120-64E5-435A-971D-1D20996BF845}" type="presOf" srcId="{7DD92BFC-5434-4C6C-80EB-52270AFC3410}" destId="{5571BF8D-21C6-44B1-81EC-1EE317AA4397}" srcOrd="0" destOrd="0" presId="urn:microsoft.com/office/officeart/2005/8/layout/process1"/>
    <dgm:cxn modelId="{754FA530-F321-4787-8474-07BC74D5244A}" type="presOf" srcId="{BBD4731E-76C6-4A52-A45E-2EB47FAEEC0C}" destId="{BD9ECB49-6987-4125-9D50-FADE8CE6A18D}" srcOrd="0" destOrd="0" presId="urn:microsoft.com/office/officeart/2005/8/layout/process1"/>
    <dgm:cxn modelId="{525AFD30-4E2D-4592-92E8-4DD3C443DE76}" type="presOf" srcId="{B90E5FF3-ABEB-44F6-B813-047AC5808EEE}" destId="{8BBEDFC0-20C4-4C48-84CC-A2D352ECA30A}" srcOrd="0" destOrd="0" presId="urn:microsoft.com/office/officeart/2005/8/layout/process1"/>
    <dgm:cxn modelId="{733B3B5E-3A3E-4511-8886-70569BC5A6F3}" type="presOf" srcId="{9338939A-BD8E-4159-8C3D-00E5D7B34623}" destId="{5528DCB3-AFAD-4FCB-A7B2-256272A08F56}" srcOrd="0" destOrd="0" presId="urn:microsoft.com/office/officeart/2005/8/layout/process1"/>
    <dgm:cxn modelId="{B2AFCE4C-F8A7-4896-BCEB-506A57903AF7}" type="presOf" srcId="{EDCC0D7B-8430-4A1A-9A34-07E3924C1B54}" destId="{5C1D8513-CF42-48B6-8274-F0F89E249C5E}" srcOrd="0" destOrd="0" presId="urn:microsoft.com/office/officeart/2005/8/layout/process1"/>
    <dgm:cxn modelId="{3E7FD84E-A78E-457A-8CD9-F1E1CF4BEAD8}" type="presOf" srcId="{FDD0DF8D-AEE8-4F73-BE28-1FA0BC4CBB6D}" destId="{9A2DAE08-868C-43DD-AF32-D393615C69C1}" srcOrd="0" destOrd="0" presId="urn:microsoft.com/office/officeart/2005/8/layout/process1"/>
    <dgm:cxn modelId="{4D8F2D4F-91DE-48C8-B129-F5B5B0BAD7AF}" type="presOf" srcId="{FDD0DF8D-AEE8-4F73-BE28-1FA0BC4CBB6D}" destId="{DC39E7AE-E340-492A-86A6-E404E7F3AB5E}" srcOrd="1" destOrd="0" presId="urn:microsoft.com/office/officeart/2005/8/layout/process1"/>
    <dgm:cxn modelId="{1F211151-1A62-480D-A14C-93EA960D540C}" srcId="{AC01644C-9112-40A2-B7DC-C0561C627A0B}" destId="{BBD4731E-76C6-4A52-A45E-2EB47FAEEC0C}" srcOrd="0" destOrd="0" parTransId="{671DC771-DADD-4259-B070-85DD2046933B}" sibTransId="{FDD0DF8D-AEE8-4F73-BE28-1FA0BC4CBB6D}"/>
    <dgm:cxn modelId="{CC51D682-3F38-4EB5-BD86-8BA23AB66429}" type="presOf" srcId="{4157F266-6971-4C8D-9713-507C6B67D50F}" destId="{8A16DDFF-174D-4F54-BAE7-AB48E1681245}" srcOrd="0" destOrd="0" presId="urn:microsoft.com/office/officeart/2005/8/layout/process1"/>
    <dgm:cxn modelId="{6B6F3D86-F47D-49E5-A74C-7E5DA6EF3DC6}" type="presOf" srcId="{A745CF4C-A7C9-4637-8A36-EA45A490043F}" destId="{3A857B90-6BC5-4936-8004-7F89C16560AA}" srcOrd="1" destOrd="0" presId="urn:microsoft.com/office/officeart/2005/8/layout/process1"/>
    <dgm:cxn modelId="{D92FFC86-DC6B-4E63-8B26-BBB81F8C7889}" type="presOf" srcId="{A745CF4C-A7C9-4637-8A36-EA45A490043F}" destId="{76B35076-730A-4012-9D21-724962B02EFA}" srcOrd="0" destOrd="0" presId="urn:microsoft.com/office/officeart/2005/8/layout/process1"/>
    <dgm:cxn modelId="{5EBFC896-7BB6-4710-A7D6-E9E4584C4467}" srcId="{AC01644C-9112-40A2-B7DC-C0561C627A0B}" destId="{EDCC0D7B-8430-4A1A-9A34-07E3924C1B54}" srcOrd="2" destOrd="0" parTransId="{CFA12275-C0CB-4155-A6B2-48BC1BDF4DAE}" sibTransId="{B90E5FF3-ABEB-44F6-B813-047AC5808EEE}"/>
    <dgm:cxn modelId="{7E9DB49E-F131-499A-952F-6D76989C3E3B}" type="presOf" srcId="{AC01644C-9112-40A2-B7DC-C0561C627A0B}" destId="{F3DACA6F-6FBB-420F-8B19-17695FCD1910}" srcOrd="0" destOrd="0" presId="urn:microsoft.com/office/officeart/2005/8/layout/process1"/>
    <dgm:cxn modelId="{49F0F6C8-1D48-4E04-BA30-CEE8BC65EA25}" srcId="{AC01644C-9112-40A2-B7DC-C0561C627A0B}" destId="{217DA6C1-D39F-43EF-A915-5DC320BD4796}" srcOrd="1" destOrd="0" parTransId="{C81489D8-6D78-43EE-9070-DC12FF30DC01}" sibTransId="{9338939A-BD8E-4159-8C3D-00E5D7B34623}"/>
    <dgm:cxn modelId="{02715CD2-5C8E-4EA5-827E-398D2A287BEF}" type="presOf" srcId="{9338939A-BD8E-4159-8C3D-00E5D7B34623}" destId="{9E21CA06-B7A0-4417-8941-3CFC584B09A8}" srcOrd="1" destOrd="0" presId="urn:microsoft.com/office/officeart/2005/8/layout/process1"/>
    <dgm:cxn modelId="{279426DD-9591-48B4-8B1C-CF6DC70CA3D7}" type="presOf" srcId="{B90E5FF3-ABEB-44F6-B813-047AC5808EEE}" destId="{63320CAF-E475-40AB-9CF0-4FF1435C1620}" srcOrd="1" destOrd="0" presId="urn:microsoft.com/office/officeart/2005/8/layout/process1"/>
    <dgm:cxn modelId="{85E5ABDF-BBC4-4281-9A6C-1C4F18114D64}" type="presOf" srcId="{217DA6C1-D39F-43EF-A915-5DC320BD4796}" destId="{C9ECFBF6-41E9-43B7-AAFE-2F7411365CEB}" srcOrd="0" destOrd="0" presId="urn:microsoft.com/office/officeart/2005/8/layout/process1"/>
    <dgm:cxn modelId="{339149F9-8D3A-4BB9-9004-FB97AC21D41A}" srcId="{AC01644C-9112-40A2-B7DC-C0561C627A0B}" destId="{7DD92BFC-5434-4C6C-80EB-52270AFC3410}" srcOrd="3" destOrd="0" parTransId="{286E156B-04E2-47E9-9AAD-163C0F98DDD2}" sibTransId="{A745CF4C-A7C9-4637-8A36-EA45A490043F}"/>
    <dgm:cxn modelId="{47E806FD-67C1-48FA-848E-D3C8C160A4D9}" srcId="{AC01644C-9112-40A2-B7DC-C0561C627A0B}" destId="{4157F266-6971-4C8D-9713-507C6B67D50F}" srcOrd="4" destOrd="0" parTransId="{9C38C868-6945-4DC0-B9EE-E5A7BC88B0E6}" sibTransId="{ED21A38D-F6B9-4002-BCCC-267156449022}"/>
    <dgm:cxn modelId="{338F7B55-9402-4DE9-8A22-E4AE20F89F1C}" type="presParOf" srcId="{F3DACA6F-6FBB-420F-8B19-17695FCD1910}" destId="{BD9ECB49-6987-4125-9D50-FADE8CE6A18D}" srcOrd="0" destOrd="0" presId="urn:microsoft.com/office/officeart/2005/8/layout/process1"/>
    <dgm:cxn modelId="{C70D0640-22B7-4B0D-B880-BD810CB64E2B}" type="presParOf" srcId="{F3DACA6F-6FBB-420F-8B19-17695FCD1910}" destId="{9A2DAE08-868C-43DD-AF32-D393615C69C1}" srcOrd="1" destOrd="0" presId="urn:microsoft.com/office/officeart/2005/8/layout/process1"/>
    <dgm:cxn modelId="{8A27D389-047F-4EE2-9EB7-8E7894941BF4}" type="presParOf" srcId="{9A2DAE08-868C-43DD-AF32-D393615C69C1}" destId="{DC39E7AE-E340-492A-86A6-E404E7F3AB5E}" srcOrd="0" destOrd="0" presId="urn:microsoft.com/office/officeart/2005/8/layout/process1"/>
    <dgm:cxn modelId="{7D8C37F5-EFF8-4FA8-9E5B-5B65A6716CE7}" type="presParOf" srcId="{F3DACA6F-6FBB-420F-8B19-17695FCD1910}" destId="{C9ECFBF6-41E9-43B7-AAFE-2F7411365CEB}" srcOrd="2" destOrd="0" presId="urn:microsoft.com/office/officeart/2005/8/layout/process1"/>
    <dgm:cxn modelId="{B259B60E-EEA7-4C3F-B038-8A0DBDDF4A59}" type="presParOf" srcId="{F3DACA6F-6FBB-420F-8B19-17695FCD1910}" destId="{5528DCB3-AFAD-4FCB-A7B2-256272A08F56}" srcOrd="3" destOrd="0" presId="urn:microsoft.com/office/officeart/2005/8/layout/process1"/>
    <dgm:cxn modelId="{795A241A-F2C2-4FC8-BFC6-A0E65EC7A42A}" type="presParOf" srcId="{5528DCB3-AFAD-4FCB-A7B2-256272A08F56}" destId="{9E21CA06-B7A0-4417-8941-3CFC584B09A8}" srcOrd="0" destOrd="0" presId="urn:microsoft.com/office/officeart/2005/8/layout/process1"/>
    <dgm:cxn modelId="{27B4F005-960D-4DFA-A7D1-DF571DB3806A}" type="presParOf" srcId="{F3DACA6F-6FBB-420F-8B19-17695FCD1910}" destId="{5C1D8513-CF42-48B6-8274-F0F89E249C5E}" srcOrd="4" destOrd="0" presId="urn:microsoft.com/office/officeart/2005/8/layout/process1"/>
    <dgm:cxn modelId="{A42D3547-B405-41AE-9D7E-EE7A0A697471}" type="presParOf" srcId="{F3DACA6F-6FBB-420F-8B19-17695FCD1910}" destId="{8BBEDFC0-20C4-4C48-84CC-A2D352ECA30A}" srcOrd="5" destOrd="0" presId="urn:microsoft.com/office/officeart/2005/8/layout/process1"/>
    <dgm:cxn modelId="{92DA374E-FEE4-4AEF-A139-1281EBD2A737}" type="presParOf" srcId="{8BBEDFC0-20C4-4C48-84CC-A2D352ECA30A}" destId="{63320CAF-E475-40AB-9CF0-4FF1435C1620}" srcOrd="0" destOrd="0" presId="urn:microsoft.com/office/officeart/2005/8/layout/process1"/>
    <dgm:cxn modelId="{5ABD27B2-406C-4683-983A-59D20AADAFCB}" type="presParOf" srcId="{F3DACA6F-6FBB-420F-8B19-17695FCD1910}" destId="{5571BF8D-21C6-44B1-81EC-1EE317AA4397}" srcOrd="6" destOrd="0" presId="urn:microsoft.com/office/officeart/2005/8/layout/process1"/>
    <dgm:cxn modelId="{9A6C1517-8DBB-422D-B6A8-A6965F5385D4}" type="presParOf" srcId="{F3DACA6F-6FBB-420F-8B19-17695FCD1910}" destId="{76B35076-730A-4012-9D21-724962B02EFA}" srcOrd="7" destOrd="0" presId="urn:microsoft.com/office/officeart/2005/8/layout/process1"/>
    <dgm:cxn modelId="{58E32C8A-A676-4D28-903C-E2740CB745B3}" type="presParOf" srcId="{76B35076-730A-4012-9D21-724962B02EFA}" destId="{3A857B90-6BC5-4936-8004-7F89C16560AA}" srcOrd="0" destOrd="0" presId="urn:microsoft.com/office/officeart/2005/8/layout/process1"/>
    <dgm:cxn modelId="{C0DF6448-C572-4D3E-957E-E25404472653}" type="presParOf" srcId="{F3DACA6F-6FBB-420F-8B19-17695FCD1910}" destId="{8A16DDFF-174D-4F54-BAE7-AB48E1681245}" srcOrd="8" destOrd="0" presId="urn:microsoft.com/office/officeart/2005/8/layout/process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D9ECB49-6987-4125-9D50-FADE8CE6A18D}">
      <dsp:nvSpPr>
        <dsp:cNvPr id="0" name=""/>
        <dsp:cNvSpPr/>
      </dsp:nvSpPr>
      <dsp:spPr>
        <a:xfrm>
          <a:off x="3143" y="136804"/>
          <a:ext cx="974638" cy="80407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Data Sources</a:t>
          </a:r>
        </a:p>
      </dsp:txBody>
      <dsp:txXfrm>
        <a:off x="26694" y="160355"/>
        <a:ext cx="927536" cy="756974"/>
      </dsp:txXfrm>
    </dsp:sp>
    <dsp:sp modelId="{9A2DAE08-868C-43DD-AF32-D393615C69C1}">
      <dsp:nvSpPr>
        <dsp:cNvPr id="0" name=""/>
        <dsp:cNvSpPr/>
      </dsp:nvSpPr>
      <dsp:spPr>
        <a:xfrm>
          <a:off x="1075245" y="417987"/>
          <a:ext cx="206623" cy="24171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075245" y="466329"/>
        <a:ext cx="144636" cy="145026"/>
      </dsp:txXfrm>
    </dsp:sp>
    <dsp:sp modelId="{C9ECFBF6-41E9-43B7-AAFE-2F7411365CEB}">
      <dsp:nvSpPr>
        <dsp:cNvPr id="0" name=""/>
        <dsp:cNvSpPr/>
      </dsp:nvSpPr>
      <dsp:spPr>
        <a:xfrm>
          <a:off x="1367637" y="136804"/>
          <a:ext cx="974638" cy="80407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Data Preparation and Validation</a:t>
          </a:r>
        </a:p>
      </dsp:txBody>
      <dsp:txXfrm>
        <a:off x="1391188" y="160355"/>
        <a:ext cx="927536" cy="756974"/>
      </dsp:txXfrm>
    </dsp:sp>
    <dsp:sp modelId="{5528DCB3-AFAD-4FCB-A7B2-256272A08F56}">
      <dsp:nvSpPr>
        <dsp:cNvPr id="0" name=""/>
        <dsp:cNvSpPr/>
      </dsp:nvSpPr>
      <dsp:spPr>
        <a:xfrm>
          <a:off x="2439739" y="417987"/>
          <a:ext cx="206623" cy="24171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439739" y="466329"/>
        <a:ext cx="144636" cy="145026"/>
      </dsp:txXfrm>
    </dsp:sp>
    <dsp:sp modelId="{5C1D8513-CF42-48B6-8274-F0F89E249C5E}">
      <dsp:nvSpPr>
        <dsp:cNvPr id="0" name=""/>
        <dsp:cNvSpPr/>
      </dsp:nvSpPr>
      <dsp:spPr>
        <a:xfrm>
          <a:off x="2732130" y="136804"/>
          <a:ext cx="974638" cy="80407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Feature Selection and Model Execution</a:t>
          </a:r>
        </a:p>
      </dsp:txBody>
      <dsp:txXfrm>
        <a:off x="2755681" y="160355"/>
        <a:ext cx="927536" cy="756974"/>
      </dsp:txXfrm>
    </dsp:sp>
    <dsp:sp modelId="{8BBEDFC0-20C4-4C48-84CC-A2D352ECA30A}">
      <dsp:nvSpPr>
        <dsp:cNvPr id="0" name=""/>
        <dsp:cNvSpPr/>
      </dsp:nvSpPr>
      <dsp:spPr>
        <a:xfrm>
          <a:off x="3804232" y="417987"/>
          <a:ext cx="206623" cy="24171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804232" y="466329"/>
        <a:ext cx="144636" cy="145026"/>
      </dsp:txXfrm>
    </dsp:sp>
    <dsp:sp modelId="{5571BF8D-21C6-44B1-81EC-1EE317AA4397}">
      <dsp:nvSpPr>
        <dsp:cNvPr id="0" name=""/>
        <dsp:cNvSpPr/>
      </dsp:nvSpPr>
      <dsp:spPr>
        <a:xfrm>
          <a:off x="4096624" y="136804"/>
          <a:ext cx="974638" cy="80407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Fraud Scores and Warnings</a:t>
          </a:r>
        </a:p>
      </dsp:txBody>
      <dsp:txXfrm>
        <a:off x="4120175" y="160355"/>
        <a:ext cx="927536" cy="756974"/>
      </dsp:txXfrm>
    </dsp:sp>
    <dsp:sp modelId="{76B35076-730A-4012-9D21-724962B02EFA}">
      <dsp:nvSpPr>
        <dsp:cNvPr id="0" name=""/>
        <dsp:cNvSpPr/>
      </dsp:nvSpPr>
      <dsp:spPr>
        <a:xfrm>
          <a:off x="5168726" y="417987"/>
          <a:ext cx="206623" cy="24171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5168726" y="466329"/>
        <a:ext cx="144636" cy="145026"/>
      </dsp:txXfrm>
    </dsp:sp>
    <dsp:sp modelId="{8A16DDFF-174D-4F54-BAE7-AB48E1681245}">
      <dsp:nvSpPr>
        <dsp:cNvPr id="0" name=""/>
        <dsp:cNvSpPr/>
      </dsp:nvSpPr>
      <dsp:spPr>
        <a:xfrm>
          <a:off x="5461117" y="136804"/>
          <a:ext cx="974638" cy="80407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Reports and Outputs</a:t>
          </a:r>
        </a:p>
      </dsp:txBody>
      <dsp:txXfrm>
        <a:off x="5484668" y="160355"/>
        <a:ext cx="927536" cy="75697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ACBE21-E8E1-4042-8EF9-85034A0FD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67</Pages>
  <Words>22940</Words>
  <Characters>130758</Characters>
  <Application>Microsoft Office Word</Application>
  <DocSecurity>0</DocSecurity>
  <Lines>1089</Lines>
  <Paragraphs>306</Paragraphs>
  <ScaleCrop>false</ScaleCrop>
  <HeadingPairs>
    <vt:vector size="2" baseType="variant">
      <vt:variant>
        <vt:lpstr>Title</vt:lpstr>
      </vt:variant>
      <vt:variant>
        <vt:i4>1</vt:i4>
      </vt:variant>
    </vt:vector>
  </HeadingPairs>
  <TitlesOfParts>
    <vt:vector size="1" baseType="lpstr">
      <vt:lpstr>Model validation report</vt:lpstr>
    </vt:vector>
  </TitlesOfParts>
  <Company/>
  <LinksUpToDate>false</LinksUpToDate>
  <CharactersWithSpaces>153392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validation report</dc:title>
  <dc:subject/>
  <dc:creator>Sarah Wang;Sally Mayo</dc:creator>
  <cp:keywords/>
  <dc:description/>
  <cp:lastModifiedBy>Uttam Kumar Gupta</cp:lastModifiedBy>
  <cp:revision>6</cp:revision>
  <cp:lastPrinted>2019-01-16T23:21:00Z</cp:lastPrinted>
  <dcterms:created xsi:type="dcterms:W3CDTF">2025-01-16T11:06:00Z</dcterms:created>
  <dcterms:modified xsi:type="dcterms:W3CDTF">2025-01-16T14:40:00Z</dcterms:modified>
</cp:coreProperties>
</file>